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D04A8"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w:t>
      </w:r>
    </w:p>
    <w:p w14:paraId="64B8854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layout: post</w:t>
      </w:r>
    </w:p>
    <w:p w14:paraId="15DE1CB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title:  Ooma Office for WeWork FAQ</w:t>
      </w:r>
    </w:p>
    <w:p w14:paraId="050027C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date:   2017-06-06 09:00:00</w:t>
      </w:r>
    </w:p>
    <w:p w14:paraId="7202662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country: [</w:t>
      </w:r>
      <w:del w:id="0" w:author="DL" w:date="2017-06-13T11:38:00Z">
        <w:r w:rsidRPr="00FD3694" w:rsidDel="00FD3694">
          <w:rPr>
            <w:rFonts w:ascii="Courier New" w:hAnsi="Courier New" w:cs="Courier New"/>
          </w:rPr>
          <w:delText>Australia</w:delText>
        </w:r>
      </w:del>
      <w:ins w:id="1" w:author="DL" w:date="2017-06-13T11:38:00Z">
        <w:r w:rsidR="00FD3694">
          <w:rPr>
            <w:rFonts w:ascii="Courier New" w:hAnsi="Courier New" w:cs="Courier New"/>
          </w:rPr>
          <w:t>UK</w:t>
        </w:r>
      </w:ins>
      <w:r w:rsidRPr="00FD3694">
        <w:rPr>
          <w:rFonts w:ascii="Courier New" w:hAnsi="Courier New" w:cs="Courier New"/>
        </w:rPr>
        <w:t>]</w:t>
      </w:r>
    </w:p>
    <w:p w14:paraId="6115480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language: [English]</w:t>
      </w:r>
    </w:p>
    <w:p w14:paraId="0879CD9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locale: [en-</w:t>
      </w:r>
      <w:del w:id="2" w:author="DL" w:date="2017-06-13T11:38:00Z">
        <w:r w:rsidRPr="00FD3694" w:rsidDel="00FD3694">
          <w:rPr>
            <w:rFonts w:ascii="Courier New" w:hAnsi="Courier New" w:cs="Courier New"/>
          </w:rPr>
          <w:delText>au</w:delText>
        </w:r>
      </w:del>
      <w:ins w:id="3" w:author="DL" w:date="2017-06-13T11:38:00Z">
        <w:r w:rsidR="00FD3694">
          <w:rPr>
            <w:rFonts w:ascii="Courier New" w:hAnsi="Courier New" w:cs="Courier New"/>
          </w:rPr>
          <w:t>uk</w:t>
        </w:r>
      </w:ins>
      <w:r w:rsidRPr="00FD3694">
        <w:rPr>
          <w:rFonts w:ascii="Courier New" w:hAnsi="Courier New" w:cs="Courier New"/>
        </w:rPr>
        <w:t>]</w:t>
      </w:r>
    </w:p>
    <w:p w14:paraId="43D14D3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category: [wework]</w:t>
      </w:r>
    </w:p>
    <w:p w14:paraId="4F8CCAC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tags: [faq, wework]</w:t>
      </w:r>
    </w:p>
    <w:p w14:paraId="674C98F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w:t>
      </w:r>
    </w:p>
    <w:p w14:paraId="00957063" w14:textId="77777777" w:rsidR="00000000" w:rsidRPr="00FD3694" w:rsidRDefault="007028E2" w:rsidP="00A86523">
      <w:pPr>
        <w:pStyle w:val="PlainText"/>
        <w:rPr>
          <w:rFonts w:ascii="Courier New" w:hAnsi="Courier New" w:cs="Courier New"/>
        </w:rPr>
      </w:pPr>
    </w:p>
    <w:p w14:paraId="000536F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1. Table of Contents</w:t>
      </w:r>
    </w:p>
    <w:p w14:paraId="631A99FD"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{:toc}</w:t>
      </w:r>
    </w:p>
    <w:p w14:paraId="0E9278B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 *</w:t>
      </w:r>
    </w:p>
    <w:p w14:paraId="242D73A0" w14:textId="77777777" w:rsidR="00000000" w:rsidRPr="00FD3694" w:rsidRDefault="007028E2" w:rsidP="00A86523">
      <w:pPr>
        <w:pStyle w:val="PlainText"/>
        <w:rPr>
          <w:rFonts w:ascii="Courier New" w:hAnsi="Courier New" w:cs="Courier New"/>
        </w:rPr>
      </w:pPr>
    </w:p>
    <w:p w14:paraId="7EB9799E"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is Ooma Office for WeWork?</w:t>
      </w:r>
    </w:p>
    <w:p w14:paraId="2C7BA0F4" w14:textId="77777777" w:rsidR="00000000" w:rsidRPr="00FD3694" w:rsidRDefault="007028E2" w:rsidP="00A86523">
      <w:pPr>
        <w:pStyle w:val="PlainText"/>
        <w:rPr>
          <w:rFonts w:ascii="Courier New" w:hAnsi="Courier New" w:cs="Courier New"/>
        </w:rPr>
      </w:pPr>
    </w:p>
    <w:p w14:paraId="1DDA828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Ooma</w:t>
      </w:r>
      <w:r w:rsidRPr="00FD3694">
        <w:rPr>
          <w:rFonts w:ascii="Courier New" w:hAnsi="Courier New" w:cs="Courier New"/>
        </w:rPr>
        <w:t xml:space="preserve"> Office for WeWork is a special Ooma service that is tailored specifically to WeWork customers. Our service includes:</w:t>
      </w:r>
    </w:p>
    <w:p w14:paraId="62CEB010" w14:textId="77777777" w:rsidR="00000000" w:rsidRPr="00FD3694" w:rsidRDefault="007028E2" w:rsidP="00A86523">
      <w:pPr>
        <w:pStyle w:val="PlainText"/>
        <w:rPr>
          <w:rFonts w:ascii="Courier New" w:hAnsi="Courier New" w:cs="Courier New"/>
        </w:rPr>
      </w:pPr>
    </w:p>
    <w:p w14:paraId="2E453E0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All-inclusive pricing with no additional taxes and fees</w:t>
      </w:r>
    </w:p>
    <w:p w14:paraId="3169D28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Support for up to 200 users per account</w:t>
      </w:r>
    </w:p>
    <w:p w14:paraId="43BDAD01"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Preconfigured, plug-and-play IP pho</w:t>
      </w:r>
      <w:r w:rsidRPr="00FD3694">
        <w:rPr>
          <w:rFonts w:ascii="Courier New" w:hAnsi="Courier New" w:cs="Courier New"/>
        </w:rPr>
        <w:t>nes</w:t>
      </w:r>
    </w:p>
    <w:p w14:paraId="5EA2C8CB"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Rental of IP phone included in monthly service</w:t>
      </w:r>
    </w:p>
    <w:p w14:paraId="25FDEDE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Free, expedited two-day shipping</w:t>
      </w:r>
    </w:p>
    <w:p w14:paraId="199BE4A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Exclusive calling plan for discounted pricing on international calls</w:t>
      </w:r>
    </w:p>
    <w:p w14:paraId="0C9F7D3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White glove service with free account setup assistance over the phone</w:t>
      </w:r>
    </w:p>
    <w:p w14:paraId="5D93505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Dedicated 24/7 customer</w:t>
      </w:r>
      <w:r w:rsidRPr="00FD3694">
        <w:rPr>
          <w:rFonts w:ascii="Courier New" w:hAnsi="Courier New" w:cs="Courier New"/>
        </w:rPr>
        <w:t xml:space="preserve"> support</w:t>
      </w:r>
    </w:p>
    <w:p w14:paraId="777DFDA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Integration with WeWork member portal for support requests</w:t>
      </w:r>
    </w:p>
    <w:p w14:paraId="37781C80"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Free return shipping</w:t>
      </w:r>
    </w:p>
    <w:p w14:paraId="15EA1CAA" w14:textId="77777777" w:rsidR="00000000" w:rsidRPr="00FD3694" w:rsidRDefault="007028E2" w:rsidP="00A86523">
      <w:pPr>
        <w:pStyle w:val="PlainText"/>
        <w:rPr>
          <w:rFonts w:ascii="Courier New" w:hAnsi="Courier New" w:cs="Courier New"/>
        </w:rPr>
      </w:pPr>
    </w:p>
    <w:p w14:paraId="515A682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How much does Ooma Office for WeWork cost?</w:t>
      </w:r>
    </w:p>
    <w:p w14:paraId="145A2ABC" w14:textId="77777777" w:rsidR="00000000" w:rsidRPr="00FD3694" w:rsidRDefault="007028E2" w:rsidP="00A86523">
      <w:pPr>
        <w:pStyle w:val="PlainText"/>
        <w:rPr>
          <w:rFonts w:ascii="Courier New" w:hAnsi="Courier New" w:cs="Courier New"/>
        </w:rPr>
      </w:pPr>
    </w:p>
    <w:p w14:paraId="6226393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Ooma Office for WeWork costs </w:t>
      </w:r>
      <w:del w:id="4" w:author="DL" w:date="2017-06-13T11:47:00Z">
        <w:r w:rsidRPr="00FD3694" w:rsidDel="005D5353">
          <w:rPr>
            <w:rFonts w:ascii="Courier New" w:hAnsi="Courier New" w:cs="Courier New"/>
          </w:rPr>
          <w:delText>A</w:delText>
        </w:r>
      </w:del>
      <w:ins w:id="5" w:author="DL" w:date="2017-06-13T11:47:00Z">
        <w:r w:rsidR="005D5353">
          <w:rPr>
            <w:rFonts w:ascii="Courier New" w:hAnsi="Courier New" w:cs="Courier New"/>
          </w:rPr>
          <w:t>£</w:t>
        </w:r>
      </w:ins>
      <w:del w:id="6" w:author="DL" w:date="2017-06-13T11:47:00Z">
        <w:r w:rsidRPr="00FD3694" w:rsidDel="005D5353">
          <w:rPr>
            <w:rFonts w:ascii="Courier New" w:hAnsi="Courier New" w:cs="Courier New"/>
          </w:rPr>
          <w:delText>$</w:delText>
        </w:r>
      </w:del>
      <w:r w:rsidRPr="005D5353">
        <w:rPr>
          <w:rFonts w:ascii="Courier New" w:hAnsi="Courier New" w:cs="Courier New"/>
          <w:highlight w:val="yellow"/>
          <w:rPrChange w:id="7" w:author="DL" w:date="2017-06-13T11:48:00Z">
            <w:rPr>
              <w:rFonts w:ascii="Courier New" w:hAnsi="Courier New" w:cs="Courier New"/>
            </w:rPr>
          </w:rPrChange>
        </w:rPr>
        <w:t>60.00</w:t>
      </w:r>
      <w:r w:rsidRPr="00FD3694">
        <w:rPr>
          <w:rFonts w:ascii="Courier New" w:hAnsi="Courier New" w:cs="Courier New"/>
        </w:rPr>
        <w:t xml:space="preserve"> per month per user, including GST. </w:t>
      </w:r>
    </w:p>
    <w:p w14:paraId="6F6E321F" w14:textId="77777777" w:rsidR="00000000" w:rsidRPr="00FD3694" w:rsidRDefault="007028E2" w:rsidP="00A86523">
      <w:pPr>
        <w:pStyle w:val="PlainText"/>
        <w:rPr>
          <w:rFonts w:ascii="Courier New" w:hAnsi="Courier New" w:cs="Courier New"/>
        </w:rPr>
      </w:pPr>
    </w:p>
    <w:p w14:paraId="7185B71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features are included in the mont</w:t>
      </w:r>
      <w:r w:rsidRPr="00FD3694">
        <w:rPr>
          <w:rFonts w:ascii="Courier New" w:hAnsi="Courier New" w:cs="Courier New"/>
        </w:rPr>
        <w:t>hly price?</w:t>
      </w:r>
    </w:p>
    <w:p w14:paraId="31CEA416" w14:textId="77777777" w:rsidR="00000000" w:rsidRPr="00FD3694" w:rsidRDefault="007028E2" w:rsidP="00A86523">
      <w:pPr>
        <w:pStyle w:val="PlainText"/>
        <w:rPr>
          <w:rFonts w:ascii="Courier New" w:hAnsi="Courier New" w:cs="Courier New"/>
        </w:rPr>
      </w:pPr>
    </w:p>
    <w:p w14:paraId="5F799DA8"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The monthly price of Ooma Office for WeWork includes an exciting bundle of account and user features in addition to special services that are offered just for WeWork members. These features include:</w:t>
      </w:r>
    </w:p>
    <w:p w14:paraId="57A222AD" w14:textId="77777777" w:rsidR="00000000" w:rsidRPr="00FD3694" w:rsidRDefault="007028E2" w:rsidP="00A86523">
      <w:pPr>
        <w:pStyle w:val="PlainText"/>
        <w:rPr>
          <w:rFonts w:ascii="Courier New" w:hAnsi="Courier New" w:cs="Courier New"/>
        </w:rPr>
      </w:pPr>
    </w:p>
    <w:p w14:paraId="02192F3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**Account**</w:t>
      </w:r>
    </w:p>
    <w:p w14:paraId="1B35788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Free number porting</w:t>
      </w:r>
    </w:p>
    <w:p w14:paraId="6D5D65D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 Virtual </w:t>
      </w:r>
      <w:r w:rsidRPr="00FD3694">
        <w:rPr>
          <w:rFonts w:ascii="Courier New" w:hAnsi="Courier New" w:cs="Courier New"/>
        </w:rPr>
        <w:t>receptionist</w:t>
      </w:r>
    </w:p>
    <w:p w14:paraId="33193D61"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Ring groups</w:t>
      </w:r>
    </w:p>
    <w:p w14:paraId="6A547C5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Audio conferencing service</w:t>
      </w:r>
    </w:p>
    <w:p w14:paraId="4633081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Music on hold</w:t>
      </w:r>
    </w:p>
    <w:p w14:paraId="2ECA6F8A" w14:textId="77777777" w:rsidR="00000000" w:rsidRPr="00FD3694" w:rsidRDefault="007028E2" w:rsidP="00A86523">
      <w:pPr>
        <w:pStyle w:val="PlainText"/>
        <w:rPr>
          <w:rFonts w:ascii="Courier New" w:hAnsi="Courier New" w:cs="Courier New"/>
        </w:rPr>
      </w:pPr>
    </w:p>
    <w:p w14:paraId="2725CD6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**User**</w:t>
      </w:r>
    </w:p>
    <w:p w14:paraId="70460B8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Individual extension number</w:t>
      </w:r>
    </w:p>
    <w:p w14:paraId="4A35712B"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Dedicated phone number for direct calling</w:t>
      </w:r>
    </w:p>
    <w:p w14:paraId="7F4355C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 Unlimited local and long distance calling in </w:t>
      </w:r>
      <w:del w:id="8" w:author="DL" w:date="2017-06-13T11:51:00Z">
        <w:r w:rsidRPr="00FD3694" w:rsidDel="005D5353">
          <w:rPr>
            <w:rFonts w:ascii="Courier New" w:hAnsi="Courier New" w:cs="Courier New"/>
          </w:rPr>
          <w:delText>Australia</w:delText>
        </w:r>
      </w:del>
      <w:ins w:id="9" w:author="DL" w:date="2017-06-13T11:51:00Z">
        <w:r w:rsidR="005D5353">
          <w:rPr>
            <w:rFonts w:ascii="Courier New" w:hAnsi="Courier New" w:cs="Courier New"/>
          </w:rPr>
          <w:t>the UK</w:t>
        </w:r>
      </w:ins>
    </w:p>
    <w:p w14:paraId="553DFD3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Yealink T23G IP phone</w:t>
      </w:r>
    </w:p>
    <w:p w14:paraId="46273B9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Voicemail</w:t>
      </w:r>
    </w:p>
    <w:p w14:paraId="6A269E58" w14:textId="77777777" w:rsidR="00000000" w:rsidRPr="00FD3694" w:rsidRDefault="007028E2" w:rsidP="00A86523">
      <w:pPr>
        <w:pStyle w:val="PlainText"/>
        <w:rPr>
          <w:rFonts w:ascii="Courier New" w:hAnsi="Courier New" w:cs="Courier New"/>
        </w:rPr>
      </w:pPr>
      <w:r w:rsidRPr="00FD3694">
        <w:rPr>
          <w:rFonts w:ascii="Courier New" w:hAnsi="Courier New" w:cs="Courier New"/>
        </w:rPr>
        <w:lastRenderedPageBreak/>
        <w:t>* Virtu</w:t>
      </w:r>
      <w:r w:rsidRPr="00FD3694">
        <w:rPr>
          <w:rFonts w:ascii="Courier New" w:hAnsi="Courier New" w:cs="Courier New"/>
        </w:rPr>
        <w:t xml:space="preserve">al Fax </w:t>
      </w:r>
    </w:p>
    <w:p w14:paraId="66958B8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forwarding</w:t>
      </w:r>
    </w:p>
    <w:p w14:paraId="1216BA06" w14:textId="77777777" w:rsidR="00000000" w:rsidRPr="00FD3694" w:rsidRDefault="007028E2" w:rsidP="00A86523">
      <w:pPr>
        <w:pStyle w:val="PlainText"/>
        <w:rPr>
          <w:rFonts w:ascii="Courier New" w:hAnsi="Courier New" w:cs="Courier New"/>
        </w:rPr>
      </w:pPr>
    </w:p>
    <w:p w14:paraId="0CEB34F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For a complete list of all Ooma Office features, please see our [feature summary](/au/en/ooma-office-feature-summary).</w:t>
      </w:r>
    </w:p>
    <w:p w14:paraId="365B0DAB" w14:textId="77777777" w:rsidR="00000000" w:rsidRPr="00FD3694" w:rsidRDefault="007028E2" w:rsidP="00A86523">
      <w:pPr>
        <w:pStyle w:val="PlainText"/>
        <w:rPr>
          <w:rFonts w:ascii="Courier New" w:hAnsi="Courier New" w:cs="Courier New"/>
        </w:rPr>
      </w:pPr>
    </w:p>
    <w:p w14:paraId="5E28263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Can I bring in my own phones to use with Ooma Office for WeWork?</w:t>
      </w:r>
    </w:p>
    <w:p w14:paraId="454F2F06" w14:textId="77777777" w:rsidR="00000000" w:rsidRPr="00FD3694" w:rsidRDefault="007028E2" w:rsidP="00A86523">
      <w:pPr>
        <w:pStyle w:val="PlainText"/>
        <w:rPr>
          <w:rFonts w:ascii="Courier New" w:hAnsi="Courier New" w:cs="Courier New"/>
        </w:rPr>
      </w:pPr>
    </w:p>
    <w:p w14:paraId="09CBDC9D"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We do not currently allow customers to b</w:t>
      </w:r>
      <w:r w:rsidRPr="00FD3694">
        <w:rPr>
          <w:rFonts w:ascii="Courier New" w:hAnsi="Courier New" w:cs="Courier New"/>
        </w:rPr>
        <w:t>ring in their own phones. Customer experience is very important to Ooma, and we can only provide high-quality support when we control the end-to-end customer experience including pre-provisioned IP phones that are plug-and-play compatible with the WeWork n</w:t>
      </w:r>
      <w:r w:rsidRPr="00FD3694">
        <w:rPr>
          <w:rFonts w:ascii="Courier New" w:hAnsi="Courier New" w:cs="Courier New"/>
        </w:rPr>
        <w:t>etwork.</w:t>
      </w:r>
    </w:p>
    <w:p w14:paraId="6CDB27EF" w14:textId="77777777" w:rsidR="00000000" w:rsidRPr="00FD3694" w:rsidRDefault="007028E2" w:rsidP="00A86523">
      <w:pPr>
        <w:pStyle w:val="PlainText"/>
        <w:rPr>
          <w:rFonts w:ascii="Courier New" w:hAnsi="Courier New" w:cs="Courier New"/>
        </w:rPr>
      </w:pPr>
    </w:p>
    <w:p w14:paraId="2E97DECE"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 I need to purchase IP phones?</w:t>
      </w:r>
    </w:p>
    <w:p w14:paraId="134B5CBB" w14:textId="77777777" w:rsidR="00000000" w:rsidRPr="00FD3694" w:rsidRDefault="007028E2" w:rsidP="00A86523">
      <w:pPr>
        <w:pStyle w:val="PlainText"/>
        <w:rPr>
          <w:rFonts w:ascii="Courier New" w:hAnsi="Courier New" w:cs="Courier New"/>
        </w:rPr>
      </w:pPr>
    </w:p>
    <w:p w14:paraId="4D3127E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An IP phone rental is included in the monthly cost of Ooma Office for WeWork service. All IP phones are preconfigured to work upon arrival for plug-and-play setup.</w:t>
      </w:r>
    </w:p>
    <w:p w14:paraId="71D3DA8C" w14:textId="77777777" w:rsidR="00000000" w:rsidRPr="00FD3694" w:rsidRDefault="007028E2" w:rsidP="00A86523">
      <w:pPr>
        <w:pStyle w:val="PlainText"/>
        <w:rPr>
          <w:rFonts w:ascii="Courier New" w:hAnsi="Courier New" w:cs="Courier New"/>
        </w:rPr>
      </w:pPr>
    </w:p>
    <w:p w14:paraId="677417B4"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IP phone will I receive?</w:t>
      </w:r>
    </w:p>
    <w:p w14:paraId="6BBE557D" w14:textId="77777777" w:rsidR="00000000" w:rsidRPr="00FD3694" w:rsidRDefault="007028E2" w:rsidP="00A86523">
      <w:pPr>
        <w:pStyle w:val="PlainText"/>
        <w:rPr>
          <w:rFonts w:ascii="Courier New" w:hAnsi="Courier New" w:cs="Courier New"/>
        </w:rPr>
      </w:pPr>
    </w:p>
    <w:p w14:paraId="7FE29B5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Ooma Office</w:t>
      </w:r>
      <w:r w:rsidRPr="00FD3694">
        <w:rPr>
          <w:rFonts w:ascii="Courier New" w:hAnsi="Courier New" w:cs="Courier New"/>
        </w:rPr>
        <w:t xml:space="preserve"> for WeWork uses the Yealink T23G IP phone. A dual-port Gigabit Ethernet phone with support for HD voice and up to six simultaneous calls, this device is the perfect solution for a high-performance workplace. </w:t>
      </w:r>
    </w:p>
    <w:p w14:paraId="336E270E" w14:textId="77777777" w:rsidR="00000000" w:rsidRPr="00FD3694" w:rsidRDefault="007028E2" w:rsidP="00A86523">
      <w:pPr>
        <w:pStyle w:val="PlainText"/>
        <w:rPr>
          <w:rFonts w:ascii="Courier New" w:hAnsi="Courier New" w:cs="Courier New"/>
        </w:rPr>
      </w:pPr>
    </w:p>
    <w:p w14:paraId="23DD24D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Does the IP phone support hands-free use?</w:t>
      </w:r>
    </w:p>
    <w:p w14:paraId="75DA52DE" w14:textId="77777777" w:rsidR="00000000" w:rsidRPr="00FD3694" w:rsidRDefault="007028E2" w:rsidP="00A86523">
      <w:pPr>
        <w:pStyle w:val="PlainText"/>
        <w:rPr>
          <w:rFonts w:ascii="Courier New" w:hAnsi="Courier New" w:cs="Courier New"/>
        </w:rPr>
      </w:pPr>
    </w:p>
    <w:p w14:paraId="53AA12E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Yes. The Yealink T23G IP phone has support for hands-free speakerphone operation and comes with an RJ9 headset port. We recommend using the Yealink YHS33 headset with this phone for optimal results.</w:t>
      </w:r>
    </w:p>
    <w:p w14:paraId="3EA3CBF5" w14:textId="77777777" w:rsidR="00000000" w:rsidRPr="00FD3694" w:rsidRDefault="007028E2" w:rsidP="00A86523">
      <w:pPr>
        <w:pStyle w:val="PlainText"/>
        <w:rPr>
          <w:rFonts w:ascii="Courier New" w:hAnsi="Courier New" w:cs="Courier New"/>
        </w:rPr>
      </w:pPr>
    </w:p>
    <w:p w14:paraId="2CD45E0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features are supported by the Ooma Office for W</w:t>
      </w:r>
      <w:r w:rsidRPr="00FD3694">
        <w:rPr>
          <w:rFonts w:ascii="Courier New" w:hAnsi="Courier New" w:cs="Courier New"/>
        </w:rPr>
        <w:t>eWork IP phone?</w:t>
      </w:r>
    </w:p>
    <w:p w14:paraId="6A272AB2" w14:textId="77777777" w:rsidR="00000000" w:rsidRPr="00FD3694" w:rsidRDefault="007028E2" w:rsidP="00A86523">
      <w:pPr>
        <w:pStyle w:val="PlainText"/>
        <w:rPr>
          <w:rFonts w:ascii="Courier New" w:hAnsi="Courier New" w:cs="Courier New"/>
        </w:rPr>
      </w:pPr>
    </w:p>
    <w:p w14:paraId="7B9DE2CD"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In addition to basic calling functions, the Yealink T23G IP phone supports the following features:</w:t>
      </w:r>
    </w:p>
    <w:p w14:paraId="7312C124" w14:textId="77777777" w:rsidR="00000000" w:rsidRPr="00FD3694" w:rsidRDefault="007028E2" w:rsidP="00A86523">
      <w:pPr>
        <w:pStyle w:val="PlainText"/>
        <w:rPr>
          <w:rFonts w:ascii="Courier New" w:hAnsi="Courier New" w:cs="Courier New"/>
        </w:rPr>
      </w:pPr>
    </w:p>
    <w:p w14:paraId="318866D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hold</w:t>
      </w:r>
    </w:p>
    <w:p w14:paraId="58DEC53C"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transfer</w:t>
      </w:r>
    </w:p>
    <w:p w14:paraId="75417B4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forwarding</w:t>
      </w:r>
    </w:p>
    <w:p w14:paraId="6C23C6AF"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logs</w:t>
      </w:r>
    </w:p>
    <w:p w14:paraId="338A0AB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Muting</w:t>
      </w:r>
    </w:p>
    <w:p w14:paraId="51C98138"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Three-way conferencing</w:t>
      </w:r>
    </w:p>
    <w:p w14:paraId="3A6F156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 Not Disturb</w:t>
      </w:r>
    </w:p>
    <w:p w14:paraId="529555B4"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Call waiting</w:t>
      </w:r>
    </w:p>
    <w:p w14:paraId="4605BE3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Auto answer</w:t>
      </w:r>
    </w:p>
    <w:p w14:paraId="655E5BE7" w14:textId="77777777" w:rsidR="00000000" w:rsidRPr="00FD3694" w:rsidRDefault="007028E2" w:rsidP="00A86523">
      <w:pPr>
        <w:pStyle w:val="PlainText"/>
        <w:rPr>
          <w:rFonts w:ascii="Courier New" w:hAnsi="Courier New" w:cs="Courier New"/>
        </w:rPr>
      </w:pPr>
    </w:p>
    <w:p w14:paraId="6FF8A1A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You can learn more about the operation of the Yealink IP phone by visiting our [user guide](/au/en/yealink-user-guide).</w:t>
      </w:r>
    </w:p>
    <w:p w14:paraId="305E83B9" w14:textId="77777777" w:rsidR="00000000" w:rsidRPr="00FD3694" w:rsidRDefault="007028E2" w:rsidP="00A86523">
      <w:pPr>
        <w:pStyle w:val="PlainText"/>
        <w:rPr>
          <w:rFonts w:ascii="Courier New" w:hAnsi="Courier New" w:cs="Courier New"/>
        </w:rPr>
      </w:pPr>
    </w:p>
    <w:p w14:paraId="34F0140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Can any WeWork member order Ooma Office for WeWork?</w:t>
      </w:r>
    </w:p>
    <w:p w14:paraId="793CC60D" w14:textId="77777777" w:rsidR="00000000" w:rsidRPr="00FD3694" w:rsidRDefault="007028E2" w:rsidP="00A86523">
      <w:pPr>
        <w:pStyle w:val="PlainText"/>
        <w:rPr>
          <w:rFonts w:ascii="Courier New" w:hAnsi="Courier New" w:cs="Courier New"/>
        </w:rPr>
      </w:pPr>
    </w:p>
    <w:p w14:paraId="2B86D071" w14:textId="77777777" w:rsidR="00000000" w:rsidRPr="00FD3694" w:rsidRDefault="007028E2" w:rsidP="00A86523">
      <w:pPr>
        <w:pStyle w:val="PlainText"/>
        <w:rPr>
          <w:rFonts w:ascii="Courier New" w:hAnsi="Courier New" w:cs="Courier New"/>
        </w:rPr>
      </w:pPr>
      <w:r w:rsidRPr="00FD3694">
        <w:rPr>
          <w:rFonts w:ascii="Courier New" w:hAnsi="Courier New" w:cs="Courier New"/>
        </w:rPr>
        <w:lastRenderedPageBreak/>
        <w:t xml:space="preserve">Ooma Office for WeWork can only be ordered online by the primary WeWork member </w:t>
      </w:r>
      <w:r w:rsidRPr="00FD3694">
        <w:rPr>
          <w:rFonts w:ascii="Courier New" w:hAnsi="Courier New" w:cs="Courier New"/>
        </w:rPr>
        <w:t>on the account. If you are not the primary member on the account, you will not see the option to order phone service in the WeWork member portal. Please call to order if this is the case.</w:t>
      </w:r>
    </w:p>
    <w:p w14:paraId="6DF7524B" w14:textId="77777777" w:rsidR="00000000" w:rsidRPr="00FD3694" w:rsidRDefault="007028E2" w:rsidP="00A86523">
      <w:pPr>
        <w:pStyle w:val="PlainText"/>
        <w:rPr>
          <w:rFonts w:ascii="Courier New" w:hAnsi="Courier New" w:cs="Courier New"/>
        </w:rPr>
      </w:pPr>
    </w:p>
    <w:p w14:paraId="441CFFE1"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How long will it take to receive my phones once I place an order</w:t>
      </w:r>
      <w:r w:rsidRPr="00FD3694">
        <w:rPr>
          <w:rFonts w:ascii="Courier New" w:hAnsi="Courier New" w:cs="Courier New"/>
        </w:rPr>
        <w:t>?</w:t>
      </w:r>
    </w:p>
    <w:p w14:paraId="279145AA" w14:textId="77777777" w:rsidR="00000000" w:rsidRPr="00FD3694" w:rsidRDefault="007028E2" w:rsidP="00A86523">
      <w:pPr>
        <w:pStyle w:val="PlainText"/>
        <w:rPr>
          <w:rFonts w:ascii="Courier New" w:hAnsi="Courier New" w:cs="Courier New"/>
        </w:rPr>
      </w:pPr>
    </w:p>
    <w:p w14:paraId="0B2A45F4"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Once you place an order, your phones will be shipped the next business day. With free two-day shipping*, you should be ready to place your first call within three business days!</w:t>
      </w:r>
    </w:p>
    <w:p w14:paraId="6FCA6825" w14:textId="77777777" w:rsidR="00000000" w:rsidRPr="00FD3694" w:rsidRDefault="007028E2" w:rsidP="00A86523">
      <w:pPr>
        <w:pStyle w:val="PlainText"/>
        <w:rPr>
          <w:rFonts w:ascii="Courier New" w:hAnsi="Courier New" w:cs="Courier New"/>
        </w:rPr>
      </w:pPr>
    </w:p>
    <w:p w14:paraId="430A50B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steps do I need to take to set up my Ooma Office for WeWork IP pho</w:t>
      </w:r>
      <w:r w:rsidRPr="00FD3694">
        <w:rPr>
          <w:rFonts w:ascii="Courier New" w:hAnsi="Courier New" w:cs="Courier New"/>
        </w:rPr>
        <w:t>ne?</w:t>
      </w:r>
    </w:p>
    <w:p w14:paraId="7DC797A7" w14:textId="77777777" w:rsidR="00000000" w:rsidRPr="00FD3694" w:rsidRDefault="007028E2" w:rsidP="00A86523">
      <w:pPr>
        <w:pStyle w:val="PlainText"/>
        <w:rPr>
          <w:rFonts w:ascii="Courier New" w:hAnsi="Courier New" w:cs="Courier New"/>
        </w:rPr>
      </w:pPr>
    </w:p>
    <w:p w14:paraId="6D11E8B0"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Setting up the Yealink T23G IP phone is as simple as plugging it in to the WeWork network and connecting the power cord. Your phone will boot up with your extension number and phone number already preconfigured. You can make your first call in just a </w:t>
      </w:r>
      <w:r w:rsidRPr="00FD3694">
        <w:rPr>
          <w:rFonts w:ascii="Courier New" w:hAnsi="Courier New" w:cs="Courier New"/>
        </w:rPr>
        <w:t>few minutes.</w:t>
      </w:r>
    </w:p>
    <w:p w14:paraId="63188E10" w14:textId="77777777" w:rsidR="00000000" w:rsidRPr="00FD3694" w:rsidRDefault="007028E2" w:rsidP="00A86523">
      <w:pPr>
        <w:pStyle w:val="PlainText"/>
        <w:rPr>
          <w:rFonts w:ascii="Courier New" w:hAnsi="Courier New" w:cs="Courier New"/>
        </w:rPr>
      </w:pPr>
    </w:p>
    <w:p w14:paraId="400EEBD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Does Ooma offer discounted international calling rates?</w:t>
      </w:r>
    </w:p>
    <w:p w14:paraId="177A1310" w14:textId="77777777" w:rsidR="00000000" w:rsidRPr="00FD3694" w:rsidRDefault="007028E2" w:rsidP="00A86523">
      <w:pPr>
        <w:pStyle w:val="PlainText"/>
        <w:rPr>
          <w:rFonts w:ascii="Courier New" w:hAnsi="Courier New" w:cs="Courier New"/>
        </w:rPr>
      </w:pPr>
    </w:p>
    <w:p w14:paraId="413A07A2"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Ooma Office offers an exclusive calling plan that gives you discounted pricing on international calling for </w:t>
      </w:r>
      <w:ins w:id="10" w:author="DL" w:date="2017-06-13T11:57:00Z">
        <w:r w:rsidR="00FF4538">
          <w:rPr>
            <w:rFonts w:ascii="Courier New" w:hAnsi="Courier New" w:cs="Courier New"/>
          </w:rPr>
          <w:t>£</w:t>
        </w:r>
      </w:ins>
      <w:del w:id="11" w:author="DL" w:date="2017-06-13T11:57:00Z">
        <w:r w:rsidRPr="00FF4538" w:rsidDel="00FF4538">
          <w:rPr>
            <w:rFonts w:ascii="Courier New" w:hAnsi="Courier New" w:cs="Courier New"/>
            <w:highlight w:val="yellow"/>
            <w:rPrChange w:id="12" w:author="DL" w:date="2017-06-13T11:58:00Z">
              <w:rPr>
                <w:rFonts w:ascii="Courier New" w:hAnsi="Courier New" w:cs="Courier New"/>
              </w:rPr>
            </w:rPrChange>
          </w:rPr>
          <w:delText>A$</w:delText>
        </w:r>
      </w:del>
      <w:r w:rsidRPr="00FF4538">
        <w:rPr>
          <w:rFonts w:ascii="Courier New" w:hAnsi="Courier New" w:cs="Courier New"/>
          <w:highlight w:val="yellow"/>
          <w:rPrChange w:id="13" w:author="DL" w:date="2017-06-13T11:58:00Z">
            <w:rPr>
              <w:rFonts w:ascii="Courier New" w:hAnsi="Courier New" w:cs="Courier New"/>
            </w:rPr>
          </w:rPrChange>
        </w:rPr>
        <w:t>11.00</w:t>
      </w:r>
      <w:r w:rsidRPr="00FD3694">
        <w:rPr>
          <w:rFonts w:ascii="Courier New" w:hAnsi="Courier New" w:cs="Courier New"/>
        </w:rPr>
        <w:t xml:space="preserve"> per month. The plan applies to calls made by all Ooma Office users</w:t>
      </w:r>
      <w:r w:rsidRPr="00FD3694">
        <w:rPr>
          <w:rFonts w:ascii="Courier New" w:hAnsi="Courier New" w:cs="Courier New"/>
        </w:rPr>
        <w:t xml:space="preserve"> on the account.</w:t>
      </w:r>
    </w:p>
    <w:p w14:paraId="6A439BE1" w14:textId="77777777" w:rsidR="00000000" w:rsidRPr="00FD3694" w:rsidRDefault="007028E2" w:rsidP="00A86523">
      <w:pPr>
        <w:pStyle w:val="PlainText"/>
        <w:rPr>
          <w:rFonts w:ascii="Courier New" w:hAnsi="Courier New" w:cs="Courier New"/>
        </w:rPr>
      </w:pPr>
    </w:p>
    <w:p w14:paraId="3EBFF24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You can check out our international rates with and without the calling plan [here](http://www.ooma.com/</w:t>
      </w:r>
      <w:commentRangeStart w:id="14"/>
      <w:r w:rsidRPr="00FD3694">
        <w:rPr>
          <w:rFonts w:ascii="Courier New" w:hAnsi="Courier New" w:cs="Courier New"/>
        </w:rPr>
        <w:t>au</w:t>
      </w:r>
      <w:commentRangeEnd w:id="14"/>
      <w:r w:rsidR="00FF4538">
        <w:rPr>
          <w:rStyle w:val="CommentReference"/>
          <w:rFonts w:asciiTheme="minorHAnsi" w:hAnsiTheme="minorHAnsi"/>
        </w:rPr>
        <w:commentReference w:id="14"/>
      </w:r>
      <w:r w:rsidRPr="00FD3694">
        <w:rPr>
          <w:rFonts w:ascii="Courier New" w:hAnsi="Courier New" w:cs="Courier New"/>
        </w:rPr>
        <w:t>/).</w:t>
      </w:r>
    </w:p>
    <w:p w14:paraId="64BDC0EA" w14:textId="77777777" w:rsidR="00000000" w:rsidRPr="00FD3694" w:rsidRDefault="007028E2" w:rsidP="00A86523">
      <w:pPr>
        <w:pStyle w:val="PlainText"/>
        <w:rPr>
          <w:rFonts w:ascii="Courier New" w:hAnsi="Courier New" w:cs="Courier New"/>
        </w:rPr>
      </w:pPr>
    </w:p>
    <w:p w14:paraId="5E9EC34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Does Ooma Office for WeWork have additional services available for purchase?</w:t>
      </w:r>
    </w:p>
    <w:p w14:paraId="0BB62E59" w14:textId="77777777" w:rsidR="00000000" w:rsidRPr="00FD3694" w:rsidRDefault="007028E2" w:rsidP="00A86523">
      <w:pPr>
        <w:pStyle w:val="PlainText"/>
        <w:rPr>
          <w:rFonts w:ascii="Courier New" w:hAnsi="Courier New" w:cs="Courier New"/>
        </w:rPr>
      </w:pPr>
    </w:p>
    <w:p w14:paraId="671CBE9B"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You can review the pricing of add-on services i</w:t>
      </w:r>
      <w:r w:rsidRPr="00FD3694">
        <w:rPr>
          <w:rFonts w:ascii="Courier New" w:hAnsi="Courier New" w:cs="Courier New"/>
        </w:rPr>
        <w:t xml:space="preserve">ncluding new users, additional phone numbers, and more by visiting our [pricing chart](/au/en/ooma-office-pricing-chart). </w:t>
      </w:r>
    </w:p>
    <w:p w14:paraId="54C93BF0" w14:textId="77777777" w:rsidR="00000000" w:rsidRPr="00FD3694" w:rsidRDefault="007028E2" w:rsidP="00A86523">
      <w:pPr>
        <w:pStyle w:val="PlainText"/>
        <w:rPr>
          <w:rFonts w:ascii="Courier New" w:hAnsi="Courier New" w:cs="Courier New"/>
        </w:rPr>
      </w:pPr>
    </w:p>
    <w:p w14:paraId="470D5B27"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Can I port my phone number to Ooma Office for WeWork?</w:t>
      </w:r>
    </w:p>
    <w:p w14:paraId="666EAF66" w14:textId="77777777" w:rsidR="00000000" w:rsidRPr="00FD3694" w:rsidRDefault="007028E2" w:rsidP="00A86523">
      <w:pPr>
        <w:pStyle w:val="PlainText"/>
        <w:rPr>
          <w:rFonts w:ascii="Courier New" w:hAnsi="Courier New" w:cs="Courier New"/>
        </w:rPr>
      </w:pPr>
    </w:p>
    <w:p w14:paraId="3F4BB9C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Ooma Office for WeWork allows businesses to port (transfer) existing phone</w:t>
      </w:r>
      <w:r w:rsidRPr="00FD3694">
        <w:rPr>
          <w:rFonts w:ascii="Courier New" w:hAnsi="Courier New" w:cs="Courier New"/>
        </w:rPr>
        <w:t xml:space="preserve"> numbers to their accounts for free. Porting numbers can take anywhere from one to three weeks (depending on your current carrier) from the date that the port is requested. You will need to retain your phone number until the porting process is complete. Wh</w:t>
      </w:r>
      <w:r w:rsidRPr="00FD3694">
        <w:rPr>
          <w:rFonts w:ascii="Courier New" w:hAnsi="Courier New" w:cs="Courier New"/>
        </w:rPr>
        <w:t>ile you wait, you can still use your Ooma service by forwarding calls from your current phone provider to Ooma.</w:t>
      </w:r>
    </w:p>
    <w:p w14:paraId="57235D23" w14:textId="77777777" w:rsidR="00000000" w:rsidRPr="00FD3694" w:rsidRDefault="007028E2" w:rsidP="00A86523">
      <w:pPr>
        <w:pStyle w:val="PlainText"/>
        <w:rPr>
          <w:rFonts w:ascii="Courier New" w:hAnsi="Courier New" w:cs="Courier New"/>
        </w:rPr>
      </w:pPr>
    </w:p>
    <w:p w14:paraId="02B8F0FE"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is the porting process like?</w:t>
      </w:r>
    </w:p>
    <w:p w14:paraId="0C01FB9F" w14:textId="77777777" w:rsidR="00000000" w:rsidRPr="00FD3694" w:rsidRDefault="007028E2" w:rsidP="00A86523">
      <w:pPr>
        <w:pStyle w:val="PlainText"/>
        <w:rPr>
          <w:rFonts w:ascii="Courier New" w:hAnsi="Courier New" w:cs="Courier New"/>
        </w:rPr>
      </w:pPr>
    </w:p>
    <w:p w14:paraId="431EB0D8"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The number porting process has the following steps:</w:t>
      </w:r>
    </w:p>
    <w:p w14:paraId="0B733424" w14:textId="77777777" w:rsidR="00000000" w:rsidRPr="00FD3694" w:rsidRDefault="007028E2" w:rsidP="00A86523">
      <w:pPr>
        <w:pStyle w:val="PlainText"/>
        <w:rPr>
          <w:rFonts w:ascii="Courier New" w:hAnsi="Courier New" w:cs="Courier New"/>
        </w:rPr>
      </w:pPr>
    </w:p>
    <w:p w14:paraId="5DA3FFED"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1. *Initiating porting*: You can initiate a number p</w:t>
      </w:r>
      <w:r w:rsidRPr="00FD3694">
        <w:rPr>
          <w:rFonts w:ascii="Courier New" w:hAnsi="Courier New" w:cs="Courier New"/>
        </w:rPr>
        <w:t>ort from Ooma Office Manager as soon as your account is created.</w:t>
      </w:r>
    </w:p>
    <w:p w14:paraId="779DFF6F"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2. *Forward request*: Once you have submitted your request, Ooma will review the information that you have provided and then forward the porting request to your carrier.</w:t>
      </w:r>
    </w:p>
    <w:p w14:paraId="035D4B73" w14:textId="77777777" w:rsidR="00000000" w:rsidRPr="00FD3694" w:rsidRDefault="007028E2" w:rsidP="00A86523">
      <w:pPr>
        <w:pStyle w:val="PlainText"/>
        <w:rPr>
          <w:rFonts w:ascii="Courier New" w:hAnsi="Courier New" w:cs="Courier New"/>
        </w:rPr>
      </w:pPr>
      <w:r w:rsidRPr="00FD3694">
        <w:rPr>
          <w:rFonts w:ascii="Courier New" w:hAnsi="Courier New" w:cs="Courier New"/>
        </w:rPr>
        <w:lastRenderedPageBreak/>
        <w:t xml:space="preserve">3. *Review request*: </w:t>
      </w:r>
      <w:r w:rsidRPr="00FD3694">
        <w:rPr>
          <w:rFonts w:ascii="Courier New" w:hAnsi="Courier New" w:cs="Courier New"/>
        </w:rPr>
        <w:t xml:space="preserve">Your current phone provider will review the information and provide a port date (also known as an FOC date). </w:t>
      </w:r>
    </w:p>
    <w:p w14:paraId="2D2433A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4. *Port complete*: On the FOC date, Ooma will test your account and complete the porting request for all numbers.</w:t>
      </w:r>
    </w:p>
    <w:p w14:paraId="60DE3BF9" w14:textId="77777777" w:rsidR="00000000" w:rsidRPr="00FD3694" w:rsidRDefault="007028E2" w:rsidP="00A86523">
      <w:pPr>
        <w:pStyle w:val="PlainText"/>
        <w:rPr>
          <w:rFonts w:ascii="Courier New" w:hAnsi="Courier New" w:cs="Courier New"/>
        </w:rPr>
      </w:pPr>
    </w:p>
    <w:p w14:paraId="48AFA309"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Does Ooma Office for WeWork</w:t>
      </w:r>
      <w:r w:rsidRPr="00FD3694">
        <w:rPr>
          <w:rFonts w:ascii="Courier New" w:hAnsi="Courier New" w:cs="Courier New"/>
        </w:rPr>
        <w:t xml:space="preserve"> have a mobile app?</w:t>
      </w:r>
    </w:p>
    <w:p w14:paraId="150E7979" w14:textId="77777777" w:rsidR="00000000" w:rsidRPr="00FD3694" w:rsidRDefault="007028E2" w:rsidP="00A86523">
      <w:pPr>
        <w:pStyle w:val="PlainText"/>
        <w:rPr>
          <w:rFonts w:ascii="Courier New" w:hAnsi="Courier New" w:cs="Courier New"/>
        </w:rPr>
      </w:pPr>
    </w:p>
    <w:p w14:paraId="6756CB54"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An app for calling is currently unavailable, but you won't have to wait long! The official Ooma Office for WeWork app will be coming soon to iTunes and Google Play in </w:t>
      </w:r>
      <w:del w:id="15" w:author="DL" w:date="2017-06-13T12:06:00Z">
        <w:r w:rsidRPr="00FD3694" w:rsidDel="00FF4538">
          <w:rPr>
            <w:rFonts w:ascii="Courier New" w:hAnsi="Courier New" w:cs="Courier New"/>
          </w:rPr>
          <w:delText>Australia</w:delText>
        </w:r>
      </w:del>
      <w:ins w:id="16" w:author="DL" w:date="2017-06-13T12:06:00Z">
        <w:r w:rsidR="00FF4538">
          <w:rPr>
            <w:rFonts w:ascii="Courier New" w:hAnsi="Courier New" w:cs="Courier New"/>
          </w:rPr>
          <w:t>the UK</w:t>
        </w:r>
      </w:ins>
      <w:r w:rsidRPr="00FD3694">
        <w:rPr>
          <w:rFonts w:ascii="Courier New" w:hAnsi="Courier New" w:cs="Courier New"/>
        </w:rPr>
        <w:t xml:space="preserve">. </w:t>
      </w:r>
    </w:p>
    <w:p w14:paraId="07C35473" w14:textId="77777777" w:rsidR="00000000" w:rsidRPr="00FD3694" w:rsidRDefault="007028E2" w:rsidP="00A86523">
      <w:pPr>
        <w:pStyle w:val="PlainText"/>
        <w:rPr>
          <w:rFonts w:ascii="Courier New" w:hAnsi="Courier New" w:cs="Courier New"/>
        </w:rPr>
      </w:pPr>
    </w:p>
    <w:p w14:paraId="6B8B67B6"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What support options are available?</w:t>
      </w:r>
    </w:p>
    <w:p w14:paraId="5E16AA33" w14:textId="77777777" w:rsidR="00000000" w:rsidRPr="00FD3694" w:rsidRDefault="007028E2" w:rsidP="00A86523">
      <w:pPr>
        <w:pStyle w:val="PlainText"/>
        <w:rPr>
          <w:rFonts w:ascii="Courier New" w:hAnsi="Courier New" w:cs="Courier New"/>
        </w:rPr>
      </w:pPr>
    </w:p>
    <w:p w14:paraId="268C54C0"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Ooma Office has</w:t>
      </w:r>
      <w:r w:rsidRPr="00FD3694">
        <w:rPr>
          <w:rFonts w:ascii="Courier New" w:hAnsi="Courier New" w:cs="Courier New"/>
        </w:rPr>
        <w:t xml:space="preserve"> the following support options for WeWork customers: </w:t>
      </w:r>
    </w:p>
    <w:p w14:paraId="709C04A4" w14:textId="77777777" w:rsidR="00000000" w:rsidRPr="00FD3694" w:rsidRDefault="007028E2" w:rsidP="00A86523">
      <w:pPr>
        <w:pStyle w:val="PlainText"/>
        <w:rPr>
          <w:rFonts w:ascii="Courier New" w:hAnsi="Courier New" w:cs="Courier New"/>
        </w:rPr>
      </w:pPr>
    </w:p>
    <w:p w14:paraId="2C6AFEF1"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 Phone support at </w:t>
      </w:r>
      <w:r w:rsidRPr="00FF4538">
        <w:rPr>
          <w:rFonts w:ascii="Courier New" w:hAnsi="Courier New" w:cs="Courier New"/>
          <w:highlight w:val="yellow"/>
          <w:rPrChange w:id="17" w:author="DL" w:date="2017-06-13T12:07:00Z">
            <w:rPr>
              <w:rFonts w:ascii="Courier New" w:hAnsi="Courier New" w:cs="Courier New"/>
            </w:rPr>
          </w:rPrChange>
        </w:rPr>
        <w:t>1800 531 894</w:t>
      </w:r>
      <w:bookmarkStart w:id="18" w:name="_GoBack"/>
      <w:bookmarkEnd w:id="18"/>
    </w:p>
    <w:p w14:paraId="1FC324AA"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Open a ticket in the WeWork member portal</w:t>
      </w:r>
    </w:p>
    <w:p w14:paraId="1C6261AE"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xml:space="preserve">* Search our [knowledge base](http://wework-support.ooma.com/au/en/) </w:t>
      </w:r>
    </w:p>
    <w:p w14:paraId="054A1479" w14:textId="77777777" w:rsidR="00000000" w:rsidRPr="00FD3694" w:rsidRDefault="007028E2" w:rsidP="00A86523">
      <w:pPr>
        <w:pStyle w:val="PlainText"/>
        <w:rPr>
          <w:rFonts w:ascii="Courier New" w:hAnsi="Courier New" w:cs="Courier New"/>
        </w:rPr>
      </w:pPr>
    </w:p>
    <w:p w14:paraId="06002BA5"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Can I continue to use Ooma Office for WeWork if I r</w:t>
      </w:r>
      <w:r w:rsidRPr="00FD3694">
        <w:rPr>
          <w:rFonts w:ascii="Courier New" w:hAnsi="Courier New" w:cs="Courier New"/>
        </w:rPr>
        <w:t>elocate to a different WeWork location?</w:t>
      </w:r>
    </w:p>
    <w:p w14:paraId="4F970992" w14:textId="77777777" w:rsidR="00000000" w:rsidRPr="00FD3694" w:rsidRDefault="007028E2" w:rsidP="00A86523">
      <w:pPr>
        <w:pStyle w:val="PlainText"/>
        <w:rPr>
          <w:rFonts w:ascii="Courier New" w:hAnsi="Courier New" w:cs="Courier New"/>
        </w:rPr>
      </w:pPr>
    </w:p>
    <w:p w14:paraId="7056FB74"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Ooma Office for WeWork can be transferred between WeWork locations. Simply contact our [Customer Care team](/au/en/contact-us) and let us know the new location so that we can update your service address.</w:t>
      </w:r>
    </w:p>
    <w:p w14:paraId="53F9940A" w14:textId="77777777" w:rsidR="00000000" w:rsidRPr="00FD3694" w:rsidRDefault="007028E2" w:rsidP="00A86523">
      <w:pPr>
        <w:pStyle w:val="PlainText"/>
        <w:rPr>
          <w:rFonts w:ascii="Courier New" w:hAnsi="Courier New" w:cs="Courier New"/>
        </w:rPr>
      </w:pPr>
    </w:p>
    <w:p w14:paraId="28B12A10" w14:textId="77777777" w:rsidR="00000000" w:rsidRPr="00FD3694" w:rsidRDefault="007028E2" w:rsidP="00A86523">
      <w:pPr>
        <w:pStyle w:val="PlainText"/>
        <w:rPr>
          <w:rFonts w:ascii="Courier New" w:hAnsi="Courier New" w:cs="Courier New"/>
        </w:rPr>
      </w:pPr>
      <w:r w:rsidRPr="00FD3694">
        <w:rPr>
          <w:rFonts w:ascii="Courier New" w:hAnsi="Courier New" w:cs="Courier New"/>
        </w:rPr>
        <w:t>## Can I c</w:t>
      </w:r>
      <w:r w:rsidRPr="00FD3694">
        <w:rPr>
          <w:rFonts w:ascii="Courier New" w:hAnsi="Courier New" w:cs="Courier New"/>
        </w:rPr>
        <w:t>ontinue to use Ooma Office for WeWork if I leave WeWork?</w:t>
      </w:r>
    </w:p>
    <w:p w14:paraId="2FA766E7" w14:textId="77777777" w:rsidR="00000000" w:rsidRPr="00FD3694" w:rsidRDefault="007028E2" w:rsidP="00A86523">
      <w:pPr>
        <w:pStyle w:val="PlainText"/>
        <w:rPr>
          <w:rFonts w:ascii="Courier New" w:hAnsi="Courier New" w:cs="Courier New"/>
        </w:rPr>
      </w:pPr>
    </w:p>
    <w:p w14:paraId="44238382" w14:textId="77777777" w:rsidR="007028E2" w:rsidRPr="00FD3694" w:rsidRDefault="007028E2" w:rsidP="00A86523">
      <w:pPr>
        <w:pStyle w:val="PlainText"/>
        <w:rPr>
          <w:rFonts w:ascii="Courier New" w:hAnsi="Courier New" w:cs="Courier New"/>
        </w:rPr>
      </w:pPr>
      <w:r w:rsidRPr="00FD3694">
        <w:rPr>
          <w:rFonts w:ascii="Courier New" w:hAnsi="Courier New" w:cs="Courier New"/>
        </w:rPr>
        <w:t>Unfortunately, the Ooma Office for WeWork service is only available for use within WeWork facilities.</w:t>
      </w:r>
    </w:p>
    <w:sectPr w:rsidR="007028E2" w:rsidRPr="00FD3694" w:rsidSect="00A86523">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L" w:date="2017-06-13T12:00:00Z" w:initials="DL">
    <w:p w14:paraId="21877B6E" w14:textId="77777777" w:rsidR="00FF4538" w:rsidRDefault="00FF4538">
      <w:pPr>
        <w:pStyle w:val="CommentText"/>
      </w:pPr>
      <w:r>
        <w:rPr>
          <w:rStyle w:val="CommentReference"/>
        </w:rPr>
        <w:annotationRef/>
      </w:r>
      <w:r w:rsidR="007028E2">
        <w:rPr>
          <w:noProof/>
        </w:rPr>
        <w:t xml:space="preserve">I'm assuming this will be </w:t>
      </w:r>
      <w:r w:rsidR="007028E2">
        <w:rPr>
          <w:noProof/>
        </w:rPr>
        <w:t>'</w:t>
      </w:r>
      <w:r w:rsidR="007028E2">
        <w:rPr>
          <w:noProof/>
        </w:rPr>
        <w:t>uk</w:t>
      </w:r>
      <w:r w:rsidR="007028E2">
        <w:rPr>
          <w:noProof/>
        </w:rPr>
        <w:t>'</w:t>
      </w:r>
      <w:r w:rsidR="007028E2">
        <w:rPr>
          <w:noProof/>
        </w:rPr>
        <w:t xml:space="preserve">, </w:t>
      </w:r>
      <w:r w:rsidR="007028E2">
        <w:rPr>
          <w:noProof/>
        </w:rPr>
        <w:t>but it looks like one of the items you asked me not to verify.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77B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B6127"/>
    <w:rsid w:val="000F3CF8"/>
    <w:rsid w:val="001F57EC"/>
    <w:rsid w:val="003B1D88"/>
    <w:rsid w:val="003B7D00"/>
    <w:rsid w:val="00486F8D"/>
    <w:rsid w:val="005536AC"/>
    <w:rsid w:val="005D5353"/>
    <w:rsid w:val="00650FA9"/>
    <w:rsid w:val="006D4213"/>
    <w:rsid w:val="007028E2"/>
    <w:rsid w:val="00704938"/>
    <w:rsid w:val="0075371C"/>
    <w:rsid w:val="008540A9"/>
    <w:rsid w:val="00946CA5"/>
    <w:rsid w:val="009D4A99"/>
    <w:rsid w:val="009E1586"/>
    <w:rsid w:val="00A86523"/>
    <w:rsid w:val="00AB14CD"/>
    <w:rsid w:val="00CA2349"/>
    <w:rsid w:val="00D3725F"/>
    <w:rsid w:val="00DF025A"/>
    <w:rsid w:val="00E52F41"/>
    <w:rsid w:val="00EB7324"/>
    <w:rsid w:val="00FD3694"/>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22C6"/>
  <w15:chartTrackingRefBased/>
  <w15:docId w15:val="{C2A2C0F6-ECBE-4019-83A6-68D4DE22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523"/>
    <w:pPr>
      <w:spacing w:after="0"/>
    </w:pPr>
    <w:rPr>
      <w:rFonts w:ascii="Consolas" w:hAnsi="Consolas"/>
      <w:sz w:val="21"/>
      <w:szCs w:val="21"/>
    </w:rPr>
  </w:style>
  <w:style w:type="character" w:customStyle="1" w:styleId="PlainTextChar">
    <w:name w:val="Plain Text Char"/>
    <w:basedOn w:val="DefaultParagraphFont"/>
    <w:link w:val="PlainText"/>
    <w:uiPriority w:val="99"/>
    <w:rsid w:val="00A86523"/>
    <w:rPr>
      <w:rFonts w:ascii="Consolas" w:hAnsi="Consolas"/>
      <w:sz w:val="21"/>
      <w:szCs w:val="21"/>
      <w:lang w:val="en-GB"/>
    </w:rPr>
  </w:style>
  <w:style w:type="character" w:styleId="CommentReference">
    <w:name w:val="annotation reference"/>
    <w:basedOn w:val="DefaultParagraphFont"/>
    <w:uiPriority w:val="99"/>
    <w:semiHidden/>
    <w:unhideWhenUsed/>
    <w:rsid w:val="00FF4538"/>
    <w:rPr>
      <w:sz w:val="16"/>
      <w:szCs w:val="16"/>
    </w:rPr>
  </w:style>
  <w:style w:type="paragraph" w:styleId="CommentText">
    <w:name w:val="annotation text"/>
    <w:basedOn w:val="Normal"/>
    <w:link w:val="CommentTextChar"/>
    <w:uiPriority w:val="99"/>
    <w:semiHidden/>
    <w:unhideWhenUsed/>
    <w:rsid w:val="00FF4538"/>
    <w:rPr>
      <w:sz w:val="20"/>
      <w:szCs w:val="20"/>
    </w:rPr>
  </w:style>
  <w:style w:type="character" w:customStyle="1" w:styleId="CommentTextChar">
    <w:name w:val="Comment Text Char"/>
    <w:basedOn w:val="DefaultParagraphFont"/>
    <w:link w:val="CommentText"/>
    <w:uiPriority w:val="99"/>
    <w:semiHidden/>
    <w:rsid w:val="00FF4538"/>
    <w:rPr>
      <w:sz w:val="20"/>
      <w:szCs w:val="20"/>
      <w:lang w:val="en-GB"/>
    </w:rPr>
  </w:style>
  <w:style w:type="paragraph" w:styleId="CommentSubject">
    <w:name w:val="annotation subject"/>
    <w:basedOn w:val="CommentText"/>
    <w:next w:val="CommentText"/>
    <w:link w:val="CommentSubjectChar"/>
    <w:uiPriority w:val="99"/>
    <w:semiHidden/>
    <w:unhideWhenUsed/>
    <w:rsid w:val="00FF4538"/>
    <w:rPr>
      <w:b/>
      <w:bCs/>
    </w:rPr>
  </w:style>
  <w:style w:type="character" w:customStyle="1" w:styleId="CommentSubjectChar">
    <w:name w:val="Comment Subject Char"/>
    <w:basedOn w:val="CommentTextChar"/>
    <w:link w:val="CommentSubject"/>
    <w:uiPriority w:val="99"/>
    <w:semiHidden/>
    <w:rsid w:val="00FF4538"/>
    <w:rPr>
      <w:b/>
      <w:bCs/>
      <w:sz w:val="20"/>
      <w:szCs w:val="20"/>
      <w:lang w:val="en-GB"/>
    </w:rPr>
  </w:style>
  <w:style w:type="paragraph" w:styleId="Revision">
    <w:name w:val="Revision"/>
    <w:hidden/>
    <w:uiPriority w:val="99"/>
    <w:semiHidden/>
    <w:rsid w:val="00FF4538"/>
    <w:pPr>
      <w:spacing w:after="0" w:line="240" w:lineRule="auto"/>
    </w:pPr>
    <w:rPr>
      <w:lang w:val="en-GB"/>
    </w:rPr>
  </w:style>
  <w:style w:type="paragraph" w:styleId="BalloonText">
    <w:name w:val="Balloon Text"/>
    <w:basedOn w:val="Normal"/>
    <w:link w:val="BalloonTextChar"/>
    <w:uiPriority w:val="99"/>
    <w:semiHidden/>
    <w:unhideWhenUsed/>
    <w:rsid w:val="00FF45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53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2017-06-13T08:38:00Z</dcterms:created>
  <dcterms:modified xsi:type="dcterms:W3CDTF">2017-06-13T09:08:00Z</dcterms:modified>
</cp:coreProperties>
</file>