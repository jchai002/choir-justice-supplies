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---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proofErr w:type="gramStart"/>
      <w:r w:rsidRPr="009273E3">
        <w:rPr>
          <w:rFonts w:ascii="Courier New" w:hAnsi="Courier New" w:cs="Courier New"/>
        </w:rPr>
        <w:t>layout</w:t>
      </w:r>
      <w:proofErr w:type="gramEnd"/>
      <w:r w:rsidRPr="009273E3">
        <w:rPr>
          <w:rFonts w:ascii="Courier New" w:hAnsi="Courier New" w:cs="Courier New"/>
        </w:rPr>
        <w:t>: post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proofErr w:type="gramStart"/>
      <w:r w:rsidRPr="009273E3">
        <w:rPr>
          <w:rFonts w:ascii="Courier New" w:hAnsi="Courier New" w:cs="Courier New"/>
        </w:rPr>
        <w:t>title</w:t>
      </w:r>
      <w:proofErr w:type="gramEnd"/>
      <w:r w:rsidRPr="009273E3">
        <w:rPr>
          <w:rFonts w:ascii="Courier New" w:hAnsi="Courier New" w:cs="Courier New"/>
        </w:rPr>
        <w:t>:  Changing Extension Numbers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proofErr w:type="gramStart"/>
      <w:r w:rsidRPr="009273E3">
        <w:rPr>
          <w:rFonts w:ascii="Courier New" w:hAnsi="Courier New" w:cs="Courier New"/>
        </w:rPr>
        <w:t>date</w:t>
      </w:r>
      <w:proofErr w:type="gramEnd"/>
      <w:r w:rsidRPr="009273E3">
        <w:rPr>
          <w:rFonts w:ascii="Courier New" w:hAnsi="Courier New" w:cs="Courier New"/>
        </w:rPr>
        <w:t>:   2017-01-24 11:01:00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proofErr w:type="gramStart"/>
      <w:r w:rsidRPr="009273E3">
        <w:rPr>
          <w:rFonts w:ascii="Courier New" w:hAnsi="Courier New" w:cs="Courier New"/>
        </w:rPr>
        <w:t>category</w:t>
      </w:r>
      <w:proofErr w:type="gramEnd"/>
      <w:r w:rsidRPr="009273E3">
        <w:rPr>
          <w:rFonts w:ascii="Courier New" w:hAnsi="Courier New" w:cs="Courier New"/>
        </w:rPr>
        <w:t>: [</w:t>
      </w:r>
      <w:proofErr w:type="spellStart"/>
      <w:r w:rsidRPr="009273E3">
        <w:rPr>
          <w:rFonts w:ascii="Courier New" w:hAnsi="Courier New" w:cs="Courier New"/>
        </w:rPr>
        <w:t>wework</w:t>
      </w:r>
      <w:proofErr w:type="spellEnd"/>
      <w:r w:rsidRPr="009273E3">
        <w:rPr>
          <w:rFonts w:ascii="Courier New" w:hAnsi="Courier New" w:cs="Courier New"/>
        </w:rPr>
        <w:t>]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proofErr w:type="gramStart"/>
      <w:r w:rsidRPr="009273E3">
        <w:rPr>
          <w:rFonts w:ascii="Courier New" w:hAnsi="Courier New" w:cs="Courier New"/>
        </w:rPr>
        <w:t>tags</w:t>
      </w:r>
      <w:proofErr w:type="gramEnd"/>
      <w:r w:rsidRPr="009273E3">
        <w:rPr>
          <w:rFonts w:ascii="Courier New" w:hAnsi="Courier New" w:cs="Courier New"/>
        </w:rPr>
        <w:t xml:space="preserve">: [admin-features, </w:t>
      </w:r>
      <w:proofErr w:type="spellStart"/>
      <w:r w:rsidRPr="009273E3">
        <w:rPr>
          <w:rFonts w:ascii="Courier New" w:hAnsi="Courier New" w:cs="Courier New"/>
        </w:rPr>
        <w:t>ooma</w:t>
      </w:r>
      <w:proofErr w:type="spellEnd"/>
      <w:r w:rsidRPr="009273E3">
        <w:rPr>
          <w:rFonts w:ascii="Courier New" w:hAnsi="Courier New" w:cs="Courier New"/>
        </w:rPr>
        <w:t xml:space="preserve">-office-manager, user-management, </w:t>
      </w:r>
      <w:proofErr w:type="spellStart"/>
      <w:r w:rsidRPr="009273E3">
        <w:rPr>
          <w:rFonts w:ascii="Courier New" w:hAnsi="Courier New" w:cs="Courier New"/>
        </w:rPr>
        <w:t>wework</w:t>
      </w:r>
      <w:proofErr w:type="spellEnd"/>
      <w:r w:rsidRPr="009273E3">
        <w:rPr>
          <w:rFonts w:ascii="Courier New" w:hAnsi="Courier New" w:cs="Courier New"/>
        </w:rPr>
        <w:t>]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---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del w:id="0" w:author="DL" w:date="2017-05-24T11:47:00Z">
        <w:r w:rsidRPr="009273E3" w:rsidDel="00870265">
          <w:rPr>
            <w:rFonts w:ascii="Courier New" w:hAnsi="Courier New" w:cs="Courier New"/>
          </w:rPr>
          <w:delText xml:space="preserve">As </w:delText>
        </w:r>
      </w:del>
      <w:ins w:id="1" w:author="DL" w:date="2017-05-24T11:47:00Z">
        <w:r w:rsidR="00870265">
          <w:rPr>
            <w:rFonts w:ascii="Courier New" w:hAnsi="Courier New" w:cs="Courier New"/>
          </w:rPr>
          <w:t>When</w:t>
        </w:r>
        <w:r w:rsidR="00870265" w:rsidRPr="009273E3">
          <w:rPr>
            <w:rFonts w:ascii="Courier New" w:hAnsi="Courier New" w:cs="Courier New"/>
          </w:rPr>
          <w:t xml:space="preserve"> </w:t>
        </w:r>
      </w:ins>
      <w:r w:rsidRPr="009273E3">
        <w:rPr>
          <w:rFonts w:ascii="Courier New" w:hAnsi="Courier New" w:cs="Courier New"/>
        </w:rPr>
        <w:t>you</w:t>
      </w:r>
      <w:ins w:id="2" w:author="DL" w:date="2017-05-24T11:47:00Z">
        <w:r w:rsidR="00870265">
          <w:rPr>
            <w:rFonts w:ascii="Courier New" w:hAnsi="Courier New" w:cs="Courier New"/>
          </w:rPr>
          <w:t>’</w:t>
        </w:r>
      </w:ins>
      <w:del w:id="3" w:author="DL" w:date="2017-05-24T11:47:00Z">
        <w:r w:rsidRPr="009273E3" w:rsidDel="00870265">
          <w:rPr>
            <w:rFonts w:ascii="Courier New" w:hAnsi="Courier New" w:cs="Courier New"/>
          </w:rPr>
          <w:delText xml:space="preserve"> a</w:delText>
        </w:r>
      </w:del>
      <w:r w:rsidRPr="009273E3">
        <w:rPr>
          <w:rFonts w:ascii="Courier New" w:hAnsi="Courier New" w:cs="Courier New"/>
        </w:rPr>
        <w:t xml:space="preserve">re setting up </w:t>
      </w:r>
      <w:proofErr w:type="spellStart"/>
      <w:r w:rsidRPr="009273E3">
        <w:rPr>
          <w:rFonts w:ascii="Courier New" w:hAnsi="Courier New" w:cs="Courier New"/>
        </w:rPr>
        <w:t>Ooma</w:t>
      </w:r>
      <w:proofErr w:type="spellEnd"/>
      <w:r w:rsidRPr="009273E3">
        <w:rPr>
          <w:rFonts w:ascii="Courier New" w:hAnsi="Courier New" w:cs="Courier New"/>
        </w:rPr>
        <w:t xml:space="preserve"> Office for </w:t>
      </w:r>
      <w:proofErr w:type="spellStart"/>
      <w:r w:rsidRPr="009273E3">
        <w:rPr>
          <w:rFonts w:ascii="Courier New" w:hAnsi="Courier New" w:cs="Courier New"/>
        </w:rPr>
        <w:t>WeWork</w:t>
      </w:r>
      <w:proofErr w:type="spellEnd"/>
      <w:r w:rsidRPr="009273E3">
        <w:rPr>
          <w:rFonts w:ascii="Courier New" w:hAnsi="Courier New" w:cs="Courier New"/>
        </w:rPr>
        <w:t>, you may find that you wish to reconfi</w:t>
      </w:r>
      <w:r w:rsidRPr="009273E3">
        <w:rPr>
          <w:rFonts w:ascii="Courier New" w:hAnsi="Courier New" w:cs="Courier New"/>
        </w:rPr>
        <w:t>gure your extension numbers. Updating extensions is a quick and easy process, so don't hesitate to make changes.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**NOTE</w:t>
      </w:r>
      <w:proofErr w:type="gramStart"/>
      <w:r w:rsidRPr="009273E3">
        <w:rPr>
          <w:rFonts w:ascii="Courier New" w:hAnsi="Courier New" w:cs="Courier New"/>
        </w:rPr>
        <w:t>:*</w:t>
      </w:r>
      <w:proofErr w:type="gramEnd"/>
      <w:r w:rsidRPr="009273E3">
        <w:rPr>
          <w:rFonts w:ascii="Courier New" w:hAnsi="Courier New" w:cs="Courier New"/>
        </w:rPr>
        <w:t>* Make sure to log in as an administrator when you are opening the web pages linked in the following FAQ.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1. Table of Contents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{</w:t>
      </w:r>
      <w:proofErr w:type="gramStart"/>
      <w:r w:rsidRPr="009273E3">
        <w:rPr>
          <w:rFonts w:ascii="Courier New" w:hAnsi="Courier New" w:cs="Courier New"/>
        </w:rPr>
        <w:t>:</w:t>
      </w:r>
      <w:proofErr w:type="spellStart"/>
      <w:r w:rsidRPr="009273E3">
        <w:rPr>
          <w:rFonts w:ascii="Courier New" w:hAnsi="Courier New" w:cs="Courier New"/>
        </w:rPr>
        <w:t>toc</w:t>
      </w:r>
      <w:proofErr w:type="spellEnd"/>
      <w:proofErr w:type="gramEnd"/>
      <w:r w:rsidRPr="009273E3">
        <w:rPr>
          <w:rFonts w:ascii="Courier New" w:hAnsi="Courier New" w:cs="Courier New"/>
        </w:rPr>
        <w:t>}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* * *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## How can I change an existing extension?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To change the number assigned to an existing extension, follow these instructions: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1. Go to the Extensions web page at [{</w:t>
      </w:r>
      <w:proofErr w:type="gramStart"/>
      <w:r w:rsidRPr="009273E3">
        <w:rPr>
          <w:rFonts w:ascii="Courier New" w:hAnsi="Courier New" w:cs="Courier New"/>
        </w:rPr>
        <w:t>{ site.office</w:t>
      </w:r>
      <w:proofErr w:type="gramEnd"/>
      <w:r w:rsidRPr="009273E3">
        <w:rPr>
          <w:rFonts w:ascii="Courier New" w:hAnsi="Courier New" w:cs="Courier New"/>
        </w:rPr>
        <w:t>_link.au }}/extensions]({{ site.office_link.au }}/extensions).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2. Cli</w:t>
      </w:r>
      <w:r w:rsidRPr="009273E3">
        <w:rPr>
          <w:rFonts w:ascii="Courier New" w:hAnsi="Courier New" w:cs="Courier New"/>
        </w:rPr>
        <w:t>ck the "Setup" icon next to the extension whose number you wish to change: \\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 xml:space="preserve">   </w:t>
      </w:r>
      <w:proofErr w:type="gramStart"/>
      <w:r w:rsidRPr="009273E3">
        <w:rPr>
          <w:rFonts w:ascii="Courier New" w:hAnsi="Courier New" w:cs="Courier New"/>
        </w:rPr>
        <w:t>![</w:t>
      </w:r>
      <w:proofErr w:type="gramEnd"/>
      <w:r w:rsidRPr="009273E3">
        <w:rPr>
          <w:rFonts w:ascii="Courier New" w:hAnsi="Courier New" w:cs="Courier New"/>
        </w:rPr>
        <w:t xml:space="preserve">manage extensions settings]({{ </w:t>
      </w:r>
      <w:proofErr w:type="spellStart"/>
      <w:r w:rsidRPr="009273E3">
        <w:rPr>
          <w:rFonts w:ascii="Courier New" w:hAnsi="Courier New" w:cs="Courier New"/>
        </w:rPr>
        <w:t>site.baseurl</w:t>
      </w:r>
      <w:proofErr w:type="spellEnd"/>
      <w:r w:rsidRPr="009273E3">
        <w:rPr>
          <w:rFonts w:ascii="Courier New" w:hAnsi="Courier New" w:cs="Courier New"/>
        </w:rPr>
        <w:t xml:space="preserve"> }}/assets/images/</w:t>
      </w:r>
      <w:proofErr w:type="spellStart"/>
      <w:r w:rsidRPr="009273E3">
        <w:rPr>
          <w:rFonts w:ascii="Courier New" w:hAnsi="Courier New" w:cs="Courier New"/>
        </w:rPr>
        <w:t>ooma_office_wework</w:t>
      </w:r>
      <w:proofErr w:type="spellEnd"/>
      <w:r w:rsidRPr="009273E3">
        <w:rPr>
          <w:rFonts w:ascii="Courier New" w:hAnsi="Courier New" w:cs="Courier New"/>
        </w:rPr>
        <w:t>/edit_extension_wework.png)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3. Under the "Basic" tab in the "Settings" screen, click the "Ext</w:t>
      </w:r>
      <w:r w:rsidRPr="009273E3">
        <w:rPr>
          <w:rFonts w:ascii="Courier New" w:hAnsi="Courier New" w:cs="Courier New"/>
        </w:rPr>
        <w:t>ension number" field and choose the new number you would like to assign: \\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 xml:space="preserve">   </w:t>
      </w:r>
      <w:proofErr w:type="gramStart"/>
      <w:r w:rsidRPr="009273E3">
        <w:rPr>
          <w:rFonts w:ascii="Courier New" w:hAnsi="Courier New" w:cs="Courier New"/>
        </w:rPr>
        <w:t>![</w:t>
      </w:r>
      <w:proofErr w:type="gramEnd"/>
      <w:r w:rsidRPr="009273E3">
        <w:rPr>
          <w:rFonts w:ascii="Courier New" w:hAnsi="Courier New" w:cs="Courier New"/>
        </w:rPr>
        <w:t xml:space="preserve">basic tab]({{ </w:t>
      </w:r>
      <w:proofErr w:type="spellStart"/>
      <w:r w:rsidRPr="009273E3">
        <w:rPr>
          <w:rFonts w:ascii="Courier New" w:hAnsi="Courier New" w:cs="Courier New"/>
        </w:rPr>
        <w:t>site.baseurl</w:t>
      </w:r>
      <w:proofErr w:type="spellEnd"/>
      <w:r w:rsidRPr="009273E3">
        <w:rPr>
          <w:rFonts w:ascii="Courier New" w:hAnsi="Courier New" w:cs="Courier New"/>
        </w:rPr>
        <w:t xml:space="preserve"> }}/assets/images/</w:t>
      </w:r>
      <w:proofErr w:type="spellStart"/>
      <w:r w:rsidRPr="009273E3">
        <w:rPr>
          <w:rFonts w:ascii="Courier New" w:hAnsi="Courier New" w:cs="Courier New"/>
        </w:rPr>
        <w:t>ooma_office_wework</w:t>
      </w:r>
      <w:proofErr w:type="spellEnd"/>
      <w:r w:rsidRPr="009273E3">
        <w:rPr>
          <w:rFonts w:ascii="Courier New" w:hAnsi="Courier New" w:cs="Courier New"/>
        </w:rPr>
        <w:t>/basic_tab_wework.png)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4. Click "Save".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The number assigned to your extension should be updated immediately.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#</w:t>
      </w:r>
      <w:r w:rsidRPr="009273E3">
        <w:rPr>
          <w:rFonts w:ascii="Courier New" w:hAnsi="Courier New" w:cs="Courier New"/>
        </w:rPr>
        <w:t># Who can change an extension?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 xml:space="preserve">Extensions can be changed by the administrator of the </w:t>
      </w:r>
      <w:proofErr w:type="spellStart"/>
      <w:r w:rsidRPr="009273E3">
        <w:rPr>
          <w:rFonts w:ascii="Courier New" w:hAnsi="Courier New" w:cs="Courier New"/>
        </w:rPr>
        <w:t>Ooma</w:t>
      </w:r>
      <w:proofErr w:type="spellEnd"/>
      <w:r w:rsidRPr="009273E3">
        <w:rPr>
          <w:rFonts w:ascii="Courier New" w:hAnsi="Courier New" w:cs="Courier New"/>
        </w:rPr>
        <w:t xml:space="preserve"> Office system.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 xml:space="preserve">## Which extensions can </w:t>
      </w:r>
      <w:r w:rsidRPr="009273E3">
        <w:rPr>
          <w:rFonts w:ascii="Courier New" w:hAnsi="Courier New" w:cs="Courier New"/>
        </w:rPr>
        <w:t xml:space="preserve">be </w:t>
      </w:r>
      <w:r w:rsidRPr="009273E3">
        <w:rPr>
          <w:rFonts w:ascii="Courier New" w:hAnsi="Courier New" w:cs="Courier New"/>
        </w:rPr>
        <w:t>changed?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870265" w:rsidP="009273E3">
      <w:pPr>
        <w:pStyle w:val="PlainText"/>
        <w:rPr>
          <w:rFonts w:ascii="Courier New" w:hAnsi="Courier New" w:cs="Courier New"/>
        </w:rPr>
      </w:pPr>
      <w:ins w:id="4" w:author="DL" w:date="2017-05-24T11:50:00Z">
        <w:r>
          <w:rPr>
            <w:rFonts w:ascii="Courier New" w:hAnsi="Courier New" w:cs="Courier New"/>
          </w:rPr>
          <w:t>A</w:t>
        </w:r>
        <w:r>
          <w:rPr>
            <w:rFonts w:ascii="Courier New" w:hAnsi="Courier New" w:cs="Courier New"/>
          </w:rPr>
          <w:t>part</w:t>
        </w:r>
        <w:r w:rsidRPr="009273E3">
          <w:rPr>
            <w:rFonts w:ascii="Courier New" w:hAnsi="Courier New" w:cs="Courier New"/>
          </w:rPr>
          <w:t xml:space="preserve"> </w:t>
        </w:r>
        <w:r w:rsidRPr="009273E3">
          <w:rPr>
            <w:rFonts w:ascii="Courier New" w:hAnsi="Courier New" w:cs="Courier New"/>
          </w:rPr>
          <w:t>from the Virtual Receptionist</w:t>
        </w:r>
        <w:r>
          <w:rPr>
            <w:rFonts w:ascii="Courier New" w:hAnsi="Courier New" w:cs="Courier New"/>
          </w:rPr>
          <w:t>,</w:t>
        </w:r>
        <w:r w:rsidRPr="009273E3">
          <w:rPr>
            <w:rFonts w:ascii="Courier New" w:hAnsi="Courier New" w:cs="Courier New"/>
          </w:rPr>
          <w:t xml:space="preserve"> </w:t>
        </w:r>
      </w:ins>
      <w:del w:id="5" w:author="DL" w:date="2017-05-24T11:51:00Z">
        <w:r w:rsidR="00F01D5A" w:rsidRPr="009273E3" w:rsidDel="00870265">
          <w:rPr>
            <w:rFonts w:ascii="Courier New" w:hAnsi="Courier New" w:cs="Courier New"/>
          </w:rPr>
          <w:delText xml:space="preserve">You </w:delText>
        </w:r>
      </w:del>
      <w:ins w:id="6" w:author="DL" w:date="2017-05-24T11:51:00Z">
        <w:r>
          <w:rPr>
            <w:rFonts w:ascii="Courier New" w:hAnsi="Courier New" w:cs="Courier New"/>
          </w:rPr>
          <w:t>y</w:t>
        </w:r>
        <w:r w:rsidRPr="009273E3">
          <w:rPr>
            <w:rFonts w:ascii="Courier New" w:hAnsi="Courier New" w:cs="Courier New"/>
          </w:rPr>
          <w:t xml:space="preserve">ou </w:t>
        </w:r>
      </w:ins>
      <w:r w:rsidR="00F01D5A" w:rsidRPr="009273E3">
        <w:rPr>
          <w:rFonts w:ascii="Courier New" w:hAnsi="Courier New" w:cs="Courier New"/>
        </w:rPr>
        <w:t>can remap any extension</w:t>
      </w:r>
      <w:ins w:id="7" w:author="DL" w:date="2017-05-24T11:51:00Z">
        <w:r>
          <w:rPr>
            <w:rFonts w:ascii="Courier New" w:hAnsi="Courier New" w:cs="Courier New"/>
          </w:rPr>
          <w:t>, including</w:t>
        </w:r>
      </w:ins>
      <w:del w:id="8" w:author="DL" w:date="2017-05-24T11:51:00Z">
        <w:r w:rsidR="00F01D5A" w:rsidRPr="009273E3" w:rsidDel="00870265">
          <w:rPr>
            <w:rFonts w:ascii="Courier New" w:hAnsi="Courier New" w:cs="Courier New"/>
          </w:rPr>
          <w:delText xml:space="preserve"> </w:delText>
        </w:r>
      </w:del>
      <w:del w:id="9" w:author="DL" w:date="2017-05-24T11:49:00Z">
        <w:r w:rsidR="00F01D5A" w:rsidRPr="009273E3" w:rsidDel="00870265">
          <w:rPr>
            <w:rFonts w:ascii="Courier New" w:hAnsi="Courier New" w:cs="Courier New"/>
          </w:rPr>
          <w:delText xml:space="preserve">aside </w:delText>
        </w:r>
      </w:del>
      <w:del w:id="10" w:author="DL" w:date="2017-05-24T11:50:00Z">
        <w:r w:rsidR="00F01D5A" w:rsidRPr="009273E3" w:rsidDel="00870265">
          <w:rPr>
            <w:rFonts w:ascii="Courier New" w:hAnsi="Courier New" w:cs="Courier New"/>
          </w:rPr>
          <w:delText>from the Virtual Receptionist</w:delText>
        </w:r>
      </w:del>
      <w:del w:id="11" w:author="DL" w:date="2017-05-24T11:51:00Z">
        <w:r w:rsidR="00F01D5A" w:rsidRPr="009273E3" w:rsidDel="00870265">
          <w:rPr>
            <w:rFonts w:ascii="Courier New" w:hAnsi="Courier New" w:cs="Courier New"/>
          </w:rPr>
          <w:delText>. This includes</w:delText>
        </w:r>
      </w:del>
      <w:bookmarkStart w:id="12" w:name="_GoBack"/>
      <w:bookmarkEnd w:id="12"/>
      <w:r w:rsidR="00F01D5A" w:rsidRPr="009273E3">
        <w:rPr>
          <w:rFonts w:ascii="Courier New" w:hAnsi="Courier New" w:cs="Courier New"/>
        </w:rPr>
        <w:t>: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* User extensions,</w:t>
      </w:r>
    </w:p>
    <w:p w:rsidR="00000000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* Ring group</w:t>
      </w:r>
      <w:r w:rsidRPr="009273E3">
        <w:rPr>
          <w:rFonts w:ascii="Courier New" w:hAnsi="Courier New" w:cs="Courier New"/>
        </w:rPr>
        <w:t xml:space="preserve"> extensions, and</w:t>
      </w:r>
    </w:p>
    <w:p w:rsidR="00F01D5A" w:rsidRPr="009273E3" w:rsidRDefault="00F01D5A" w:rsidP="009273E3">
      <w:pPr>
        <w:pStyle w:val="PlainText"/>
        <w:rPr>
          <w:rFonts w:ascii="Courier New" w:hAnsi="Courier New" w:cs="Courier New"/>
        </w:rPr>
      </w:pPr>
      <w:r w:rsidRPr="009273E3">
        <w:rPr>
          <w:rFonts w:ascii="Courier New" w:hAnsi="Courier New" w:cs="Courier New"/>
        </w:rPr>
        <w:t>* The conference server extension.</w:t>
      </w:r>
    </w:p>
    <w:sectPr w:rsidR="00F01D5A" w:rsidRPr="009273E3" w:rsidSect="009273E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3B7D00"/>
    <w:rsid w:val="00486F8D"/>
    <w:rsid w:val="004E5E30"/>
    <w:rsid w:val="005C4613"/>
    <w:rsid w:val="006D4213"/>
    <w:rsid w:val="008540A9"/>
    <w:rsid w:val="00870265"/>
    <w:rsid w:val="009273E3"/>
    <w:rsid w:val="009D4A99"/>
    <w:rsid w:val="009E1586"/>
    <w:rsid w:val="00DF025A"/>
    <w:rsid w:val="00EB7324"/>
    <w:rsid w:val="00F0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619CB-2D3F-4395-AD12-1B7895C7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73E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73E3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2017-05-24T08:28:00Z</dcterms:created>
  <dcterms:modified xsi:type="dcterms:W3CDTF">2017-05-24T08:52:00Z</dcterms:modified>
</cp:coreProperties>
</file>