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3C2F0F" w:rsidRDefault="008F6135" w:rsidP="003C2F0F">
      <w:pPr>
        <w:pStyle w:val="PlainText"/>
        <w:rPr>
          <w:rFonts w:ascii="Courier New" w:hAnsi="Courier New" w:cs="Courier New"/>
        </w:rPr>
      </w:pPr>
      <w:r w:rsidRPr="003C2F0F">
        <w:rPr>
          <w:rFonts w:ascii="Courier New" w:hAnsi="Courier New" w:cs="Courier New"/>
        </w:rPr>
        <w:t>---</w:t>
      </w:r>
    </w:p>
    <w:p w:rsidR="00000000" w:rsidRPr="003C2F0F" w:rsidRDefault="008F6135" w:rsidP="003C2F0F">
      <w:pPr>
        <w:pStyle w:val="PlainText"/>
        <w:rPr>
          <w:rFonts w:ascii="Courier New" w:hAnsi="Courier New" w:cs="Courier New"/>
        </w:rPr>
      </w:pPr>
      <w:proofErr w:type="gramStart"/>
      <w:r w:rsidRPr="003C2F0F">
        <w:rPr>
          <w:rFonts w:ascii="Courier New" w:hAnsi="Courier New" w:cs="Courier New"/>
        </w:rPr>
        <w:t>layout</w:t>
      </w:r>
      <w:proofErr w:type="gramEnd"/>
      <w:r w:rsidRPr="003C2F0F">
        <w:rPr>
          <w:rFonts w:ascii="Courier New" w:hAnsi="Courier New" w:cs="Courier New"/>
        </w:rPr>
        <w:t>: post</w:t>
      </w:r>
    </w:p>
    <w:p w:rsidR="00000000" w:rsidRPr="003C2F0F" w:rsidRDefault="008F6135" w:rsidP="003C2F0F">
      <w:pPr>
        <w:pStyle w:val="PlainText"/>
        <w:rPr>
          <w:rFonts w:ascii="Courier New" w:hAnsi="Courier New" w:cs="Courier New"/>
        </w:rPr>
      </w:pPr>
      <w:proofErr w:type="gramStart"/>
      <w:r w:rsidRPr="003C2F0F">
        <w:rPr>
          <w:rFonts w:ascii="Courier New" w:hAnsi="Courier New" w:cs="Courier New"/>
        </w:rPr>
        <w:t>title</w:t>
      </w:r>
      <w:proofErr w:type="gramEnd"/>
      <w:r w:rsidRPr="003C2F0F">
        <w:rPr>
          <w:rFonts w:ascii="Courier New" w:hAnsi="Courier New" w:cs="Courier New"/>
        </w:rPr>
        <w:t>:  Setting up Call Forwarding From a Phone</w:t>
      </w:r>
    </w:p>
    <w:p w:rsidR="00000000" w:rsidRPr="003C2F0F" w:rsidRDefault="008F6135" w:rsidP="003C2F0F">
      <w:pPr>
        <w:pStyle w:val="PlainText"/>
        <w:rPr>
          <w:rFonts w:ascii="Courier New" w:hAnsi="Courier New" w:cs="Courier New"/>
        </w:rPr>
      </w:pPr>
      <w:proofErr w:type="gramStart"/>
      <w:r w:rsidRPr="003C2F0F">
        <w:rPr>
          <w:rFonts w:ascii="Courier New" w:hAnsi="Courier New" w:cs="Courier New"/>
        </w:rPr>
        <w:t>date</w:t>
      </w:r>
      <w:proofErr w:type="gramEnd"/>
      <w:r w:rsidRPr="003C2F0F">
        <w:rPr>
          <w:rFonts w:ascii="Courier New" w:hAnsi="Courier New" w:cs="Courier New"/>
        </w:rPr>
        <w:t>:   2017-02-07 08:30:00</w:t>
      </w:r>
    </w:p>
    <w:p w:rsidR="00000000" w:rsidRPr="003C2F0F" w:rsidRDefault="008F6135" w:rsidP="003C2F0F">
      <w:pPr>
        <w:pStyle w:val="PlainText"/>
        <w:rPr>
          <w:rFonts w:ascii="Courier New" w:hAnsi="Courier New" w:cs="Courier New"/>
        </w:rPr>
      </w:pPr>
      <w:r w:rsidRPr="003C2F0F">
        <w:rPr>
          <w:rFonts w:ascii="Courier New" w:hAnsi="Courier New" w:cs="Courier New"/>
        </w:rPr>
        <w:t>country: [</w:t>
      </w:r>
      <w:del w:id="0" w:author="DL" w:date="2017-06-06T03:45:00Z">
        <w:r w:rsidRPr="003C2F0F" w:rsidDel="00FE68EF">
          <w:rPr>
            <w:rFonts w:ascii="Courier New" w:hAnsi="Courier New" w:cs="Courier New"/>
          </w:rPr>
          <w:delText>Australia</w:delText>
        </w:r>
      </w:del>
      <w:ins w:id="1" w:author="DL" w:date="2017-06-06T03:45:00Z">
        <w:r w:rsidR="00FE68EF">
          <w:rPr>
            <w:rFonts w:ascii="Courier New" w:hAnsi="Courier New" w:cs="Courier New"/>
          </w:rPr>
          <w:t>UK</w:t>
        </w:r>
      </w:ins>
      <w:bookmarkStart w:id="2" w:name="_GoBack"/>
      <w:bookmarkEnd w:id="2"/>
      <w:r w:rsidRPr="003C2F0F">
        <w:rPr>
          <w:rFonts w:ascii="Courier New" w:hAnsi="Courier New" w:cs="Courier New"/>
        </w:rPr>
        <w:t>]</w:t>
      </w:r>
    </w:p>
    <w:p w:rsidR="00000000" w:rsidRPr="003C2F0F" w:rsidRDefault="008F6135" w:rsidP="003C2F0F">
      <w:pPr>
        <w:pStyle w:val="PlainText"/>
        <w:rPr>
          <w:rFonts w:ascii="Courier New" w:hAnsi="Courier New" w:cs="Courier New"/>
        </w:rPr>
      </w:pPr>
      <w:proofErr w:type="gramStart"/>
      <w:r w:rsidRPr="003C2F0F">
        <w:rPr>
          <w:rFonts w:ascii="Courier New" w:hAnsi="Courier New" w:cs="Courier New"/>
        </w:rPr>
        <w:t>language</w:t>
      </w:r>
      <w:proofErr w:type="gramEnd"/>
      <w:r w:rsidRPr="003C2F0F">
        <w:rPr>
          <w:rFonts w:ascii="Courier New" w:hAnsi="Courier New" w:cs="Courier New"/>
        </w:rPr>
        <w:t>: [</w:t>
      </w:r>
      <w:r w:rsidRPr="003C2F0F">
        <w:rPr>
          <w:rFonts w:ascii="Courier New" w:hAnsi="Courier New" w:cs="Courier New"/>
        </w:rPr>
        <w:t>English</w:t>
      </w:r>
      <w:r w:rsidRPr="003C2F0F">
        <w:rPr>
          <w:rFonts w:ascii="Courier New" w:hAnsi="Courier New" w:cs="Courier New"/>
        </w:rPr>
        <w:t>]</w:t>
      </w:r>
    </w:p>
    <w:p w:rsidR="00000000" w:rsidRPr="003C2F0F" w:rsidRDefault="008F6135" w:rsidP="003C2F0F">
      <w:pPr>
        <w:pStyle w:val="PlainText"/>
        <w:rPr>
          <w:rFonts w:ascii="Courier New" w:hAnsi="Courier New" w:cs="Courier New"/>
        </w:rPr>
      </w:pPr>
      <w:proofErr w:type="gramStart"/>
      <w:r w:rsidRPr="003C2F0F">
        <w:rPr>
          <w:rFonts w:ascii="Courier New" w:hAnsi="Courier New" w:cs="Courier New"/>
        </w:rPr>
        <w:t>locale</w:t>
      </w:r>
      <w:proofErr w:type="gramEnd"/>
      <w:r w:rsidRPr="003C2F0F">
        <w:rPr>
          <w:rFonts w:ascii="Courier New" w:hAnsi="Courier New" w:cs="Courier New"/>
        </w:rPr>
        <w:t>: [en-</w:t>
      </w:r>
      <w:proofErr w:type="spellStart"/>
      <w:del w:id="3" w:author="DL" w:date="2017-06-06T03:45:00Z">
        <w:r w:rsidRPr="003C2F0F" w:rsidDel="00FE68EF">
          <w:rPr>
            <w:rFonts w:ascii="Courier New" w:hAnsi="Courier New" w:cs="Courier New"/>
          </w:rPr>
          <w:delText>au</w:delText>
        </w:r>
      </w:del>
      <w:ins w:id="4" w:author="DL" w:date="2017-06-06T03:45:00Z">
        <w:r w:rsidR="00FE68EF">
          <w:rPr>
            <w:rFonts w:ascii="Courier New" w:hAnsi="Courier New" w:cs="Courier New"/>
          </w:rPr>
          <w:t>uk</w:t>
        </w:r>
      </w:ins>
      <w:proofErr w:type="spellEnd"/>
      <w:r w:rsidRPr="003C2F0F">
        <w:rPr>
          <w:rFonts w:ascii="Courier New" w:hAnsi="Courier New" w:cs="Courier New"/>
        </w:rPr>
        <w:t>]</w:t>
      </w:r>
    </w:p>
    <w:p w:rsidR="00000000" w:rsidRPr="003C2F0F" w:rsidRDefault="008F6135" w:rsidP="003C2F0F">
      <w:pPr>
        <w:pStyle w:val="PlainText"/>
        <w:rPr>
          <w:rFonts w:ascii="Courier New" w:hAnsi="Courier New" w:cs="Courier New"/>
        </w:rPr>
      </w:pPr>
      <w:proofErr w:type="gramStart"/>
      <w:r w:rsidRPr="003C2F0F">
        <w:rPr>
          <w:rFonts w:ascii="Courier New" w:hAnsi="Courier New" w:cs="Courier New"/>
        </w:rPr>
        <w:t>category</w:t>
      </w:r>
      <w:proofErr w:type="gramEnd"/>
      <w:r w:rsidRPr="003C2F0F">
        <w:rPr>
          <w:rFonts w:ascii="Courier New" w:hAnsi="Courier New" w:cs="Courier New"/>
        </w:rPr>
        <w:t>: [</w:t>
      </w:r>
      <w:proofErr w:type="spellStart"/>
      <w:r w:rsidRPr="003C2F0F">
        <w:rPr>
          <w:rFonts w:ascii="Courier New" w:hAnsi="Courier New" w:cs="Courier New"/>
        </w:rPr>
        <w:t>wework</w:t>
      </w:r>
      <w:proofErr w:type="spellEnd"/>
      <w:r w:rsidRPr="003C2F0F">
        <w:rPr>
          <w:rFonts w:ascii="Courier New" w:hAnsi="Courier New" w:cs="Courier New"/>
        </w:rPr>
        <w:t>]</w:t>
      </w:r>
    </w:p>
    <w:p w:rsidR="00000000" w:rsidRPr="003C2F0F" w:rsidRDefault="008F6135" w:rsidP="003C2F0F">
      <w:pPr>
        <w:pStyle w:val="PlainText"/>
        <w:rPr>
          <w:rFonts w:ascii="Courier New" w:hAnsi="Courier New" w:cs="Courier New"/>
        </w:rPr>
      </w:pPr>
      <w:proofErr w:type="gramStart"/>
      <w:r w:rsidRPr="003C2F0F">
        <w:rPr>
          <w:rFonts w:ascii="Courier New" w:hAnsi="Courier New" w:cs="Courier New"/>
        </w:rPr>
        <w:t>tags</w:t>
      </w:r>
      <w:proofErr w:type="gramEnd"/>
      <w:r w:rsidRPr="003C2F0F">
        <w:rPr>
          <w:rFonts w:ascii="Courier New" w:hAnsi="Courier New" w:cs="Courier New"/>
        </w:rPr>
        <w:t xml:space="preserve">: [end-user-features, calling, </w:t>
      </w:r>
      <w:proofErr w:type="spellStart"/>
      <w:r w:rsidRPr="003C2F0F">
        <w:rPr>
          <w:rFonts w:ascii="Courier New" w:hAnsi="Courier New" w:cs="Courier New"/>
        </w:rPr>
        <w:t>wework</w:t>
      </w:r>
      <w:proofErr w:type="spellEnd"/>
      <w:r w:rsidRPr="003C2F0F">
        <w:rPr>
          <w:rFonts w:ascii="Courier New" w:hAnsi="Courier New" w:cs="Courier New"/>
        </w:rPr>
        <w:t>]</w:t>
      </w:r>
    </w:p>
    <w:p w:rsidR="00000000" w:rsidRPr="003C2F0F" w:rsidRDefault="008F6135" w:rsidP="003C2F0F">
      <w:pPr>
        <w:pStyle w:val="PlainText"/>
        <w:rPr>
          <w:rFonts w:ascii="Courier New" w:hAnsi="Courier New" w:cs="Courier New"/>
        </w:rPr>
      </w:pPr>
      <w:r w:rsidRPr="003C2F0F">
        <w:rPr>
          <w:rFonts w:ascii="Courier New" w:hAnsi="Courier New" w:cs="Courier New"/>
        </w:rPr>
        <w:t>---</w:t>
      </w:r>
    </w:p>
    <w:p w:rsidR="00000000" w:rsidRPr="003C2F0F" w:rsidRDefault="008F6135" w:rsidP="003C2F0F">
      <w:pPr>
        <w:pStyle w:val="PlainText"/>
        <w:rPr>
          <w:rFonts w:ascii="Courier New" w:hAnsi="Courier New" w:cs="Courier New"/>
        </w:rPr>
      </w:pPr>
    </w:p>
    <w:p w:rsidR="00000000" w:rsidRPr="003C2F0F" w:rsidRDefault="008F6135" w:rsidP="003C2F0F">
      <w:pPr>
        <w:pStyle w:val="PlainText"/>
        <w:rPr>
          <w:rFonts w:ascii="Courier New" w:hAnsi="Courier New" w:cs="Courier New"/>
        </w:rPr>
      </w:pPr>
      <w:r w:rsidRPr="003C2F0F">
        <w:rPr>
          <w:rFonts w:ascii="Courier New" w:hAnsi="Courier New" w:cs="Courier New"/>
        </w:rPr>
        <w:t xml:space="preserve">With </w:t>
      </w:r>
      <w:proofErr w:type="spellStart"/>
      <w:r w:rsidRPr="003C2F0F">
        <w:rPr>
          <w:rFonts w:ascii="Courier New" w:hAnsi="Courier New" w:cs="Courier New"/>
        </w:rPr>
        <w:t>Ooma</w:t>
      </w:r>
      <w:proofErr w:type="spellEnd"/>
      <w:r w:rsidRPr="003C2F0F">
        <w:rPr>
          <w:rFonts w:ascii="Courier New" w:hAnsi="Courier New" w:cs="Courier New"/>
        </w:rPr>
        <w:t xml:space="preserve"> Office you can set up any ext</w:t>
      </w:r>
      <w:r w:rsidRPr="003C2F0F">
        <w:rPr>
          <w:rFonts w:ascii="Courier New" w:hAnsi="Courier New" w:cs="Courier New"/>
        </w:rPr>
        <w:t>ension to forward calls to a mobile phone or landline. Call forwarding can be set up online by an Account Administrator, and it can be set up by the extension's owner using star codes on the extension telephone.</w:t>
      </w:r>
    </w:p>
    <w:p w:rsidR="00000000" w:rsidRPr="003C2F0F" w:rsidRDefault="008F6135" w:rsidP="003C2F0F">
      <w:pPr>
        <w:pStyle w:val="PlainText"/>
        <w:rPr>
          <w:rFonts w:ascii="Courier New" w:hAnsi="Courier New" w:cs="Courier New"/>
        </w:rPr>
      </w:pPr>
    </w:p>
    <w:p w:rsidR="00000000" w:rsidRPr="003C2F0F" w:rsidRDefault="008F6135" w:rsidP="003C2F0F">
      <w:pPr>
        <w:pStyle w:val="PlainText"/>
        <w:rPr>
          <w:rFonts w:ascii="Courier New" w:hAnsi="Courier New" w:cs="Courier New"/>
        </w:rPr>
      </w:pPr>
      <w:r w:rsidRPr="003C2F0F">
        <w:rPr>
          <w:rFonts w:ascii="Courier New" w:hAnsi="Courier New" w:cs="Courier New"/>
        </w:rPr>
        <w:t>1. Table of Contents</w:t>
      </w:r>
    </w:p>
    <w:p w:rsidR="00000000" w:rsidRPr="003C2F0F" w:rsidRDefault="008F6135" w:rsidP="003C2F0F">
      <w:pPr>
        <w:pStyle w:val="PlainText"/>
        <w:rPr>
          <w:rFonts w:ascii="Courier New" w:hAnsi="Courier New" w:cs="Courier New"/>
        </w:rPr>
      </w:pPr>
      <w:r w:rsidRPr="003C2F0F">
        <w:rPr>
          <w:rFonts w:ascii="Courier New" w:hAnsi="Courier New" w:cs="Courier New"/>
        </w:rPr>
        <w:t>{</w:t>
      </w:r>
      <w:proofErr w:type="gramStart"/>
      <w:r w:rsidRPr="003C2F0F">
        <w:rPr>
          <w:rFonts w:ascii="Courier New" w:hAnsi="Courier New" w:cs="Courier New"/>
        </w:rPr>
        <w:t>:</w:t>
      </w:r>
      <w:proofErr w:type="spellStart"/>
      <w:r w:rsidRPr="003C2F0F">
        <w:rPr>
          <w:rFonts w:ascii="Courier New" w:hAnsi="Courier New" w:cs="Courier New"/>
        </w:rPr>
        <w:t>toc</w:t>
      </w:r>
      <w:proofErr w:type="spellEnd"/>
      <w:proofErr w:type="gramEnd"/>
      <w:r w:rsidRPr="003C2F0F">
        <w:rPr>
          <w:rFonts w:ascii="Courier New" w:hAnsi="Courier New" w:cs="Courier New"/>
        </w:rPr>
        <w:t>}</w:t>
      </w:r>
    </w:p>
    <w:p w:rsidR="00000000" w:rsidRPr="003C2F0F" w:rsidRDefault="008F6135" w:rsidP="003C2F0F">
      <w:pPr>
        <w:pStyle w:val="PlainText"/>
        <w:rPr>
          <w:rFonts w:ascii="Courier New" w:hAnsi="Courier New" w:cs="Courier New"/>
        </w:rPr>
      </w:pPr>
      <w:r w:rsidRPr="003C2F0F">
        <w:rPr>
          <w:rFonts w:ascii="Courier New" w:hAnsi="Courier New" w:cs="Courier New"/>
        </w:rPr>
        <w:t>* * *</w:t>
      </w:r>
    </w:p>
    <w:p w:rsidR="00000000" w:rsidRPr="003C2F0F" w:rsidRDefault="008F6135" w:rsidP="003C2F0F">
      <w:pPr>
        <w:pStyle w:val="PlainText"/>
        <w:rPr>
          <w:rFonts w:ascii="Courier New" w:hAnsi="Courier New" w:cs="Courier New"/>
        </w:rPr>
      </w:pPr>
    </w:p>
    <w:p w:rsidR="00000000" w:rsidRPr="003C2F0F" w:rsidRDefault="008F6135" w:rsidP="003C2F0F">
      <w:pPr>
        <w:pStyle w:val="PlainText"/>
        <w:rPr>
          <w:rFonts w:ascii="Courier New" w:hAnsi="Courier New" w:cs="Courier New"/>
        </w:rPr>
      </w:pPr>
      <w:r w:rsidRPr="003C2F0F">
        <w:rPr>
          <w:rFonts w:ascii="Courier New" w:hAnsi="Courier New" w:cs="Courier New"/>
        </w:rPr>
        <w:t>## Setti</w:t>
      </w:r>
      <w:r w:rsidRPr="003C2F0F">
        <w:rPr>
          <w:rFonts w:ascii="Courier New" w:hAnsi="Courier New" w:cs="Courier New"/>
        </w:rPr>
        <w:t>ng up call forwarding</w:t>
      </w:r>
    </w:p>
    <w:p w:rsidR="00000000" w:rsidRPr="003C2F0F" w:rsidRDefault="008F6135" w:rsidP="003C2F0F">
      <w:pPr>
        <w:pStyle w:val="PlainText"/>
        <w:rPr>
          <w:rFonts w:ascii="Courier New" w:hAnsi="Courier New" w:cs="Courier New"/>
        </w:rPr>
      </w:pPr>
    </w:p>
    <w:p w:rsidR="00000000" w:rsidRPr="003C2F0F" w:rsidRDefault="008F6135" w:rsidP="003C2F0F">
      <w:pPr>
        <w:pStyle w:val="PlainText"/>
        <w:rPr>
          <w:rFonts w:ascii="Courier New" w:hAnsi="Courier New" w:cs="Courier New"/>
        </w:rPr>
      </w:pPr>
      <w:r w:rsidRPr="003C2F0F">
        <w:rPr>
          <w:rFonts w:ascii="Courier New" w:hAnsi="Courier New" w:cs="Courier New"/>
        </w:rPr>
        <w:t>To toggle call forwarding on or off from your IP phone, follow these instructions:</w:t>
      </w:r>
    </w:p>
    <w:p w:rsidR="00000000" w:rsidRPr="003C2F0F" w:rsidRDefault="008F6135" w:rsidP="003C2F0F">
      <w:pPr>
        <w:pStyle w:val="PlainText"/>
        <w:rPr>
          <w:rFonts w:ascii="Courier New" w:hAnsi="Courier New" w:cs="Courier New"/>
        </w:rPr>
      </w:pPr>
    </w:p>
    <w:p w:rsidR="00000000" w:rsidRPr="003C2F0F" w:rsidRDefault="008F6135" w:rsidP="003C2F0F">
      <w:pPr>
        <w:pStyle w:val="PlainText"/>
        <w:rPr>
          <w:rFonts w:ascii="Courier New" w:hAnsi="Courier New" w:cs="Courier New"/>
        </w:rPr>
      </w:pPr>
      <w:r w:rsidRPr="003C2F0F">
        <w:rPr>
          <w:rFonts w:ascii="Courier New" w:hAnsi="Courier New" w:cs="Courier New"/>
        </w:rPr>
        <w:t xml:space="preserve">1. Press the **Menu** </w:t>
      </w:r>
      <w:proofErr w:type="spellStart"/>
      <w:r w:rsidRPr="003C2F0F">
        <w:rPr>
          <w:rFonts w:ascii="Courier New" w:hAnsi="Courier New" w:cs="Courier New"/>
        </w:rPr>
        <w:t>softkey</w:t>
      </w:r>
      <w:proofErr w:type="spellEnd"/>
    </w:p>
    <w:p w:rsidR="00000000" w:rsidRPr="003C2F0F" w:rsidRDefault="008F6135" w:rsidP="003C2F0F">
      <w:pPr>
        <w:pStyle w:val="PlainText"/>
        <w:rPr>
          <w:rFonts w:ascii="Courier New" w:hAnsi="Courier New" w:cs="Courier New"/>
        </w:rPr>
      </w:pPr>
      <w:r w:rsidRPr="003C2F0F">
        <w:rPr>
          <w:rFonts w:ascii="Courier New" w:hAnsi="Courier New" w:cs="Courier New"/>
        </w:rPr>
        <w:t>2. Select **Features** (option 2)</w:t>
      </w:r>
    </w:p>
    <w:p w:rsidR="00000000" w:rsidRPr="003C2F0F" w:rsidRDefault="008F6135" w:rsidP="003C2F0F">
      <w:pPr>
        <w:pStyle w:val="PlainText"/>
        <w:rPr>
          <w:rFonts w:ascii="Courier New" w:hAnsi="Courier New" w:cs="Courier New"/>
        </w:rPr>
      </w:pPr>
      <w:r w:rsidRPr="003C2F0F">
        <w:rPr>
          <w:rFonts w:ascii="Courier New" w:hAnsi="Courier New" w:cs="Courier New"/>
        </w:rPr>
        <w:t>3. Select **Call Forward** (option 1)</w:t>
      </w:r>
    </w:p>
    <w:p w:rsidR="00000000" w:rsidRPr="003C2F0F" w:rsidRDefault="008F6135" w:rsidP="003C2F0F">
      <w:pPr>
        <w:pStyle w:val="PlainText"/>
        <w:rPr>
          <w:rFonts w:ascii="Courier New" w:hAnsi="Courier New" w:cs="Courier New"/>
        </w:rPr>
      </w:pPr>
    </w:p>
    <w:p w:rsidR="00000000" w:rsidRPr="003C2F0F" w:rsidRDefault="008F6135" w:rsidP="003C2F0F">
      <w:pPr>
        <w:pStyle w:val="PlainText"/>
        <w:rPr>
          <w:rFonts w:ascii="Courier New" w:hAnsi="Courier New" w:cs="Courier New"/>
        </w:rPr>
      </w:pPr>
      <w:r w:rsidRPr="003C2F0F">
        <w:rPr>
          <w:rFonts w:ascii="Courier New" w:hAnsi="Courier New" w:cs="Courier New"/>
        </w:rPr>
        <w:t xml:space="preserve">If call forwarding has been previously set up </w:t>
      </w:r>
      <w:r w:rsidRPr="003C2F0F">
        <w:rPr>
          <w:rFonts w:ascii="Courier New" w:hAnsi="Courier New" w:cs="Courier New"/>
        </w:rPr>
        <w:t>online by an Account Administrator, this will override the forwarding number that has been saved to your extension.</w:t>
      </w:r>
    </w:p>
    <w:p w:rsidR="00000000" w:rsidRPr="003C2F0F" w:rsidRDefault="008F6135" w:rsidP="003C2F0F">
      <w:pPr>
        <w:pStyle w:val="PlainText"/>
        <w:rPr>
          <w:rFonts w:ascii="Courier New" w:hAnsi="Courier New" w:cs="Courier New"/>
        </w:rPr>
      </w:pPr>
    </w:p>
    <w:p w:rsidR="00000000" w:rsidRPr="003C2F0F" w:rsidRDefault="008F6135" w:rsidP="003C2F0F">
      <w:pPr>
        <w:pStyle w:val="PlainText"/>
        <w:rPr>
          <w:rFonts w:ascii="Courier New" w:hAnsi="Courier New" w:cs="Courier New"/>
        </w:rPr>
      </w:pPr>
      <w:r w:rsidRPr="003C2F0F">
        <w:rPr>
          <w:rFonts w:ascii="Courier New" w:hAnsi="Courier New" w:cs="Courier New"/>
        </w:rPr>
        <w:t>## Call forwarding options</w:t>
      </w:r>
    </w:p>
    <w:p w:rsidR="00000000" w:rsidRPr="003C2F0F" w:rsidRDefault="008F6135" w:rsidP="003C2F0F">
      <w:pPr>
        <w:pStyle w:val="PlainText"/>
        <w:rPr>
          <w:rFonts w:ascii="Courier New" w:hAnsi="Courier New" w:cs="Courier New"/>
        </w:rPr>
      </w:pPr>
    </w:p>
    <w:p w:rsidR="00000000" w:rsidRPr="003C2F0F" w:rsidRDefault="008F6135" w:rsidP="003C2F0F">
      <w:pPr>
        <w:pStyle w:val="PlainText"/>
        <w:rPr>
          <w:rFonts w:ascii="Courier New" w:hAnsi="Courier New" w:cs="Courier New"/>
        </w:rPr>
      </w:pPr>
      <w:r w:rsidRPr="003C2F0F">
        <w:rPr>
          <w:rFonts w:ascii="Courier New" w:hAnsi="Courier New" w:cs="Courier New"/>
        </w:rPr>
        <w:t>Call forward has the following options:</w:t>
      </w:r>
    </w:p>
    <w:p w:rsidR="00000000" w:rsidRPr="003C2F0F" w:rsidRDefault="008F6135" w:rsidP="003C2F0F">
      <w:pPr>
        <w:pStyle w:val="PlainText"/>
        <w:rPr>
          <w:rFonts w:ascii="Courier New" w:hAnsi="Courier New" w:cs="Courier New"/>
        </w:rPr>
      </w:pPr>
    </w:p>
    <w:p w:rsidR="00000000" w:rsidRPr="003C2F0F" w:rsidRDefault="008F6135" w:rsidP="003C2F0F">
      <w:pPr>
        <w:pStyle w:val="PlainText"/>
        <w:rPr>
          <w:rFonts w:ascii="Courier New" w:hAnsi="Courier New" w:cs="Courier New"/>
        </w:rPr>
      </w:pPr>
      <w:r w:rsidRPr="003C2F0F">
        <w:rPr>
          <w:rFonts w:ascii="Courier New" w:hAnsi="Courier New" w:cs="Courier New"/>
        </w:rPr>
        <w:t xml:space="preserve">* *Always </w:t>
      </w:r>
      <w:proofErr w:type="gramStart"/>
      <w:r w:rsidRPr="003C2F0F">
        <w:rPr>
          <w:rFonts w:ascii="Courier New" w:hAnsi="Courier New" w:cs="Courier New"/>
        </w:rPr>
        <w:t>Forward</w:t>
      </w:r>
      <w:proofErr w:type="gramEnd"/>
      <w:r w:rsidRPr="003C2F0F">
        <w:rPr>
          <w:rFonts w:ascii="Courier New" w:hAnsi="Courier New" w:cs="Courier New"/>
        </w:rPr>
        <w:t>*: Calls will always be forwarded to a number that yo</w:t>
      </w:r>
      <w:r w:rsidRPr="003C2F0F">
        <w:rPr>
          <w:rFonts w:ascii="Courier New" w:hAnsi="Courier New" w:cs="Courier New"/>
        </w:rPr>
        <w:t>u choose</w:t>
      </w:r>
    </w:p>
    <w:p w:rsidR="00000000" w:rsidRPr="003C2F0F" w:rsidRDefault="008F6135" w:rsidP="003C2F0F">
      <w:pPr>
        <w:pStyle w:val="PlainText"/>
        <w:rPr>
          <w:rFonts w:ascii="Courier New" w:hAnsi="Courier New" w:cs="Courier New"/>
        </w:rPr>
      </w:pPr>
      <w:r w:rsidRPr="003C2F0F">
        <w:rPr>
          <w:rFonts w:ascii="Courier New" w:hAnsi="Courier New" w:cs="Courier New"/>
        </w:rPr>
        <w:t xml:space="preserve">* *Busy </w:t>
      </w:r>
      <w:proofErr w:type="gramStart"/>
      <w:r w:rsidRPr="003C2F0F">
        <w:rPr>
          <w:rFonts w:ascii="Courier New" w:hAnsi="Courier New" w:cs="Courier New"/>
        </w:rPr>
        <w:t>Forward</w:t>
      </w:r>
      <w:proofErr w:type="gramEnd"/>
      <w:r w:rsidRPr="003C2F0F">
        <w:rPr>
          <w:rFonts w:ascii="Courier New" w:hAnsi="Courier New" w:cs="Courier New"/>
        </w:rPr>
        <w:t>*: Calls will be forwarded to a number that you choose when the phone is busy</w:t>
      </w:r>
    </w:p>
    <w:p w:rsidR="008F6135" w:rsidRPr="003C2F0F" w:rsidRDefault="008F6135" w:rsidP="003C2F0F">
      <w:pPr>
        <w:pStyle w:val="PlainText"/>
        <w:rPr>
          <w:rFonts w:ascii="Courier New" w:hAnsi="Courier New" w:cs="Courier New"/>
        </w:rPr>
      </w:pPr>
      <w:r w:rsidRPr="003C2F0F">
        <w:rPr>
          <w:rFonts w:ascii="Courier New" w:hAnsi="Courier New" w:cs="Courier New"/>
        </w:rPr>
        <w:t>* *No Answer Forward*: Calls will be forwarded to a number that you choose when the phone is not answered within a specified number of seconds</w:t>
      </w:r>
    </w:p>
    <w:sectPr w:rsidR="008F6135" w:rsidRPr="003C2F0F" w:rsidSect="003C2F0F">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266B2C"/>
    <w:rsid w:val="003B7D00"/>
    <w:rsid w:val="003C2F0F"/>
    <w:rsid w:val="00486F8D"/>
    <w:rsid w:val="006D4213"/>
    <w:rsid w:val="00704938"/>
    <w:rsid w:val="0075371C"/>
    <w:rsid w:val="008540A9"/>
    <w:rsid w:val="008F6135"/>
    <w:rsid w:val="009D4A99"/>
    <w:rsid w:val="009E1586"/>
    <w:rsid w:val="00CA2349"/>
    <w:rsid w:val="00DF025A"/>
    <w:rsid w:val="00E52F41"/>
    <w:rsid w:val="00EB7324"/>
    <w:rsid w:val="00FE6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D3240-16EF-4EA7-8159-14C81FB1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C2F0F"/>
    <w:pPr>
      <w:spacing w:after="0"/>
    </w:pPr>
    <w:rPr>
      <w:rFonts w:ascii="Consolas" w:hAnsi="Consolas"/>
      <w:sz w:val="21"/>
      <w:szCs w:val="21"/>
    </w:rPr>
  </w:style>
  <w:style w:type="character" w:customStyle="1" w:styleId="PlainTextChar">
    <w:name w:val="Plain Text Char"/>
    <w:basedOn w:val="DefaultParagraphFont"/>
    <w:link w:val="PlainText"/>
    <w:uiPriority w:val="99"/>
    <w:rsid w:val="003C2F0F"/>
    <w:rPr>
      <w:rFonts w:ascii="Consolas" w:hAnsi="Consolas"/>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1057</Characters>
  <Application>Microsoft Office Word</Application>
  <DocSecurity>0</DocSecurity>
  <Lines>45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DL</cp:lastModifiedBy>
  <cp:revision>2</cp:revision>
  <dcterms:created xsi:type="dcterms:W3CDTF">2017-06-06T00:48:00Z</dcterms:created>
  <dcterms:modified xsi:type="dcterms:W3CDTF">2017-06-06T00:48:00Z</dcterms:modified>
</cp:coreProperties>
</file>