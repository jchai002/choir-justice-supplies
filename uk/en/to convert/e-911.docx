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B3431"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w:t>
      </w:r>
    </w:p>
    <w:p w14:paraId="430E1291"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layout: post</w:t>
      </w:r>
    </w:p>
    <w:p w14:paraId="0DEB2B8E"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title:  Emergency calling</w:t>
      </w:r>
    </w:p>
    <w:p w14:paraId="11F2A920"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date:   2017-02-06 11:00:00</w:t>
      </w:r>
    </w:p>
    <w:p w14:paraId="254EEF7E"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country: [</w:t>
      </w:r>
      <w:del w:id="0" w:author="DL" w:date="2017-06-01T07:58:00Z">
        <w:r w:rsidRPr="00B217E8" w:rsidDel="00B217E8">
          <w:rPr>
            <w:rFonts w:ascii="Courier New" w:hAnsi="Courier New" w:cs="Courier New"/>
          </w:rPr>
          <w:delText>Australia</w:delText>
        </w:r>
      </w:del>
      <w:ins w:id="1" w:author="DL" w:date="2017-06-01T07:58:00Z">
        <w:r w:rsidR="00B217E8" w:rsidRPr="00B217E8">
          <w:rPr>
            <w:rFonts w:ascii="Courier New" w:hAnsi="Courier New" w:cs="Courier New"/>
          </w:rPr>
          <w:t>UK</w:t>
        </w:r>
      </w:ins>
      <w:r w:rsidRPr="00B217E8">
        <w:rPr>
          <w:rFonts w:ascii="Courier New" w:hAnsi="Courier New" w:cs="Courier New"/>
        </w:rPr>
        <w:t>]</w:t>
      </w:r>
    </w:p>
    <w:p w14:paraId="60467775"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language: [English]</w:t>
      </w:r>
    </w:p>
    <w:p w14:paraId="0A61B6AC"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locale: [en-</w:t>
      </w:r>
      <w:del w:id="2" w:author="DL" w:date="2017-06-01T07:58:00Z">
        <w:r w:rsidRPr="00B217E8" w:rsidDel="00B217E8">
          <w:rPr>
            <w:rFonts w:ascii="Courier New" w:hAnsi="Courier New" w:cs="Courier New"/>
          </w:rPr>
          <w:delText>au</w:delText>
        </w:r>
      </w:del>
      <w:ins w:id="3" w:author="DL" w:date="2017-06-01T07:58:00Z">
        <w:r w:rsidR="00B217E8" w:rsidRPr="00B217E8">
          <w:rPr>
            <w:rFonts w:ascii="Courier New" w:hAnsi="Courier New" w:cs="Courier New"/>
          </w:rPr>
          <w:t>uk</w:t>
        </w:r>
      </w:ins>
      <w:r w:rsidRPr="00B217E8">
        <w:rPr>
          <w:rFonts w:ascii="Courier New" w:hAnsi="Courier New" w:cs="Courier New"/>
        </w:rPr>
        <w:t>]</w:t>
      </w:r>
    </w:p>
    <w:p w14:paraId="61A99EED"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category: [wework]</w:t>
      </w:r>
    </w:p>
    <w:p w14:paraId="4342DE03"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tags: [account, wework]</w:t>
      </w:r>
    </w:p>
    <w:p w14:paraId="774BF2DA"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w:t>
      </w:r>
    </w:p>
    <w:p w14:paraId="37B08643" w14:textId="77777777" w:rsidR="00000000" w:rsidRPr="00B217E8" w:rsidRDefault="00824CA8" w:rsidP="006D43C9">
      <w:pPr>
        <w:pStyle w:val="PlainText"/>
        <w:rPr>
          <w:rFonts w:ascii="Courier New" w:hAnsi="Courier New" w:cs="Courier New"/>
        </w:rPr>
      </w:pPr>
    </w:p>
    <w:p w14:paraId="0A1B95EE"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Every second is important in an emergency. It is important for the business addr</w:t>
      </w:r>
      <w:r w:rsidRPr="00B217E8">
        <w:rPr>
          <w:rFonts w:ascii="Courier New" w:hAnsi="Courier New" w:cs="Courier New"/>
        </w:rPr>
        <w:t>ess on file with Ooma to be accurate. When you dial emergency services, this information is forwarded to emergency personnel to make sure that you are directed to the closest routing centre and that first responders know where to find you.</w:t>
      </w:r>
    </w:p>
    <w:p w14:paraId="5F5379EA" w14:textId="77777777" w:rsidR="00000000" w:rsidRPr="00B217E8" w:rsidRDefault="00824CA8" w:rsidP="006D43C9">
      <w:pPr>
        <w:pStyle w:val="PlainText"/>
        <w:rPr>
          <w:rFonts w:ascii="Courier New" w:hAnsi="Courier New" w:cs="Courier New"/>
        </w:rPr>
      </w:pPr>
    </w:p>
    <w:p w14:paraId="2078F787"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1. Table of Con</w:t>
      </w:r>
      <w:r w:rsidRPr="00B217E8">
        <w:rPr>
          <w:rFonts w:ascii="Courier New" w:hAnsi="Courier New" w:cs="Courier New"/>
        </w:rPr>
        <w:t>tents</w:t>
      </w:r>
    </w:p>
    <w:p w14:paraId="5BBCB0A3"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{:toc}</w:t>
      </w:r>
    </w:p>
    <w:p w14:paraId="70D138B3"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 *</w:t>
      </w:r>
    </w:p>
    <w:p w14:paraId="257922EA" w14:textId="77777777" w:rsidR="00000000" w:rsidRPr="00B217E8" w:rsidRDefault="00824CA8" w:rsidP="006D43C9">
      <w:pPr>
        <w:pStyle w:val="PlainText"/>
        <w:rPr>
          <w:rFonts w:ascii="Courier New" w:hAnsi="Courier New" w:cs="Courier New"/>
        </w:rPr>
      </w:pPr>
    </w:p>
    <w:p w14:paraId="333D3676"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Does emergency calling work accurately with Ooma Office?</w:t>
      </w:r>
    </w:p>
    <w:p w14:paraId="4E5F2355" w14:textId="77777777" w:rsidR="00000000" w:rsidRPr="00B217E8" w:rsidRDefault="00824CA8" w:rsidP="006D43C9">
      <w:pPr>
        <w:pStyle w:val="PlainText"/>
        <w:rPr>
          <w:rFonts w:ascii="Courier New" w:hAnsi="Courier New" w:cs="Courier New"/>
        </w:rPr>
      </w:pPr>
    </w:p>
    <w:p w14:paraId="32DB653F"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When you register your Ooma Office device, your business address is also used as your service address. When you call emergency services, this information helps to route your c</w:t>
      </w:r>
      <w:r w:rsidRPr="00B217E8">
        <w:rPr>
          <w:rFonts w:ascii="Courier New" w:hAnsi="Courier New" w:cs="Courier New"/>
        </w:rPr>
        <w:t>all to the nearest response centre. It is important that you keep your business address up</w:t>
      </w:r>
      <w:ins w:id="4" w:author="DL" w:date="2017-06-01T08:02:00Z">
        <w:r w:rsidR="00B217E8">
          <w:rPr>
            <w:rFonts w:ascii="Courier New" w:hAnsi="Courier New" w:cs="Courier New"/>
          </w:rPr>
          <w:t>-</w:t>
        </w:r>
      </w:ins>
      <w:del w:id="5" w:author="DL" w:date="2017-06-01T08:02:00Z">
        <w:r w:rsidRPr="00B217E8" w:rsidDel="00B217E8">
          <w:rPr>
            <w:rFonts w:ascii="Courier New" w:hAnsi="Courier New" w:cs="Courier New"/>
          </w:rPr>
          <w:delText xml:space="preserve"> </w:delText>
        </w:r>
      </w:del>
      <w:r w:rsidRPr="00B217E8">
        <w:rPr>
          <w:rFonts w:ascii="Courier New" w:hAnsi="Courier New" w:cs="Courier New"/>
        </w:rPr>
        <w:t>to</w:t>
      </w:r>
      <w:ins w:id="6" w:author="DL" w:date="2017-06-01T08:02:00Z">
        <w:r w:rsidR="00B217E8">
          <w:rPr>
            <w:rFonts w:ascii="Courier New" w:hAnsi="Courier New" w:cs="Courier New"/>
          </w:rPr>
          <w:t>-</w:t>
        </w:r>
      </w:ins>
      <w:del w:id="7" w:author="DL" w:date="2017-06-01T08:02:00Z">
        <w:r w:rsidRPr="00B217E8" w:rsidDel="00B217E8">
          <w:rPr>
            <w:rFonts w:ascii="Courier New" w:hAnsi="Courier New" w:cs="Courier New"/>
          </w:rPr>
          <w:delText xml:space="preserve"> </w:delText>
        </w:r>
      </w:del>
      <w:r w:rsidRPr="00B217E8">
        <w:rPr>
          <w:rFonts w:ascii="Courier New" w:hAnsi="Courier New" w:cs="Courier New"/>
        </w:rPr>
        <w:t>date.</w:t>
      </w:r>
    </w:p>
    <w:p w14:paraId="25C7F4E9" w14:textId="77777777" w:rsidR="00000000" w:rsidRPr="00B217E8" w:rsidRDefault="00824CA8" w:rsidP="006D43C9">
      <w:pPr>
        <w:pStyle w:val="PlainText"/>
        <w:rPr>
          <w:rFonts w:ascii="Courier New" w:hAnsi="Courier New" w:cs="Courier New"/>
        </w:rPr>
      </w:pPr>
    </w:p>
    <w:p w14:paraId="030B4C04"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**Note:** If your physical location cannot be determined by your service address on file, you will be routed to a national call centre to confirm your loca</w:t>
      </w:r>
      <w:r w:rsidRPr="00B217E8">
        <w:rPr>
          <w:rFonts w:ascii="Courier New" w:hAnsi="Courier New" w:cs="Courier New"/>
        </w:rPr>
        <w:t>tion so that your call can be forwarded to the appropriate local authority.</w:t>
      </w:r>
    </w:p>
    <w:p w14:paraId="636FDFDC" w14:textId="77777777" w:rsidR="00000000" w:rsidRPr="00B217E8" w:rsidRDefault="00824CA8" w:rsidP="006D43C9">
      <w:pPr>
        <w:pStyle w:val="PlainText"/>
        <w:rPr>
          <w:rFonts w:ascii="Courier New" w:hAnsi="Courier New" w:cs="Courier New"/>
        </w:rPr>
      </w:pPr>
    </w:p>
    <w:p w14:paraId="55EBF3C8"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**Important:** Ooma cannot provide emergency services without both power and a working broadband Internet connection.</w:t>
      </w:r>
    </w:p>
    <w:p w14:paraId="57F42FF9" w14:textId="77777777" w:rsidR="00000000" w:rsidRPr="00B217E8" w:rsidRDefault="00824CA8" w:rsidP="006D43C9">
      <w:pPr>
        <w:pStyle w:val="PlainText"/>
        <w:rPr>
          <w:rFonts w:ascii="Courier New" w:hAnsi="Courier New" w:cs="Courier New"/>
        </w:rPr>
      </w:pPr>
    </w:p>
    <w:p w14:paraId="4DE14803"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What emergency numbers can Ooma Office dial?</w:t>
      </w:r>
    </w:p>
    <w:p w14:paraId="56946BC9" w14:textId="77777777" w:rsidR="00000000" w:rsidRPr="00B217E8" w:rsidRDefault="00824CA8" w:rsidP="006D43C9">
      <w:pPr>
        <w:pStyle w:val="PlainText"/>
        <w:rPr>
          <w:rFonts w:ascii="Courier New" w:hAnsi="Courier New" w:cs="Courier New"/>
        </w:rPr>
      </w:pPr>
    </w:p>
    <w:p w14:paraId="16F7EFEA"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Ooma Office</w:t>
      </w:r>
      <w:r w:rsidRPr="00B217E8">
        <w:rPr>
          <w:rFonts w:ascii="Courier New" w:hAnsi="Courier New" w:cs="Courier New"/>
        </w:rPr>
        <w:t xml:space="preserve"> can be used to dial the following </w:t>
      </w:r>
      <w:commentRangeStart w:id="8"/>
      <w:r w:rsidRPr="00B217E8">
        <w:rPr>
          <w:rFonts w:ascii="Courier New" w:hAnsi="Courier New" w:cs="Courier New"/>
        </w:rPr>
        <w:t>emergency services</w:t>
      </w:r>
      <w:commentRangeEnd w:id="8"/>
      <w:r w:rsidR="009A3EAB">
        <w:rPr>
          <w:rStyle w:val="CommentReference"/>
          <w:rFonts w:asciiTheme="minorHAnsi" w:hAnsiTheme="minorHAnsi"/>
        </w:rPr>
        <w:commentReference w:id="8"/>
      </w:r>
      <w:r w:rsidRPr="00B217E8">
        <w:rPr>
          <w:rFonts w:ascii="Courier New" w:hAnsi="Courier New" w:cs="Courier New"/>
        </w:rPr>
        <w:t>:</w:t>
      </w:r>
    </w:p>
    <w:p w14:paraId="40BB9B15" w14:textId="77777777" w:rsidR="00000000" w:rsidRPr="00B217E8" w:rsidRDefault="00824CA8" w:rsidP="006D43C9">
      <w:pPr>
        <w:pStyle w:val="PlainText"/>
        <w:rPr>
          <w:rFonts w:ascii="Courier New" w:hAnsi="Courier New" w:cs="Courier New"/>
        </w:rPr>
      </w:pPr>
    </w:p>
    <w:p w14:paraId="78393B82"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**15**: Medical help/SAMU</w:t>
      </w:r>
    </w:p>
    <w:p w14:paraId="46ACE3FC"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**17**: Police</w:t>
      </w:r>
    </w:p>
    <w:p w14:paraId="71B31AD4"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**18**: Fire and accident</w:t>
      </w:r>
    </w:p>
    <w:p w14:paraId="7F192083"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**112**: SOS (all services)</w:t>
      </w:r>
    </w:p>
    <w:p w14:paraId="02013835"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**114**: SOS (all services, hearing assisted)</w:t>
      </w:r>
    </w:p>
    <w:p w14:paraId="03D5EB0D"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**115**: Emergency shelter</w:t>
      </w:r>
    </w:p>
    <w:p w14:paraId="40A70221"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**116 000**: Missi</w:t>
      </w:r>
      <w:r w:rsidRPr="00B217E8">
        <w:rPr>
          <w:rFonts w:ascii="Courier New" w:hAnsi="Courier New" w:cs="Courier New"/>
        </w:rPr>
        <w:t>ng child</w:t>
      </w:r>
    </w:p>
    <w:p w14:paraId="6209837E"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**116 117**: Out-of-hours doctors</w:t>
      </w:r>
    </w:p>
    <w:p w14:paraId="22066FB0"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**119**: Mistreated child</w:t>
      </w:r>
    </w:p>
    <w:p w14:paraId="6BF77087"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**191**: Emergency in the air</w:t>
      </w:r>
    </w:p>
    <w:p w14:paraId="0EA4D0B9"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**196**: Emergency at sea (calling from land)</w:t>
      </w:r>
    </w:p>
    <w:p w14:paraId="63E80F6A"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**197**: Terror/kidnapping hotline</w:t>
      </w:r>
    </w:p>
    <w:p w14:paraId="58A436EA" w14:textId="77777777" w:rsidR="00000000" w:rsidRPr="00B217E8" w:rsidRDefault="00824CA8" w:rsidP="006D43C9">
      <w:pPr>
        <w:pStyle w:val="PlainText"/>
        <w:rPr>
          <w:rFonts w:ascii="Courier New" w:hAnsi="Courier New" w:cs="Courier New"/>
        </w:rPr>
      </w:pPr>
    </w:p>
    <w:p w14:paraId="2EDB8DF1"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How can I update my business address?</w:t>
      </w:r>
    </w:p>
    <w:p w14:paraId="37E135B6" w14:textId="77777777" w:rsidR="00000000" w:rsidRPr="00B217E8" w:rsidRDefault="00824CA8" w:rsidP="006D43C9">
      <w:pPr>
        <w:pStyle w:val="PlainText"/>
        <w:rPr>
          <w:rFonts w:ascii="Courier New" w:hAnsi="Courier New" w:cs="Courier New"/>
        </w:rPr>
      </w:pPr>
    </w:p>
    <w:p w14:paraId="55D654D1" w14:textId="11224D02" w:rsidR="00000000" w:rsidRPr="00B217E8" w:rsidRDefault="00824CA8" w:rsidP="006D43C9">
      <w:pPr>
        <w:pStyle w:val="PlainText"/>
        <w:rPr>
          <w:rFonts w:ascii="Courier New" w:hAnsi="Courier New" w:cs="Courier New"/>
        </w:rPr>
      </w:pPr>
      <w:r w:rsidRPr="00B217E8">
        <w:rPr>
          <w:rFonts w:ascii="Courier New" w:hAnsi="Courier New" w:cs="Courier New"/>
        </w:rPr>
        <w:t>You can keep your busin</w:t>
      </w:r>
      <w:r w:rsidRPr="00B217E8">
        <w:rPr>
          <w:rFonts w:ascii="Courier New" w:hAnsi="Courier New" w:cs="Courier New"/>
        </w:rPr>
        <w:t>ess address up</w:t>
      </w:r>
      <w:ins w:id="9" w:author="DL" w:date="2017-06-01T08:17:00Z">
        <w:r w:rsidR="00990961">
          <w:rPr>
            <w:rFonts w:ascii="Courier New" w:hAnsi="Courier New" w:cs="Courier New"/>
          </w:rPr>
          <w:t>-</w:t>
        </w:r>
      </w:ins>
      <w:del w:id="10" w:author="DL" w:date="2017-06-01T08:17:00Z">
        <w:r w:rsidRPr="00B217E8" w:rsidDel="00990961">
          <w:rPr>
            <w:rFonts w:ascii="Courier New" w:hAnsi="Courier New" w:cs="Courier New"/>
          </w:rPr>
          <w:delText xml:space="preserve"> </w:delText>
        </w:r>
      </w:del>
      <w:r w:rsidRPr="00B217E8">
        <w:rPr>
          <w:rFonts w:ascii="Courier New" w:hAnsi="Courier New" w:cs="Courier New"/>
        </w:rPr>
        <w:t>to</w:t>
      </w:r>
      <w:ins w:id="11" w:author="DL" w:date="2017-06-01T08:17:00Z">
        <w:r w:rsidR="00990961">
          <w:rPr>
            <w:rFonts w:ascii="Courier New" w:hAnsi="Courier New" w:cs="Courier New"/>
          </w:rPr>
          <w:t>-</w:t>
        </w:r>
      </w:ins>
      <w:del w:id="12" w:author="DL" w:date="2017-06-01T08:17:00Z">
        <w:r w:rsidRPr="00B217E8" w:rsidDel="00990961">
          <w:rPr>
            <w:rFonts w:ascii="Courier New" w:hAnsi="Courier New" w:cs="Courier New"/>
          </w:rPr>
          <w:delText xml:space="preserve"> </w:delText>
        </w:r>
      </w:del>
      <w:r w:rsidRPr="00B217E8">
        <w:rPr>
          <w:rFonts w:ascii="Courier New" w:hAnsi="Courier New" w:cs="Courier New"/>
        </w:rPr>
        <w:t>date by following these instructions:</w:t>
      </w:r>
    </w:p>
    <w:p w14:paraId="1A80BDA1" w14:textId="77777777" w:rsidR="00000000" w:rsidRPr="00B217E8" w:rsidRDefault="00824CA8" w:rsidP="006D43C9">
      <w:pPr>
        <w:pStyle w:val="PlainText"/>
        <w:rPr>
          <w:rFonts w:ascii="Courier New" w:hAnsi="Courier New" w:cs="Courier New"/>
        </w:rPr>
      </w:pPr>
    </w:p>
    <w:p w14:paraId="57F78BF3"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1. Log into your Ooma Office Manager at [{{ site.office_link.au }}]({{ site.office_link.au }}/) and navigate to the "[Account]({{ site.office_link.au }}/settings)" tab.</w:t>
      </w:r>
    </w:p>
    <w:p w14:paraId="4EC0C789"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2. Click "Edit" to edit your "</w:t>
      </w:r>
      <w:r w:rsidRPr="00B217E8">
        <w:rPr>
          <w:rFonts w:ascii="Courier New" w:hAnsi="Courier New" w:cs="Courier New"/>
        </w:rPr>
        <w:t>Business Information" under the "Settings" tab, as shown below: \\</w:t>
      </w:r>
    </w:p>
    <w:p w14:paraId="54B3BFF0"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xml:space="preserve">   ![edit business info]({{ site.baseurl }}/assets/images/ooma_office_manager/business_info_edit.png)</w:t>
      </w:r>
    </w:p>
    <w:p w14:paraId="0ED74CFB" w14:textId="77777777" w:rsidR="00000000" w:rsidRPr="00B217E8" w:rsidRDefault="00824CA8" w:rsidP="006D43C9">
      <w:pPr>
        <w:pStyle w:val="PlainText"/>
        <w:rPr>
          <w:rFonts w:ascii="Courier New" w:hAnsi="Courier New" w:cs="Courier New"/>
        </w:rPr>
      </w:pPr>
    </w:p>
    <w:p w14:paraId="74B0F725"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3. On the next screen, update your full business street address in the highlighted fie</w:t>
      </w:r>
      <w:r w:rsidRPr="00B217E8">
        <w:rPr>
          <w:rFonts w:ascii="Courier New" w:hAnsi="Courier New" w:cs="Courier New"/>
        </w:rPr>
        <w:t>lds: \\</w:t>
      </w:r>
    </w:p>
    <w:p w14:paraId="44064EF6"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xml:space="preserve">   ![business address]]({{ site.baseurl }}/assets/images/ooma_office_manager/eemergency services_address.png)</w:t>
      </w:r>
    </w:p>
    <w:p w14:paraId="41100B68" w14:textId="77777777" w:rsidR="00000000" w:rsidRPr="00B217E8" w:rsidRDefault="00824CA8" w:rsidP="006D43C9">
      <w:pPr>
        <w:pStyle w:val="PlainText"/>
        <w:rPr>
          <w:rFonts w:ascii="Courier New" w:hAnsi="Courier New" w:cs="Courier New"/>
        </w:rPr>
      </w:pPr>
    </w:p>
    <w:p w14:paraId="1F927F08"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4. Update your business address to ensure that your emergency services calls will be routed correctly.</w:t>
      </w:r>
    </w:p>
    <w:p w14:paraId="52201F1C"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5. Save your changes.</w:t>
      </w:r>
    </w:p>
    <w:p w14:paraId="355660C5" w14:textId="77777777" w:rsidR="00000000" w:rsidRPr="00B217E8" w:rsidRDefault="00824CA8" w:rsidP="006D43C9">
      <w:pPr>
        <w:pStyle w:val="PlainText"/>
        <w:rPr>
          <w:rFonts w:ascii="Courier New" w:hAnsi="Courier New" w:cs="Courier New"/>
        </w:rPr>
      </w:pPr>
    </w:p>
    <w:p w14:paraId="4DCB391C" w14:textId="51600E03" w:rsidR="00000000" w:rsidRPr="00B217E8" w:rsidRDefault="00824CA8" w:rsidP="006D43C9">
      <w:pPr>
        <w:pStyle w:val="PlainText"/>
        <w:rPr>
          <w:rFonts w:ascii="Courier New" w:hAnsi="Courier New" w:cs="Courier New"/>
        </w:rPr>
      </w:pPr>
      <w:r w:rsidRPr="00B217E8">
        <w:rPr>
          <w:rFonts w:ascii="Courier New" w:hAnsi="Courier New" w:cs="Courier New"/>
        </w:rPr>
        <w:t xml:space="preserve">## </w:t>
      </w:r>
      <w:r w:rsidRPr="00B217E8">
        <w:rPr>
          <w:rFonts w:ascii="Courier New" w:hAnsi="Courier New" w:cs="Courier New"/>
        </w:rPr>
        <w:t xml:space="preserve">If the </w:t>
      </w:r>
      <w:r w:rsidRPr="00B217E8">
        <w:rPr>
          <w:rFonts w:ascii="Courier New" w:hAnsi="Courier New" w:cs="Courier New"/>
        </w:rPr>
        <w:t>p</w:t>
      </w:r>
      <w:r w:rsidRPr="00B217E8">
        <w:rPr>
          <w:rFonts w:ascii="Courier New" w:hAnsi="Courier New" w:cs="Courier New"/>
        </w:rPr>
        <w:t xml:space="preserve">ower </w:t>
      </w:r>
      <w:r w:rsidRPr="00B217E8">
        <w:rPr>
          <w:rFonts w:ascii="Courier New" w:hAnsi="Courier New" w:cs="Courier New"/>
        </w:rPr>
        <w:t xml:space="preserve">is </w:t>
      </w:r>
      <w:del w:id="13" w:author="DL" w:date="2017-06-01T08:33:00Z">
        <w:r w:rsidRPr="00B217E8" w:rsidDel="00B830E5">
          <w:rPr>
            <w:rFonts w:ascii="Courier New" w:hAnsi="Courier New" w:cs="Courier New"/>
          </w:rPr>
          <w:delText>out</w:delText>
        </w:r>
      </w:del>
      <w:ins w:id="14" w:author="DL" w:date="2017-06-01T08:33:00Z">
        <w:r w:rsidR="00B830E5">
          <w:rPr>
            <w:rFonts w:ascii="Courier New" w:hAnsi="Courier New" w:cs="Courier New"/>
          </w:rPr>
          <w:t>c</w:t>
        </w:r>
        <w:r w:rsidR="00B830E5" w:rsidRPr="00B217E8">
          <w:rPr>
            <w:rFonts w:ascii="Courier New" w:hAnsi="Courier New" w:cs="Courier New"/>
          </w:rPr>
          <w:t>ut</w:t>
        </w:r>
      </w:ins>
      <w:r w:rsidRPr="00B217E8">
        <w:rPr>
          <w:rFonts w:ascii="Courier New" w:hAnsi="Courier New" w:cs="Courier New"/>
        </w:rPr>
        <w:t xml:space="preserve">, </w:t>
      </w:r>
      <w:r w:rsidRPr="00B217E8">
        <w:rPr>
          <w:rFonts w:ascii="Courier New" w:hAnsi="Courier New" w:cs="Courier New"/>
        </w:rPr>
        <w:t>c</w:t>
      </w:r>
      <w:r w:rsidRPr="00B217E8">
        <w:rPr>
          <w:rFonts w:ascii="Courier New" w:hAnsi="Courier New" w:cs="Courier New"/>
        </w:rPr>
        <w:t>an I still call emergency services</w:t>
      </w:r>
      <w:r w:rsidRPr="00B217E8">
        <w:rPr>
          <w:rFonts w:ascii="Courier New" w:hAnsi="Courier New" w:cs="Courier New"/>
        </w:rPr>
        <w:t>?</w:t>
      </w:r>
    </w:p>
    <w:p w14:paraId="085AD552" w14:textId="77777777" w:rsidR="00000000" w:rsidRPr="00B217E8" w:rsidRDefault="00824CA8" w:rsidP="006D43C9">
      <w:pPr>
        <w:pStyle w:val="PlainText"/>
        <w:rPr>
          <w:rFonts w:ascii="Courier New" w:hAnsi="Courier New" w:cs="Courier New"/>
        </w:rPr>
      </w:pPr>
    </w:p>
    <w:p w14:paraId="1FB65EB7" w14:textId="6D0666AC" w:rsidR="00000000" w:rsidRPr="00B217E8" w:rsidRDefault="00824CA8" w:rsidP="006D43C9">
      <w:pPr>
        <w:pStyle w:val="PlainText"/>
        <w:rPr>
          <w:rFonts w:ascii="Courier New" w:hAnsi="Courier New" w:cs="Courier New"/>
        </w:rPr>
      </w:pPr>
      <w:r w:rsidRPr="00B217E8">
        <w:rPr>
          <w:rFonts w:ascii="Courier New" w:hAnsi="Courier New" w:cs="Courier New"/>
        </w:rPr>
        <w:t>Your Ooma Office system is dependent on power to function, so if there is no power you won't be able to use your office phone to place or receive calls</w:t>
      </w:r>
      <w:ins w:id="15" w:author="DL" w:date="2017-06-01T08:33:00Z">
        <w:r w:rsidR="00B830E5">
          <w:rPr>
            <w:rFonts w:ascii="Courier New" w:hAnsi="Courier New" w:cs="Courier New"/>
          </w:rPr>
          <w:t>,</w:t>
        </w:r>
      </w:ins>
      <w:bookmarkStart w:id="16" w:name="_GoBack"/>
      <w:bookmarkEnd w:id="16"/>
      <w:r w:rsidRPr="00B217E8">
        <w:rPr>
          <w:rFonts w:ascii="Courier New" w:hAnsi="Courier New" w:cs="Courier New"/>
        </w:rPr>
        <w:t xml:space="preserve"> including emergency services calls.</w:t>
      </w:r>
    </w:p>
    <w:p w14:paraId="325C679A" w14:textId="77777777" w:rsidR="00000000" w:rsidRPr="00B217E8" w:rsidRDefault="00824CA8" w:rsidP="006D43C9">
      <w:pPr>
        <w:pStyle w:val="PlainText"/>
        <w:rPr>
          <w:rFonts w:ascii="Courier New" w:hAnsi="Courier New" w:cs="Courier New"/>
        </w:rPr>
      </w:pPr>
    </w:p>
    <w:p w14:paraId="1DFF3F9C" w14:textId="77777777" w:rsidR="00000000" w:rsidRPr="00B217E8" w:rsidRDefault="00824CA8" w:rsidP="006D43C9">
      <w:pPr>
        <w:pStyle w:val="PlainText"/>
        <w:rPr>
          <w:rFonts w:ascii="Courier New" w:hAnsi="Courier New" w:cs="Courier New"/>
        </w:rPr>
      </w:pPr>
      <w:r w:rsidRPr="00B217E8">
        <w:rPr>
          <w:rFonts w:ascii="Courier New" w:hAnsi="Courier New" w:cs="Courier New"/>
        </w:rPr>
        <w:t>## If my Ooma Of</w:t>
      </w:r>
      <w:r w:rsidRPr="00B217E8">
        <w:rPr>
          <w:rFonts w:ascii="Courier New" w:hAnsi="Courier New" w:cs="Courier New"/>
        </w:rPr>
        <w:t>fice device has no Internet connection, can I still call emergency services?</w:t>
      </w:r>
    </w:p>
    <w:p w14:paraId="64381425" w14:textId="77777777" w:rsidR="00000000" w:rsidRPr="00B217E8" w:rsidRDefault="00824CA8" w:rsidP="006D43C9">
      <w:pPr>
        <w:pStyle w:val="PlainText"/>
        <w:rPr>
          <w:rFonts w:ascii="Courier New" w:hAnsi="Courier New" w:cs="Courier New"/>
        </w:rPr>
      </w:pPr>
    </w:p>
    <w:p w14:paraId="5669AC6D" w14:textId="77777777" w:rsidR="00824CA8" w:rsidRPr="00B217E8" w:rsidRDefault="00824CA8" w:rsidP="006D43C9">
      <w:pPr>
        <w:pStyle w:val="PlainText"/>
        <w:rPr>
          <w:rFonts w:ascii="Courier New" w:hAnsi="Courier New" w:cs="Courier New"/>
        </w:rPr>
      </w:pPr>
      <w:r w:rsidRPr="00B217E8">
        <w:rPr>
          <w:rFonts w:ascii="Courier New" w:hAnsi="Courier New" w:cs="Courier New"/>
        </w:rPr>
        <w:t>Your Ooma Office system is dependent on power and Internet connection to function, so if either is down, you won't be able to use your office phone to place or receive calls, inc</w:t>
      </w:r>
      <w:r w:rsidRPr="00B217E8">
        <w:rPr>
          <w:rFonts w:ascii="Courier New" w:hAnsi="Courier New" w:cs="Courier New"/>
        </w:rPr>
        <w:t>luding emergency services calls. In a situation such as this, you can still dial emergency services from any cellular phone that has a charge in the event of an emergency.</w:t>
      </w:r>
    </w:p>
    <w:sectPr w:rsidR="00824CA8" w:rsidRPr="00B217E8" w:rsidSect="006D43C9">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L" w:date="2017-06-01T08:15:00Z" w:initials="DL">
    <w:p w14:paraId="67795BCE" w14:textId="4C917DEF" w:rsidR="009A3EAB" w:rsidRDefault="009A3EAB">
      <w:pPr>
        <w:pStyle w:val="CommentText"/>
        <w:rPr>
          <w:noProof/>
        </w:rPr>
      </w:pPr>
      <w:r>
        <w:rPr>
          <w:rStyle w:val="CommentReference"/>
        </w:rPr>
        <w:annotationRef/>
      </w:r>
      <w:r w:rsidR="00824CA8">
        <w:rPr>
          <w:noProof/>
        </w:rPr>
        <w:t>In the UK, most of these are covered by 999 and 112, without</w:t>
      </w:r>
      <w:r w:rsidR="00824CA8">
        <w:rPr>
          <w:noProof/>
        </w:rPr>
        <w:t xml:space="preserve"> </w:t>
      </w:r>
      <w:r w:rsidR="00824CA8">
        <w:rPr>
          <w:noProof/>
        </w:rPr>
        <w:t>a code</w:t>
      </w:r>
      <w:r w:rsidR="00824CA8">
        <w:rPr>
          <w:noProof/>
        </w:rPr>
        <w:t xml:space="preserve">. I </w:t>
      </w:r>
      <w:r w:rsidR="00824CA8">
        <w:rPr>
          <w:noProof/>
        </w:rPr>
        <w:t>h</w:t>
      </w:r>
      <w:r w:rsidR="00824CA8">
        <w:rPr>
          <w:noProof/>
        </w:rPr>
        <w:t xml:space="preserve">aven't found </w:t>
      </w:r>
      <w:r w:rsidR="00824CA8">
        <w:rPr>
          <w:noProof/>
        </w:rPr>
        <w:t>anything</w:t>
      </w:r>
      <w:r w:rsidR="00824CA8">
        <w:rPr>
          <w:noProof/>
        </w:rPr>
        <w:t xml:space="preserve"> yet for "emergency in the air" for example</w:t>
      </w:r>
      <w:r w:rsidR="00824CA8">
        <w:rPr>
          <w:noProof/>
        </w:rPr>
        <w:t>.</w:t>
      </w:r>
      <w:r w:rsidR="00824CA8">
        <w:rPr>
          <w:noProof/>
        </w:rPr>
        <w:t xml:space="preserve"> I'll come back to this later.</w:t>
      </w:r>
      <w:r w:rsidR="00824CA8">
        <w:rPr>
          <w:noProof/>
        </w:rPr>
        <w:t xml:space="preserve"> It could take some time.</w:t>
      </w:r>
    </w:p>
    <w:p w14:paraId="04992892" w14:textId="12CEAF3C" w:rsidR="0073727B" w:rsidRPr="0073727B" w:rsidRDefault="00824CA8">
      <w:pPr>
        <w:pStyle w:val="CommentText"/>
        <w:rPr>
          <w:b/>
          <w:noProof/>
          <w:sz w:val="16"/>
          <w:szCs w:val="16"/>
        </w:rPr>
      </w:pPr>
      <w:r w:rsidRPr="0073727B">
        <w:rPr>
          <w:b/>
          <w:noProof/>
          <w:sz w:val="16"/>
          <w:szCs w:val="16"/>
        </w:rPr>
        <w:t>My notes</w:t>
      </w:r>
    </w:p>
    <w:p w14:paraId="67EECFA2" w14:textId="32AC7A92" w:rsidR="0073727B" w:rsidRPr="0073727B" w:rsidRDefault="00990961" w:rsidP="0073727B">
      <w:pPr>
        <w:pStyle w:val="NoSpacing"/>
        <w:rPr>
          <w:i/>
          <w:noProof/>
          <w:sz w:val="16"/>
          <w:szCs w:val="16"/>
          <w:lang w:val="en-US"/>
        </w:rPr>
      </w:pPr>
      <w:r w:rsidRPr="0073727B">
        <w:rPr>
          <w:i/>
          <w:sz w:val="16"/>
          <w:szCs w:val="16"/>
          <w:lang w:val="en-US"/>
        </w:rPr>
        <w:t>What number to call in the event of an emergency in the UK.</w:t>
      </w:r>
    </w:p>
    <w:p w14:paraId="1DE6FD38" w14:textId="77777777" w:rsidR="0073727B" w:rsidRPr="0073727B" w:rsidRDefault="0073727B" w:rsidP="0073727B">
      <w:pPr>
        <w:pStyle w:val="NoSpacing"/>
        <w:rPr>
          <w:i/>
          <w:noProof/>
          <w:sz w:val="16"/>
          <w:szCs w:val="16"/>
          <w:lang w:val="en-US"/>
        </w:rPr>
      </w:pPr>
    </w:p>
    <w:p w14:paraId="3E26AFB0" w14:textId="2E7C0C40" w:rsidR="00990961" w:rsidRPr="0073727B" w:rsidRDefault="00990961" w:rsidP="0073727B">
      <w:pPr>
        <w:pStyle w:val="NoSpacing"/>
        <w:rPr>
          <w:i/>
          <w:sz w:val="16"/>
          <w:szCs w:val="16"/>
          <w:lang w:val="en-US"/>
        </w:rPr>
      </w:pPr>
      <w:r w:rsidRPr="0073727B">
        <w:rPr>
          <w:i/>
          <w:sz w:val="16"/>
          <w:szCs w:val="16"/>
          <w:lang w:val="en-US"/>
        </w:rPr>
        <w:t>Ambulance: 999 or 112</w:t>
      </w:r>
    </w:p>
    <w:p w14:paraId="6D2ED697" w14:textId="77777777" w:rsidR="00990961" w:rsidRPr="0073727B" w:rsidRDefault="00990961" w:rsidP="0073727B">
      <w:pPr>
        <w:pStyle w:val="NoSpacing"/>
        <w:rPr>
          <w:i/>
          <w:sz w:val="16"/>
          <w:szCs w:val="16"/>
          <w:lang w:val="en-US"/>
        </w:rPr>
      </w:pPr>
      <w:r w:rsidRPr="0073727B">
        <w:rPr>
          <w:i/>
          <w:sz w:val="16"/>
          <w:szCs w:val="16"/>
          <w:lang w:val="en-US"/>
        </w:rPr>
        <w:t>Fire: 999 or 112</w:t>
      </w:r>
    </w:p>
    <w:p w14:paraId="38EB4F06" w14:textId="77777777" w:rsidR="00990961" w:rsidRPr="0073727B" w:rsidRDefault="00990961" w:rsidP="0073727B">
      <w:pPr>
        <w:pStyle w:val="NoSpacing"/>
        <w:rPr>
          <w:i/>
          <w:sz w:val="16"/>
          <w:szCs w:val="16"/>
          <w:lang w:val="en-US"/>
        </w:rPr>
      </w:pPr>
      <w:r w:rsidRPr="0073727B">
        <w:rPr>
          <w:i/>
          <w:sz w:val="16"/>
          <w:szCs w:val="16"/>
          <w:lang w:val="en-US"/>
        </w:rPr>
        <w:t>Police:  999 or 112</w:t>
      </w:r>
    </w:p>
    <w:p w14:paraId="36436FDF" w14:textId="77777777" w:rsidR="00990961" w:rsidRPr="0073727B" w:rsidRDefault="00990961" w:rsidP="0073727B">
      <w:pPr>
        <w:pStyle w:val="NoSpacing"/>
        <w:rPr>
          <w:i/>
          <w:sz w:val="16"/>
          <w:szCs w:val="16"/>
          <w:lang w:val="en-US"/>
        </w:rPr>
      </w:pPr>
      <w:r w:rsidRPr="0073727B">
        <w:rPr>
          <w:i/>
          <w:sz w:val="16"/>
          <w:szCs w:val="16"/>
          <w:lang w:val="en-US"/>
        </w:rPr>
        <w:t>Gas emergency: 0800 111 999</w:t>
      </w:r>
    </w:p>
    <w:p w14:paraId="54279DEB" w14:textId="1B47D820" w:rsidR="00990961" w:rsidRPr="0073727B" w:rsidRDefault="00990961" w:rsidP="0073727B">
      <w:pPr>
        <w:pStyle w:val="NoSpacing"/>
        <w:rPr>
          <w:i/>
          <w:noProof/>
          <w:sz w:val="16"/>
          <w:szCs w:val="16"/>
          <w:lang w:val="en-US"/>
        </w:rPr>
      </w:pPr>
      <w:r w:rsidRPr="0073727B">
        <w:rPr>
          <w:i/>
          <w:sz w:val="16"/>
          <w:szCs w:val="16"/>
          <w:lang w:val="en-US"/>
        </w:rPr>
        <w:t>NHS Direct (24 hour health helpline): 0845 4647</w:t>
      </w:r>
    </w:p>
    <w:p w14:paraId="2E3B01D1" w14:textId="1358752D" w:rsidR="0073727B" w:rsidRDefault="00824CA8" w:rsidP="0073727B">
      <w:pPr>
        <w:pStyle w:val="NoSpacing"/>
        <w:rPr>
          <w:i/>
          <w:noProof/>
          <w:sz w:val="16"/>
          <w:szCs w:val="16"/>
          <w:lang w:val="en-US"/>
        </w:rPr>
      </w:pPr>
      <w:r w:rsidRPr="0073727B">
        <w:rPr>
          <w:i/>
          <w:noProof/>
          <w:sz w:val="16"/>
          <w:szCs w:val="16"/>
          <w:lang w:val="en-US"/>
        </w:rPr>
        <w:t xml:space="preserve">Health service: </w:t>
      </w:r>
      <w:r w:rsidR="0073727B" w:rsidRPr="0073727B">
        <w:rPr>
          <w:i/>
          <w:noProof/>
          <w:sz w:val="16"/>
          <w:szCs w:val="16"/>
          <w:lang w:val="en-US"/>
        </w:rPr>
        <w:t>Call 111 when you need medical help fast but it's not a 999 emergency</w:t>
      </w:r>
    </w:p>
    <w:p w14:paraId="4393F140" w14:textId="77777777" w:rsidR="0073727B" w:rsidRPr="0073727B" w:rsidRDefault="0073727B" w:rsidP="0073727B">
      <w:pPr>
        <w:pStyle w:val="NoSpacing"/>
        <w:rPr>
          <w:i/>
          <w:sz w:val="16"/>
          <w:szCs w:val="16"/>
          <w:lang w:val="en-US"/>
        </w:rPr>
      </w:pPr>
    </w:p>
    <w:p w14:paraId="629DCC62" w14:textId="6922B6DD" w:rsidR="00990961" w:rsidRPr="0073727B" w:rsidRDefault="0073727B">
      <w:pPr>
        <w:pStyle w:val="CommentText"/>
        <w:rPr>
          <w:i/>
          <w:sz w:val="16"/>
          <w:szCs w:val="16"/>
        </w:rPr>
      </w:pPr>
      <w:r w:rsidRPr="0073727B">
        <w:rPr>
          <w:i/>
          <w:sz w:val="16"/>
          <w:szCs w:val="16"/>
        </w:rPr>
        <w:t>Call our 24-hour electricity Emergency Number 0800 40 40 90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DCC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D6B34"/>
    <w:rsid w:val="003B7D00"/>
    <w:rsid w:val="00486F8D"/>
    <w:rsid w:val="006D4213"/>
    <w:rsid w:val="006D43C9"/>
    <w:rsid w:val="00704938"/>
    <w:rsid w:val="0073727B"/>
    <w:rsid w:val="00824CA8"/>
    <w:rsid w:val="008540A9"/>
    <w:rsid w:val="00990961"/>
    <w:rsid w:val="009A3EAB"/>
    <w:rsid w:val="009D4A99"/>
    <w:rsid w:val="009E1586"/>
    <w:rsid w:val="00B217E8"/>
    <w:rsid w:val="00B830E5"/>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4395"/>
  <w15:chartTrackingRefBased/>
  <w15:docId w15:val="{B65AF1DE-D9E5-44C2-A45F-4549D874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paragraph" w:styleId="Heading2">
    <w:name w:val="heading 2"/>
    <w:basedOn w:val="Normal"/>
    <w:link w:val="Heading2Char"/>
    <w:uiPriority w:val="9"/>
    <w:qFormat/>
    <w:rsid w:val="00990961"/>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43C9"/>
    <w:pPr>
      <w:spacing w:after="0"/>
    </w:pPr>
    <w:rPr>
      <w:rFonts w:ascii="Consolas" w:hAnsi="Consolas"/>
      <w:sz w:val="21"/>
      <w:szCs w:val="21"/>
    </w:rPr>
  </w:style>
  <w:style w:type="character" w:customStyle="1" w:styleId="PlainTextChar">
    <w:name w:val="Plain Text Char"/>
    <w:basedOn w:val="DefaultParagraphFont"/>
    <w:link w:val="PlainText"/>
    <w:uiPriority w:val="99"/>
    <w:rsid w:val="006D43C9"/>
    <w:rPr>
      <w:rFonts w:ascii="Consolas" w:hAnsi="Consolas"/>
      <w:sz w:val="21"/>
      <w:szCs w:val="21"/>
      <w:lang w:val="en-GB"/>
    </w:rPr>
  </w:style>
  <w:style w:type="character" w:styleId="CommentReference">
    <w:name w:val="annotation reference"/>
    <w:basedOn w:val="DefaultParagraphFont"/>
    <w:uiPriority w:val="99"/>
    <w:semiHidden/>
    <w:unhideWhenUsed/>
    <w:rsid w:val="009A3EAB"/>
    <w:rPr>
      <w:sz w:val="16"/>
      <w:szCs w:val="16"/>
    </w:rPr>
  </w:style>
  <w:style w:type="paragraph" w:styleId="CommentText">
    <w:name w:val="annotation text"/>
    <w:basedOn w:val="Normal"/>
    <w:link w:val="CommentTextChar"/>
    <w:uiPriority w:val="99"/>
    <w:semiHidden/>
    <w:unhideWhenUsed/>
    <w:rsid w:val="009A3EAB"/>
    <w:rPr>
      <w:sz w:val="20"/>
      <w:szCs w:val="20"/>
    </w:rPr>
  </w:style>
  <w:style w:type="character" w:customStyle="1" w:styleId="CommentTextChar">
    <w:name w:val="Comment Text Char"/>
    <w:basedOn w:val="DefaultParagraphFont"/>
    <w:link w:val="CommentText"/>
    <w:uiPriority w:val="99"/>
    <w:semiHidden/>
    <w:rsid w:val="009A3EAB"/>
    <w:rPr>
      <w:sz w:val="20"/>
      <w:szCs w:val="20"/>
      <w:lang w:val="en-GB"/>
    </w:rPr>
  </w:style>
  <w:style w:type="paragraph" w:styleId="CommentSubject">
    <w:name w:val="annotation subject"/>
    <w:basedOn w:val="CommentText"/>
    <w:next w:val="CommentText"/>
    <w:link w:val="CommentSubjectChar"/>
    <w:uiPriority w:val="99"/>
    <w:semiHidden/>
    <w:unhideWhenUsed/>
    <w:rsid w:val="009A3EAB"/>
    <w:rPr>
      <w:b/>
      <w:bCs/>
    </w:rPr>
  </w:style>
  <w:style w:type="character" w:customStyle="1" w:styleId="CommentSubjectChar">
    <w:name w:val="Comment Subject Char"/>
    <w:basedOn w:val="CommentTextChar"/>
    <w:link w:val="CommentSubject"/>
    <w:uiPriority w:val="99"/>
    <w:semiHidden/>
    <w:rsid w:val="009A3EAB"/>
    <w:rPr>
      <w:b/>
      <w:bCs/>
      <w:sz w:val="20"/>
      <w:szCs w:val="20"/>
      <w:lang w:val="en-GB"/>
    </w:rPr>
  </w:style>
  <w:style w:type="paragraph" w:styleId="Revision">
    <w:name w:val="Revision"/>
    <w:hidden/>
    <w:uiPriority w:val="99"/>
    <w:semiHidden/>
    <w:rsid w:val="009A3EAB"/>
    <w:pPr>
      <w:spacing w:after="0" w:line="240" w:lineRule="auto"/>
    </w:pPr>
    <w:rPr>
      <w:lang w:val="en-GB"/>
    </w:rPr>
  </w:style>
  <w:style w:type="paragraph" w:styleId="BalloonText">
    <w:name w:val="Balloon Text"/>
    <w:basedOn w:val="Normal"/>
    <w:link w:val="BalloonTextChar"/>
    <w:uiPriority w:val="99"/>
    <w:semiHidden/>
    <w:unhideWhenUsed/>
    <w:rsid w:val="009A3EA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EAB"/>
    <w:rPr>
      <w:rFonts w:ascii="Segoe UI" w:hAnsi="Segoe UI" w:cs="Segoe UI"/>
      <w:sz w:val="18"/>
      <w:szCs w:val="18"/>
      <w:lang w:val="en-GB"/>
    </w:rPr>
  </w:style>
  <w:style w:type="character" w:customStyle="1" w:styleId="Heading2Char">
    <w:name w:val="Heading 2 Char"/>
    <w:basedOn w:val="DefaultParagraphFont"/>
    <w:link w:val="Heading2"/>
    <w:uiPriority w:val="9"/>
    <w:rsid w:val="009909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961"/>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90961"/>
    <w:rPr>
      <w:b/>
      <w:bCs/>
    </w:rPr>
  </w:style>
  <w:style w:type="paragraph" w:styleId="NoSpacing">
    <w:name w:val="No Spacing"/>
    <w:uiPriority w:val="1"/>
    <w:qFormat/>
    <w:rsid w:val="0073727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4</cp:revision>
  <dcterms:created xsi:type="dcterms:W3CDTF">2017-06-01T04:57:00Z</dcterms:created>
  <dcterms:modified xsi:type="dcterms:W3CDTF">2017-06-01T05:36:00Z</dcterms:modified>
</cp:coreProperties>
</file>