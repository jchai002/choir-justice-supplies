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>---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proofErr w:type="gramStart"/>
      <w:r w:rsidRPr="009C7D6D">
        <w:rPr>
          <w:rFonts w:ascii="Courier New" w:hAnsi="Courier New" w:cs="Courier New"/>
        </w:rPr>
        <w:t>layout</w:t>
      </w:r>
      <w:proofErr w:type="gramEnd"/>
      <w:r w:rsidRPr="009C7D6D">
        <w:rPr>
          <w:rFonts w:ascii="Courier New" w:hAnsi="Courier New" w:cs="Courier New"/>
        </w:rPr>
        <w:t>: post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proofErr w:type="gramStart"/>
      <w:r w:rsidRPr="009C7D6D">
        <w:rPr>
          <w:rFonts w:ascii="Courier New" w:hAnsi="Courier New" w:cs="Courier New"/>
        </w:rPr>
        <w:t>title</w:t>
      </w:r>
      <w:proofErr w:type="gramEnd"/>
      <w:r w:rsidRPr="009C7D6D">
        <w:rPr>
          <w:rFonts w:ascii="Courier New" w:hAnsi="Courier New" w:cs="Courier New"/>
        </w:rPr>
        <w:t>:  Setting Up your Prepaid Account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proofErr w:type="gramStart"/>
      <w:r w:rsidRPr="009C7D6D">
        <w:rPr>
          <w:rFonts w:ascii="Courier New" w:hAnsi="Courier New" w:cs="Courier New"/>
        </w:rPr>
        <w:t>date</w:t>
      </w:r>
      <w:proofErr w:type="gramEnd"/>
      <w:r w:rsidRPr="009C7D6D">
        <w:rPr>
          <w:rFonts w:ascii="Courier New" w:hAnsi="Courier New" w:cs="Courier New"/>
        </w:rPr>
        <w:t>:   2017-02-06 10:00:00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proofErr w:type="gramStart"/>
      <w:r w:rsidRPr="009C7D6D">
        <w:rPr>
          <w:rFonts w:ascii="Courier New" w:hAnsi="Courier New" w:cs="Courier New"/>
        </w:rPr>
        <w:t>country</w:t>
      </w:r>
      <w:proofErr w:type="gramEnd"/>
      <w:r w:rsidRPr="009C7D6D">
        <w:rPr>
          <w:rFonts w:ascii="Courier New" w:hAnsi="Courier New" w:cs="Courier New"/>
        </w:rPr>
        <w:t>: [</w:t>
      </w:r>
      <w:del w:id="0" w:author="DL" w:date="2017-05-31T05:22:00Z">
        <w:r w:rsidRPr="009C7D6D" w:rsidDel="009C7D6D">
          <w:rPr>
            <w:rFonts w:ascii="Courier New" w:hAnsi="Courier New" w:cs="Courier New"/>
          </w:rPr>
          <w:delText>Australia</w:delText>
        </w:r>
      </w:del>
      <w:ins w:id="1" w:author="DL" w:date="2017-05-31T05:22:00Z">
        <w:r w:rsidR="009C7D6D" w:rsidRPr="009C7D6D">
          <w:rPr>
            <w:rFonts w:ascii="Courier New" w:hAnsi="Courier New" w:cs="Courier New"/>
          </w:rPr>
          <w:t>UK</w:t>
        </w:r>
      </w:ins>
      <w:r w:rsidRPr="009C7D6D">
        <w:rPr>
          <w:rFonts w:ascii="Courier New" w:hAnsi="Courier New" w:cs="Courier New"/>
        </w:rPr>
        <w:t>]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proofErr w:type="gramStart"/>
      <w:r w:rsidRPr="009C7D6D">
        <w:rPr>
          <w:rFonts w:ascii="Courier New" w:hAnsi="Courier New" w:cs="Courier New"/>
        </w:rPr>
        <w:t>language</w:t>
      </w:r>
      <w:proofErr w:type="gramEnd"/>
      <w:r w:rsidRPr="009C7D6D">
        <w:rPr>
          <w:rFonts w:ascii="Courier New" w:hAnsi="Courier New" w:cs="Courier New"/>
        </w:rPr>
        <w:t>: [English]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proofErr w:type="gramStart"/>
      <w:r w:rsidRPr="009C7D6D">
        <w:rPr>
          <w:rFonts w:ascii="Courier New" w:hAnsi="Courier New" w:cs="Courier New"/>
        </w:rPr>
        <w:t>locale</w:t>
      </w:r>
      <w:proofErr w:type="gramEnd"/>
      <w:r w:rsidRPr="009C7D6D">
        <w:rPr>
          <w:rFonts w:ascii="Courier New" w:hAnsi="Courier New" w:cs="Courier New"/>
        </w:rPr>
        <w:t>: [en-</w:t>
      </w:r>
      <w:proofErr w:type="spellStart"/>
      <w:r w:rsidR="009C7D6D">
        <w:rPr>
          <w:rFonts w:ascii="Courier New" w:hAnsi="Courier New" w:cs="Courier New"/>
        </w:rPr>
        <w:t>uk</w:t>
      </w:r>
      <w:proofErr w:type="spellEnd"/>
      <w:r w:rsidRPr="009C7D6D">
        <w:rPr>
          <w:rFonts w:ascii="Courier New" w:hAnsi="Courier New" w:cs="Courier New"/>
        </w:rPr>
        <w:t>]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proofErr w:type="gramStart"/>
      <w:r w:rsidRPr="009C7D6D">
        <w:rPr>
          <w:rFonts w:ascii="Courier New" w:hAnsi="Courier New" w:cs="Courier New"/>
        </w:rPr>
        <w:t>category</w:t>
      </w:r>
      <w:proofErr w:type="gramEnd"/>
      <w:r w:rsidRPr="009C7D6D">
        <w:rPr>
          <w:rFonts w:ascii="Courier New" w:hAnsi="Courier New" w:cs="Courier New"/>
        </w:rPr>
        <w:t>: [</w:t>
      </w:r>
      <w:proofErr w:type="spellStart"/>
      <w:r w:rsidRPr="009C7D6D">
        <w:rPr>
          <w:rFonts w:ascii="Courier New" w:hAnsi="Courier New" w:cs="Courier New"/>
        </w:rPr>
        <w:t>wework</w:t>
      </w:r>
      <w:proofErr w:type="spellEnd"/>
      <w:r w:rsidRPr="009C7D6D">
        <w:rPr>
          <w:rFonts w:ascii="Courier New" w:hAnsi="Courier New" w:cs="Courier New"/>
        </w:rPr>
        <w:t>]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proofErr w:type="gramStart"/>
      <w:r w:rsidRPr="009C7D6D">
        <w:rPr>
          <w:rFonts w:ascii="Courier New" w:hAnsi="Courier New" w:cs="Courier New"/>
        </w:rPr>
        <w:t>tags</w:t>
      </w:r>
      <w:proofErr w:type="gramEnd"/>
      <w:r w:rsidRPr="009C7D6D">
        <w:rPr>
          <w:rFonts w:ascii="Courier New" w:hAnsi="Courier New" w:cs="Courier New"/>
        </w:rPr>
        <w:t xml:space="preserve">: [activation-and-setup, add-ons, account, </w:t>
      </w:r>
      <w:proofErr w:type="spellStart"/>
      <w:r w:rsidRPr="009C7D6D">
        <w:rPr>
          <w:rFonts w:ascii="Courier New" w:hAnsi="Courier New" w:cs="Courier New"/>
        </w:rPr>
        <w:t>wework</w:t>
      </w:r>
      <w:proofErr w:type="spellEnd"/>
      <w:r w:rsidRPr="009C7D6D">
        <w:rPr>
          <w:rFonts w:ascii="Courier New" w:hAnsi="Courier New" w:cs="Courier New"/>
        </w:rPr>
        <w:t>]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>---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 xml:space="preserve">Once you have your </w:t>
      </w:r>
      <w:proofErr w:type="spellStart"/>
      <w:r w:rsidRPr="009C7D6D">
        <w:rPr>
          <w:rFonts w:ascii="Courier New" w:hAnsi="Courier New" w:cs="Courier New"/>
        </w:rPr>
        <w:t>Ooma</w:t>
      </w:r>
      <w:proofErr w:type="spellEnd"/>
      <w:r w:rsidRPr="009C7D6D">
        <w:rPr>
          <w:rFonts w:ascii="Courier New" w:hAnsi="Courier New" w:cs="Courier New"/>
        </w:rPr>
        <w:t xml:space="preserve"> Office set </w:t>
      </w:r>
      <w:r w:rsidRPr="009C7D6D">
        <w:rPr>
          <w:rFonts w:ascii="Courier New" w:hAnsi="Courier New" w:cs="Courier New"/>
        </w:rPr>
        <w:t xml:space="preserve">up, you can make unlimited calls to landlines and mobile phones anywhere in </w:t>
      </w:r>
      <w:r w:rsidR="009C7D6D">
        <w:rPr>
          <w:rFonts w:ascii="Courier New" w:hAnsi="Courier New" w:cs="Courier New"/>
        </w:rPr>
        <w:t>the UK</w:t>
      </w:r>
      <w:r w:rsidRPr="009C7D6D">
        <w:rPr>
          <w:rFonts w:ascii="Courier New" w:hAnsi="Courier New" w:cs="Courier New"/>
        </w:rPr>
        <w:t xml:space="preserve"> as part of your basic monthly plan. Your Prepaid Account provides funds to support international calling and calls to paid services. You can add funds to your Prepaid Acc</w:t>
      </w:r>
      <w:r w:rsidRPr="009C7D6D">
        <w:rPr>
          <w:rFonts w:ascii="Courier New" w:hAnsi="Courier New" w:cs="Courier New"/>
        </w:rPr>
        <w:t>ount balance whenever you want, and with automatic balance refills you can guarantee that you will never run out of funds mid-call.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>1. Table of Contents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>{</w:t>
      </w:r>
      <w:proofErr w:type="gramStart"/>
      <w:r w:rsidRPr="009C7D6D">
        <w:rPr>
          <w:rFonts w:ascii="Courier New" w:hAnsi="Courier New" w:cs="Courier New"/>
        </w:rPr>
        <w:t>:</w:t>
      </w:r>
      <w:proofErr w:type="spellStart"/>
      <w:r w:rsidRPr="009C7D6D">
        <w:rPr>
          <w:rFonts w:ascii="Courier New" w:hAnsi="Courier New" w:cs="Courier New"/>
        </w:rPr>
        <w:t>toc</w:t>
      </w:r>
      <w:proofErr w:type="spellEnd"/>
      <w:proofErr w:type="gramEnd"/>
      <w:r w:rsidRPr="009C7D6D">
        <w:rPr>
          <w:rFonts w:ascii="Courier New" w:hAnsi="Courier New" w:cs="Courier New"/>
        </w:rPr>
        <w:t>}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>* * *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>## How can I add funds to my Prepaid Account?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>Your Prepaid Account will draw funds from</w:t>
      </w:r>
      <w:r w:rsidRPr="009C7D6D">
        <w:rPr>
          <w:rFonts w:ascii="Courier New" w:hAnsi="Courier New" w:cs="Courier New"/>
        </w:rPr>
        <w:t xml:space="preserve"> the credit card that you added to your account during the activation process. You can add funds to your Prepaid Account by following these instructions: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 xml:space="preserve">1. Log into your </w:t>
      </w:r>
      <w:proofErr w:type="spellStart"/>
      <w:r w:rsidRPr="009C7D6D">
        <w:rPr>
          <w:rFonts w:ascii="Courier New" w:hAnsi="Courier New" w:cs="Courier New"/>
        </w:rPr>
        <w:t>Ooma</w:t>
      </w:r>
      <w:proofErr w:type="spellEnd"/>
      <w:r w:rsidRPr="009C7D6D">
        <w:rPr>
          <w:rFonts w:ascii="Courier New" w:hAnsi="Courier New" w:cs="Courier New"/>
        </w:rPr>
        <w:t xml:space="preserve"> Office Manager at [{</w:t>
      </w:r>
      <w:proofErr w:type="gramStart"/>
      <w:r w:rsidRPr="009C7D6D">
        <w:rPr>
          <w:rFonts w:ascii="Courier New" w:hAnsi="Courier New" w:cs="Courier New"/>
        </w:rPr>
        <w:t>{ site.office</w:t>
      </w:r>
      <w:proofErr w:type="gramEnd"/>
      <w:r w:rsidRPr="009C7D6D">
        <w:rPr>
          <w:rFonts w:ascii="Courier New" w:hAnsi="Courier New" w:cs="Courier New"/>
        </w:rPr>
        <w:t>_link.au }}]({{ site.office_link.au }}/) and n</w:t>
      </w:r>
      <w:r w:rsidRPr="009C7D6D">
        <w:rPr>
          <w:rFonts w:ascii="Courier New" w:hAnsi="Courier New" w:cs="Courier New"/>
        </w:rPr>
        <w:t>avigate to "[Prepaid Account]({{ site.office_link.au }}/#</w:t>
      </w:r>
      <w:proofErr w:type="spellStart"/>
      <w:r w:rsidRPr="009C7D6D">
        <w:rPr>
          <w:rFonts w:ascii="Courier New" w:hAnsi="Courier New" w:cs="Courier New"/>
        </w:rPr>
        <w:t>prepaid_account</w:t>
      </w:r>
      <w:proofErr w:type="spellEnd"/>
      <w:r w:rsidRPr="009C7D6D">
        <w:rPr>
          <w:rFonts w:ascii="Courier New" w:hAnsi="Courier New" w:cs="Courier New"/>
        </w:rPr>
        <w:t>)" under the "Add-Ons" tab.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 xml:space="preserve">2. Click </w:t>
      </w:r>
      <w:del w:id="2" w:author="DL" w:date="2017-05-31T05:27:00Z">
        <w:r w:rsidRPr="009C7D6D" w:rsidDel="009C7D6D">
          <w:rPr>
            <w:rFonts w:ascii="Courier New" w:hAnsi="Courier New" w:cs="Courier New"/>
          </w:rPr>
          <w:delText xml:space="preserve">on </w:delText>
        </w:r>
      </w:del>
      <w:r w:rsidRPr="009C7D6D">
        <w:rPr>
          <w:rFonts w:ascii="Courier New" w:hAnsi="Courier New" w:cs="Courier New"/>
        </w:rPr>
        <w:t>"Add Funds" under the "Balance" tab.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>3. Choose the amount that you would like to add from the drop-down menu and then click "Buy" to complete yo</w:t>
      </w:r>
      <w:r w:rsidRPr="009C7D6D">
        <w:rPr>
          <w:rFonts w:ascii="Courier New" w:hAnsi="Courier New" w:cs="Courier New"/>
        </w:rPr>
        <w:t>ur purchase.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>## How can I check my Prepaid Account balance?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>You can check your Prepaid Account balance at any time by visiting "[Prepaid Account</w:t>
      </w:r>
      <w:proofErr w:type="gramStart"/>
      <w:r w:rsidRPr="009C7D6D">
        <w:rPr>
          <w:rFonts w:ascii="Courier New" w:hAnsi="Courier New" w:cs="Courier New"/>
        </w:rPr>
        <w:t>](</w:t>
      </w:r>
      <w:proofErr w:type="gramEnd"/>
      <w:r w:rsidRPr="009C7D6D">
        <w:rPr>
          <w:rFonts w:ascii="Courier New" w:hAnsi="Courier New" w:cs="Courier New"/>
        </w:rPr>
        <w:t>{{ site.office_link.au }}/#</w:t>
      </w:r>
      <w:proofErr w:type="spellStart"/>
      <w:r w:rsidRPr="009C7D6D">
        <w:rPr>
          <w:rFonts w:ascii="Courier New" w:hAnsi="Courier New" w:cs="Courier New"/>
        </w:rPr>
        <w:t>prepaid_account</w:t>
      </w:r>
      <w:proofErr w:type="spellEnd"/>
      <w:r w:rsidRPr="009C7D6D">
        <w:rPr>
          <w:rFonts w:ascii="Courier New" w:hAnsi="Courier New" w:cs="Courier New"/>
        </w:rPr>
        <w:t xml:space="preserve">)" under the "Add-ons" tab in </w:t>
      </w:r>
      <w:proofErr w:type="spellStart"/>
      <w:r w:rsidRPr="009C7D6D">
        <w:rPr>
          <w:rFonts w:ascii="Courier New" w:hAnsi="Courier New" w:cs="Courier New"/>
        </w:rPr>
        <w:t>Ooma</w:t>
      </w:r>
      <w:proofErr w:type="spellEnd"/>
      <w:r w:rsidRPr="009C7D6D">
        <w:rPr>
          <w:rFonts w:ascii="Courier New" w:hAnsi="Courier New" w:cs="Courier New"/>
        </w:rPr>
        <w:t xml:space="preserve"> Office Manager.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>## Who can che</w:t>
      </w:r>
      <w:r w:rsidRPr="009C7D6D">
        <w:rPr>
          <w:rFonts w:ascii="Courier New" w:hAnsi="Courier New" w:cs="Courier New"/>
        </w:rPr>
        <w:t>ck the balance of the Prepaid Account?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 xml:space="preserve">Anyone with access to the </w:t>
      </w:r>
      <w:proofErr w:type="spellStart"/>
      <w:r w:rsidRPr="009C7D6D">
        <w:rPr>
          <w:rFonts w:ascii="Courier New" w:hAnsi="Courier New" w:cs="Courier New"/>
        </w:rPr>
        <w:t>Ooma</w:t>
      </w:r>
      <w:proofErr w:type="spellEnd"/>
      <w:r w:rsidRPr="009C7D6D">
        <w:rPr>
          <w:rFonts w:ascii="Courier New" w:hAnsi="Courier New" w:cs="Courier New"/>
        </w:rPr>
        <w:t xml:space="preserve"> Office Manager portal can check the balance on the Prepaid Account. In addition, any time an employee makes a call that will tap into the Prepaid Account's funds they will hear the rema</w:t>
      </w:r>
      <w:r w:rsidRPr="009C7D6D">
        <w:rPr>
          <w:rFonts w:ascii="Courier New" w:hAnsi="Courier New" w:cs="Courier New"/>
        </w:rPr>
        <w:t>ining account balance before the call connects.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>## How do I automatically refill my Prepaid Account balance when it runs low?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lastRenderedPageBreak/>
        <w:t>You can set up automatic refills to ensure that your employees never run out of funds in the middle of an important call. To get</w:t>
      </w:r>
      <w:r w:rsidRPr="009C7D6D">
        <w:rPr>
          <w:rFonts w:ascii="Courier New" w:hAnsi="Courier New" w:cs="Courier New"/>
        </w:rPr>
        <w:t xml:space="preserve"> started, follow these steps: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 xml:space="preserve">1. Log into your </w:t>
      </w:r>
      <w:proofErr w:type="spellStart"/>
      <w:r w:rsidRPr="009C7D6D">
        <w:rPr>
          <w:rFonts w:ascii="Courier New" w:hAnsi="Courier New" w:cs="Courier New"/>
        </w:rPr>
        <w:t>Ooma</w:t>
      </w:r>
      <w:proofErr w:type="spellEnd"/>
      <w:r w:rsidRPr="009C7D6D">
        <w:rPr>
          <w:rFonts w:ascii="Courier New" w:hAnsi="Courier New" w:cs="Courier New"/>
        </w:rPr>
        <w:t xml:space="preserve"> Office Manager at [{</w:t>
      </w:r>
      <w:proofErr w:type="gramStart"/>
      <w:r w:rsidRPr="009C7D6D">
        <w:rPr>
          <w:rFonts w:ascii="Courier New" w:hAnsi="Courier New" w:cs="Courier New"/>
        </w:rPr>
        <w:t>{ site.office</w:t>
      </w:r>
      <w:proofErr w:type="gramEnd"/>
      <w:r w:rsidRPr="009C7D6D">
        <w:rPr>
          <w:rFonts w:ascii="Courier New" w:hAnsi="Courier New" w:cs="Courier New"/>
        </w:rPr>
        <w:t>_link.au }}]({{ site.office_link.au }}/) and navigate to [Prepaid Account]({{ site.office_link.au }}/#</w:t>
      </w:r>
      <w:proofErr w:type="spellStart"/>
      <w:r w:rsidRPr="009C7D6D">
        <w:rPr>
          <w:rFonts w:ascii="Courier New" w:hAnsi="Courier New" w:cs="Courier New"/>
        </w:rPr>
        <w:t>prepaid_account</w:t>
      </w:r>
      <w:proofErr w:type="spellEnd"/>
      <w:r w:rsidRPr="009C7D6D">
        <w:rPr>
          <w:rFonts w:ascii="Courier New" w:hAnsi="Courier New" w:cs="Courier New"/>
        </w:rPr>
        <w:t>) under the "Add-ons" tab.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>2. Under "Settings</w:t>
      </w:r>
      <w:del w:id="3" w:author="DL" w:date="2017-05-31T05:29:00Z">
        <w:r w:rsidRPr="009C7D6D" w:rsidDel="009C7D6D">
          <w:rPr>
            <w:rFonts w:ascii="Courier New" w:hAnsi="Courier New" w:cs="Courier New"/>
          </w:rPr>
          <w:delText>,</w:delText>
        </w:r>
      </w:del>
      <w:r w:rsidRPr="009C7D6D">
        <w:rPr>
          <w:rFonts w:ascii="Courier New" w:hAnsi="Courier New" w:cs="Courier New"/>
        </w:rPr>
        <w:t>"</w:t>
      </w:r>
      <w:ins w:id="4" w:author="DL" w:date="2017-05-31T05:29:00Z">
        <w:r w:rsidR="009C7D6D">
          <w:rPr>
            <w:rFonts w:ascii="Courier New" w:hAnsi="Courier New" w:cs="Courier New"/>
          </w:rPr>
          <w:t>,</w:t>
        </w:r>
      </w:ins>
      <w:r w:rsidRPr="009C7D6D">
        <w:rPr>
          <w:rFonts w:ascii="Courier New" w:hAnsi="Courier New" w:cs="Courier New"/>
        </w:rPr>
        <w:t xml:space="preserve"> you c</w:t>
      </w:r>
      <w:r w:rsidRPr="009C7D6D">
        <w:rPr>
          <w:rFonts w:ascii="Courier New" w:hAnsi="Courier New" w:cs="Courier New"/>
        </w:rPr>
        <w:t xml:space="preserve">an choose a preset </w:t>
      </w:r>
      <w:del w:id="5" w:author="DL" w:date="2017-05-31T05:29:00Z">
        <w:r w:rsidRPr="009C7D6D" w:rsidDel="009C7D6D">
          <w:rPr>
            <w:rFonts w:ascii="Courier New" w:hAnsi="Courier New" w:cs="Courier New"/>
          </w:rPr>
          <w:delText xml:space="preserve">dollar </w:delText>
        </w:r>
      </w:del>
      <w:r w:rsidRPr="009C7D6D">
        <w:rPr>
          <w:rFonts w:ascii="Courier New" w:hAnsi="Courier New" w:cs="Courier New"/>
        </w:rPr>
        <w:t>amount that will be added to your Prepaid Account whenever it drops below a certain level: \\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 xml:space="preserve">   </w:t>
      </w:r>
      <w:proofErr w:type="gramStart"/>
      <w:r w:rsidRPr="009C7D6D">
        <w:rPr>
          <w:rFonts w:ascii="Courier New" w:hAnsi="Courier New" w:cs="Courier New"/>
        </w:rPr>
        <w:t>![</w:t>
      </w:r>
      <w:proofErr w:type="gramEnd"/>
      <w:r w:rsidRPr="009C7D6D">
        <w:rPr>
          <w:rFonts w:ascii="Courier New" w:hAnsi="Courier New" w:cs="Courier New"/>
        </w:rPr>
        <w:t xml:space="preserve">add funds]({{ </w:t>
      </w:r>
      <w:proofErr w:type="spellStart"/>
      <w:r w:rsidRPr="009C7D6D">
        <w:rPr>
          <w:rFonts w:ascii="Courier New" w:hAnsi="Courier New" w:cs="Courier New"/>
        </w:rPr>
        <w:t>site.baseurl</w:t>
      </w:r>
      <w:proofErr w:type="spellEnd"/>
      <w:r w:rsidRPr="009C7D6D">
        <w:rPr>
          <w:rFonts w:ascii="Courier New" w:hAnsi="Courier New" w:cs="Courier New"/>
        </w:rPr>
        <w:t xml:space="preserve"> }}/assets/images/ooma_office_manager/prepaid_account_add_funds.png){:height="250px"}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>3. Choose your pre</w:t>
      </w:r>
      <w:r w:rsidRPr="009C7D6D">
        <w:rPr>
          <w:rFonts w:ascii="Courier New" w:hAnsi="Courier New" w:cs="Courier New"/>
        </w:rPr>
        <w:t>ferred automatic refill settings from the drop</w:t>
      </w:r>
      <w:ins w:id="6" w:author="DL" w:date="2017-05-31T05:32:00Z">
        <w:r w:rsidR="004D6F0A">
          <w:rPr>
            <w:rFonts w:ascii="Courier New" w:hAnsi="Courier New" w:cs="Courier New"/>
          </w:rPr>
          <w:t>-</w:t>
        </w:r>
      </w:ins>
      <w:r w:rsidRPr="009C7D6D">
        <w:rPr>
          <w:rFonts w:ascii="Courier New" w:hAnsi="Courier New" w:cs="Courier New"/>
        </w:rPr>
        <w:t>down menu.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>4. Save your changes.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>## What can I do with my Prepaid Account?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 xml:space="preserve">You can use your Prepaid Account to make international phone calls outside </w:t>
      </w:r>
      <w:del w:id="7" w:author="DL" w:date="2017-05-31T05:33:00Z">
        <w:r w:rsidRPr="009C7D6D" w:rsidDel="004D6F0A">
          <w:rPr>
            <w:rFonts w:ascii="Courier New" w:hAnsi="Courier New" w:cs="Courier New"/>
          </w:rPr>
          <w:delText xml:space="preserve">of </w:delText>
        </w:r>
      </w:del>
      <w:del w:id="8" w:author="DL" w:date="2017-05-31T05:32:00Z">
        <w:r w:rsidRPr="009C7D6D" w:rsidDel="004D6F0A">
          <w:rPr>
            <w:rFonts w:ascii="Courier New" w:hAnsi="Courier New" w:cs="Courier New"/>
          </w:rPr>
          <w:delText>Australia</w:delText>
        </w:r>
      </w:del>
      <w:ins w:id="9" w:author="DL" w:date="2017-05-31T05:32:00Z">
        <w:r w:rsidR="004D6F0A">
          <w:rPr>
            <w:rFonts w:ascii="Courier New" w:hAnsi="Courier New" w:cs="Courier New"/>
          </w:rPr>
          <w:t>the UK</w:t>
        </w:r>
      </w:ins>
      <w:r w:rsidRPr="009C7D6D">
        <w:rPr>
          <w:rFonts w:ascii="Courier New" w:hAnsi="Courier New" w:cs="Courier New"/>
        </w:rPr>
        <w:t>. You can also use this account to pay for pre</w:t>
      </w:r>
      <w:r w:rsidRPr="009C7D6D">
        <w:rPr>
          <w:rFonts w:ascii="Courier New" w:hAnsi="Courier New" w:cs="Courier New"/>
        </w:rPr>
        <w:t>mium services such as directory services.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>## I've accidentally added too much money to my Prepaid Account. What can I do?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>At this time, there is no way to undo a transaction of money into your Prepaid Account. If you find that you've accidentally added t</w:t>
      </w:r>
      <w:r w:rsidRPr="009C7D6D">
        <w:rPr>
          <w:rFonts w:ascii="Courier New" w:hAnsi="Courier New" w:cs="Courier New"/>
        </w:rPr>
        <w:t>oo much, you have two options: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>* You can contact [Customer Care</w:t>
      </w:r>
      <w:proofErr w:type="gramStart"/>
      <w:r w:rsidRPr="009C7D6D">
        <w:rPr>
          <w:rFonts w:ascii="Courier New" w:hAnsi="Courier New" w:cs="Courier New"/>
        </w:rPr>
        <w:t>](</w:t>
      </w:r>
      <w:proofErr w:type="gramEnd"/>
      <w:r w:rsidRPr="009C7D6D">
        <w:rPr>
          <w:rFonts w:ascii="Courier New" w:hAnsi="Courier New" w:cs="Courier New"/>
        </w:rPr>
        <w:t>/au/en/contact-us) and request that the transfer be cancel</w:t>
      </w:r>
      <w:ins w:id="10" w:author="DL" w:date="2017-05-31T05:37:00Z">
        <w:r w:rsidR="004D6F0A">
          <w:rPr>
            <w:rFonts w:ascii="Courier New" w:hAnsi="Courier New" w:cs="Courier New"/>
          </w:rPr>
          <w:t>l</w:t>
        </w:r>
      </w:ins>
      <w:bookmarkStart w:id="11" w:name="_GoBack"/>
      <w:bookmarkEnd w:id="11"/>
      <w:r w:rsidRPr="009C7D6D">
        <w:rPr>
          <w:rFonts w:ascii="Courier New" w:hAnsi="Courier New" w:cs="Courier New"/>
        </w:rPr>
        <w:t>ed.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>* You can let the money remain in your Prepaid Account until you need it. Don't worry -- it won't expire and you'll never be cha</w:t>
      </w:r>
      <w:r w:rsidRPr="009C7D6D">
        <w:rPr>
          <w:rFonts w:ascii="Courier New" w:hAnsi="Courier New" w:cs="Courier New"/>
        </w:rPr>
        <w:t>rged a monthly fee.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>## Does the money in my Prepaid Account ever expire?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>Money in your Prepaid Account never expires. You will never be charged monthly fees on your Prepaid Account, either.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>## How can I determine the rate I will pay for an international</w:t>
      </w:r>
      <w:r w:rsidRPr="009C7D6D">
        <w:rPr>
          <w:rFonts w:ascii="Courier New" w:hAnsi="Courier New" w:cs="Courier New"/>
        </w:rPr>
        <w:t xml:space="preserve"> call?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>You can learn more about international calling rates to specific countries by following these instructions: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 xml:space="preserve">1. Log into your </w:t>
      </w:r>
      <w:proofErr w:type="spellStart"/>
      <w:r w:rsidRPr="009C7D6D">
        <w:rPr>
          <w:rFonts w:ascii="Courier New" w:hAnsi="Courier New" w:cs="Courier New"/>
        </w:rPr>
        <w:t>Ooma</w:t>
      </w:r>
      <w:proofErr w:type="spellEnd"/>
      <w:r w:rsidRPr="009C7D6D">
        <w:rPr>
          <w:rFonts w:ascii="Courier New" w:hAnsi="Courier New" w:cs="Courier New"/>
        </w:rPr>
        <w:t xml:space="preserve"> Office Manager at [{</w:t>
      </w:r>
      <w:proofErr w:type="gramStart"/>
      <w:r w:rsidRPr="009C7D6D">
        <w:rPr>
          <w:rFonts w:ascii="Courier New" w:hAnsi="Courier New" w:cs="Courier New"/>
        </w:rPr>
        <w:t>{ site.office</w:t>
      </w:r>
      <w:proofErr w:type="gramEnd"/>
      <w:r w:rsidRPr="009C7D6D">
        <w:rPr>
          <w:rFonts w:ascii="Courier New" w:hAnsi="Courier New" w:cs="Courier New"/>
        </w:rPr>
        <w:t>_link.au }}]({{ site.office_link.au }}/) and navigate to "[Prepaid Account]({{ site.</w:t>
      </w:r>
      <w:r w:rsidRPr="009C7D6D">
        <w:rPr>
          <w:rFonts w:ascii="Courier New" w:hAnsi="Courier New" w:cs="Courier New"/>
        </w:rPr>
        <w:t>office_link.au }}/#</w:t>
      </w:r>
      <w:proofErr w:type="spellStart"/>
      <w:r w:rsidRPr="009C7D6D">
        <w:rPr>
          <w:rFonts w:ascii="Courier New" w:hAnsi="Courier New" w:cs="Courier New"/>
        </w:rPr>
        <w:t>prepaid_account</w:t>
      </w:r>
      <w:proofErr w:type="spellEnd"/>
      <w:r w:rsidRPr="009C7D6D">
        <w:rPr>
          <w:rFonts w:ascii="Courier New" w:hAnsi="Courier New" w:cs="Courier New"/>
        </w:rPr>
        <w:t>)" under the "Add-Ons" tab.</w:t>
      </w:r>
    </w:p>
    <w:p w:rsidR="0000000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>2. Click "View rates" under "International Calling Rates."</w:t>
      </w:r>
    </w:p>
    <w:p w:rsidR="00E929C0" w:rsidRPr="009C7D6D" w:rsidRDefault="00E929C0" w:rsidP="00BC0995">
      <w:pPr>
        <w:pStyle w:val="PlainText"/>
        <w:rPr>
          <w:rFonts w:ascii="Courier New" w:hAnsi="Courier New" w:cs="Courier New"/>
        </w:rPr>
      </w:pPr>
      <w:r w:rsidRPr="009C7D6D">
        <w:rPr>
          <w:rFonts w:ascii="Courier New" w:hAnsi="Courier New" w:cs="Courier New"/>
        </w:rPr>
        <w:t>3. Select the country you wish to search for. You will see a list of all calling rates for that country.</w:t>
      </w:r>
    </w:p>
    <w:sectPr w:rsidR="00E929C0" w:rsidRPr="009C7D6D" w:rsidSect="00BC0995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L">
    <w15:presenceInfo w15:providerId="None" w15:userId="D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A9"/>
    <w:rsid w:val="003B7D00"/>
    <w:rsid w:val="00486F8D"/>
    <w:rsid w:val="004D6F0A"/>
    <w:rsid w:val="006D4213"/>
    <w:rsid w:val="00704938"/>
    <w:rsid w:val="008540A9"/>
    <w:rsid w:val="009C7D6D"/>
    <w:rsid w:val="009D4A99"/>
    <w:rsid w:val="009E1586"/>
    <w:rsid w:val="00AC43DD"/>
    <w:rsid w:val="00BC0995"/>
    <w:rsid w:val="00DF025A"/>
    <w:rsid w:val="00E52F41"/>
    <w:rsid w:val="00E929C0"/>
    <w:rsid w:val="00EB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155EB-04FD-4C1F-BD46-660097E0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8D"/>
    <w:pPr>
      <w:spacing w:after="120" w:line="240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C0995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0995"/>
    <w:rPr>
      <w:rFonts w:ascii="Consolas" w:hAnsi="Consolas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3</cp:revision>
  <dcterms:created xsi:type="dcterms:W3CDTF">2017-05-31T02:22:00Z</dcterms:created>
  <dcterms:modified xsi:type="dcterms:W3CDTF">2017-05-31T02:41:00Z</dcterms:modified>
</cp:coreProperties>
</file>