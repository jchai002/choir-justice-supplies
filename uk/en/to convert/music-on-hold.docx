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---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proofErr w:type="gramStart"/>
      <w:r w:rsidRPr="00B52095">
        <w:rPr>
          <w:rFonts w:ascii="Courier New" w:hAnsi="Courier New" w:cs="Courier New"/>
          <w:lang w:val="en-GB"/>
        </w:rPr>
        <w:t>layout</w:t>
      </w:r>
      <w:proofErr w:type="gramEnd"/>
      <w:r w:rsidRPr="00B52095">
        <w:rPr>
          <w:rFonts w:ascii="Courier New" w:hAnsi="Courier New" w:cs="Courier New"/>
          <w:lang w:val="en-GB"/>
        </w:rPr>
        <w:t>: post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proofErr w:type="gramStart"/>
      <w:r w:rsidRPr="00B52095">
        <w:rPr>
          <w:rFonts w:ascii="Courier New" w:hAnsi="Courier New" w:cs="Courier New"/>
          <w:lang w:val="en-GB"/>
        </w:rPr>
        <w:t>title</w:t>
      </w:r>
      <w:proofErr w:type="gramEnd"/>
      <w:r w:rsidRPr="00B52095">
        <w:rPr>
          <w:rFonts w:ascii="Courier New" w:hAnsi="Courier New" w:cs="Courier New"/>
          <w:lang w:val="en-GB"/>
        </w:rPr>
        <w:t>:  Music on Hold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proofErr w:type="gramStart"/>
      <w:r w:rsidRPr="00B52095">
        <w:rPr>
          <w:rFonts w:ascii="Courier New" w:hAnsi="Courier New" w:cs="Courier New"/>
          <w:lang w:val="en-GB"/>
        </w:rPr>
        <w:t>date</w:t>
      </w:r>
      <w:proofErr w:type="gramEnd"/>
      <w:r w:rsidRPr="00B52095">
        <w:rPr>
          <w:rFonts w:ascii="Courier New" w:hAnsi="Courier New" w:cs="Courier New"/>
          <w:lang w:val="en-GB"/>
        </w:rPr>
        <w:t>:   2017-02-07 11:30:00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proofErr w:type="gramStart"/>
      <w:r w:rsidRPr="00B52095">
        <w:rPr>
          <w:rFonts w:ascii="Courier New" w:hAnsi="Courier New" w:cs="Courier New"/>
          <w:lang w:val="en-GB"/>
        </w:rPr>
        <w:t>country</w:t>
      </w:r>
      <w:proofErr w:type="gramEnd"/>
      <w:r w:rsidRPr="00B52095">
        <w:rPr>
          <w:rFonts w:ascii="Courier New" w:hAnsi="Courier New" w:cs="Courier New"/>
          <w:lang w:val="en-GB"/>
        </w:rPr>
        <w:t>: [</w:t>
      </w:r>
      <w:del w:id="0" w:author="D" w:date="2017-05-29T16:27:00Z">
        <w:r w:rsidRPr="00B52095" w:rsidDel="001C6BDC">
          <w:rPr>
            <w:rFonts w:ascii="Courier New" w:hAnsi="Courier New" w:cs="Courier New"/>
            <w:lang w:val="en-GB"/>
          </w:rPr>
          <w:delText>Australia</w:delText>
        </w:r>
      </w:del>
      <w:ins w:id="1" w:author="D" w:date="2017-05-29T16:27:00Z">
        <w:r w:rsidR="001C6BDC" w:rsidRPr="00B52095">
          <w:rPr>
            <w:rFonts w:ascii="Courier New" w:hAnsi="Courier New" w:cs="Courier New"/>
            <w:lang w:val="en-GB"/>
          </w:rPr>
          <w:t>UK</w:t>
        </w:r>
      </w:ins>
      <w:r w:rsidRPr="00B52095">
        <w:rPr>
          <w:rFonts w:ascii="Courier New" w:hAnsi="Courier New" w:cs="Courier New"/>
          <w:lang w:val="en-GB"/>
        </w:rPr>
        <w:t>]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proofErr w:type="gramStart"/>
      <w:r w:rsidRPr="00B52095">
        <w:rPr>
          <w:rFonts w:ascii="Courier New" w:hAnsi="Courier New" w:cs="Courier New"/>
          <w:lang w:val="en-GB"/>
        </w:rPr>
        <w:t>language</w:t>
      </w:r>
      <w:proofErr w:type="gramEnd"/>
      <w:r w:rsidRPr="00B52095">
        <w:rPr>
          <w:rFonts w:ascii="Courier New" w:hAnsi="Courier New" w:cs="Courier New"/>
          <w:lang w:val="en-GB"/>
        </w:rPr>
        <w:t>: [English]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proofErr w:type="gramStart"/>
      <w:r w:rsidRPr="00B52095">
        <w:rPr>
          <w:rFonts w:ascii="Courier New" w:hAnsi="Courier New" w:cs="Courier New"/>
          <w:lang w:val="en-GB"/>
        </w:rPr>
        <w:t>locale</w:t>
      </w:r>
      <w:proofErr w:type="gramEnd"/>
      <w:r w:rsidRPr="00B52095">
        <w:rPr>
          <w:rFonts w:ascii="Courier New" w:hAnsi="Courier New" w:cs="Courier New"/>
          <w:lang w:val="en-GB"/>
        </w:rPr>
        <w:t>: [en-</w:t>
      </w:r>
      <w:proofErr w:type="spellStart"/>
      <w:del w:id="2" w:author="D" w:date="2017-05-29T16:27:00Z">
        <w:r w:rsidRPr="00B52095" w:rsidDel="001C6BDC">
          <w:rPr>
            <w:rFonts w:ascii="Courier New" w:hAnsi="Courier New" w:cs="Courier New"/>
            <w:lang w:val="en-GB"/>
          </w:rPr>
          <w:delText>au</w:delText>
        </w:r>
      </w:del>
      <w:ins w:id="3" w:author="D" w:date="2017-05-29T16:27:00Z">
        <w:r w:rsidR="001C6BDC" w:rsidRPr="00B52095">
          <w:rPr>
            <w:rFonts w:ascii="Courier New" w:hAnsi="Courier New" w:cs="Courier New"/>
            <w:lang w:val="en-GB"/>
          </w:rPr>
          <w:t>uk</w:t>
        </w:r>
      </w:ins>
      <w:proofErr w:type="spellEnd"/>
      <w:r w:rsidRPr="00B52095">
        <w:rPr>
          <w:rFonts w:ascii="Courier New" w:hAnsi="Courier New" w:cs="Courier New"/>
          <w:lang w:val="en-GB"/>
        </w:rPr>
        <w:t>]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proofErr w:type="gramStart"/>
      <w:r w:rsidRPr="00B52095">
        <w:rPr>
          <w:rFonts w:ascii="Courier New" w:hAnsi="Courier New" w:cs="Courier New"/>
          <w:lang w:val="en-GB"/>
        </w:rPr>
        <w:t>category</w:t>
      </w:r>
      <w:proofErr w:type="gramEnd"/>
      <w:r w:rsidRPr="00B52095">
        <w:rPr>
          <w:rFonts w:ascii="Courier New" w:hAnsi="Courier New" w:cs="Courier New"/>
          <w:lang w:val="en-GB"/>
        </w:rPr>
        <w:t>: [</w:t>
      </w:r>
      <w:proofErr w:type="spellStart"/>
      <w:r w:rsidRPr="00B52095">
        <w:rPr>
          <w:rFonts w:ascii="Courier New" w:hAnsi="Courier New" w:cs="Courier New"/>
          <w:lang w:val="en-GB"/>
        </w:rPr>
        <w:t>wework</w:t>
      </w:r>
      <w:proofErr w:type="spellEnd"/>
      <w:r w:rsidRPr="00B52095">
        <w:rPr>
          <w:rFonts w:ascii="Courier New" w:hAnsi="Courier New" w:cs="Courier New"/>
          <w:lang w:val="en-GB"/>
        </w:rPr>
        <w:t>]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proofErr w:type="gramStart"/>
      <w:r w:rsidRPr="00B52095">
        <w:rPr>
          <w:rFonts w:ascii="Courier New" w:hAnsi="Courier New" w:cs="Courier New"/>
          <w:lang w:val="en-GB"/>
        </w:rPr>
        <w:t>tags</w:t>
      </w:r>
      <w:proofErr w:type="gramEnd"/>
      <w:r w:rsidRPr="00B52095">
        <w:rPr>
          <w:rFonts w:ascii="Courier New" w:hAnsi="Courier New" w:cs="Courier New"/>
          <w:lang w:val="en-GB"/>
        </w:rPr>
        <w:t xml:space="preserve">: [admin-features, calling, </w:t>
      </w:r>
      <w:proofErr w:type="spellStart"/>
      <w:r w:rsidRPr="00B52095">
        <w:rPr>
          <w:rFonts w:ascii="Courier New" w:hAnsi="Courier New" w:cs="Courier New"/>
          <w:lang w:val="en-GB"/>
        </w:rPr>
        <w:t>ooma</w:t>
      </w:r>
      <w:proofErr w:type="spellEnd"/>
      <w:r w:rsidRPr="00B52095">
        <w:rPr>
          <w:rFonts w:ascii="Courier New" w:hAnsi="Courier New" w:cs="Courier New"/>
          <w:lang w:val="en-GB"/>
        </w:rPr>
        <w:t xml:space="preserve">-office-manager, personalization, </w:t>
      </w:r>
      <w:proofErr w:type="spellStart"/>
      <w:r w:rsidRPr="00B52095">
        <w:rPr>
          <w:rFonts w:ascii="Courier New" w:hAnsi="Courier New" w:cs="Courier New"/>
          <w:lang w:val="en-GB"/>
        </w:rPr>
        <w:t>wework</w:t>
      </w:r>
      <w:proofErr w:type="spellEnd"/>
      <w:r w:rsidRPr="00B52095">
        <w:rPr>
          <w:rFonts w:ascii="Courier New" w:hAnsi="Courier New" w:cs="Courier New"/>
          <w:lang w:val="en-GB"/>
        </w:rPr>
        <w:t>]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---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Don't let your customers sit o</w:t>
      </w:r>
      <w:r w:rsidRPr="00B52095">
        <w:rPr>
          <w:rFonts w:ascii="Courier New" w:hAnsi="Courier New" w:cs="Courier New"/>
          <w:lang w:val="en-GB"/>
        </w:rPr>
        <w:t>n hold in silence. The "Music on Hold" feature makes it easy for you to give callers something to listen to while they wait.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1. Table of Contents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{</w:t>
      </w:r>
      <w:proofErr w:type="gramStart"/>
      <w:r w:rsidRPr="00B52095">
        <w:rPr>
          <w:rFonts w:ascii="Courier New" w:hAnsi="Courier New" w:cs="Courier New"/>
          <w:lang w:val="en-GB"/>
        </w:rPr>
        <w:t>:</w:t>
      </w:r>
      <w:proofErr w:type="spellStart"/>
      <w:r w:rsidRPr="00B52095">
        <w:rPr>
          <w:rFonts w:ascii="Courier New" w:hAnsi="Courier New" w:cs="Courier New"/>
          <w:lang w:val="en-GB"/>
        </w:rPr>
        <w:t>toc</w:t>
      </w:r>
      <w:proofErr w:type="spellEnd"/>
      <w:proofErr w:type="gramEnd"/>
      <w:r w:rsidRPr="00B52095">
        <w:rPr>
          <w:rFonts w:ascii="Courier New" w:hAnsi="Courier New" w:cs="Courier New"/>
          <w:lang w:val="en-GB"/>
        </w:rPr>
        <w:t>}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* * *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## How can I set up Music on Hold?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You can add Music on Hold to your Ooma Office setup by foll</w:t>
      </w:r>
      <w:r w:rsidRPr="00B52095">
        <w:rPr>
          <w:rFonts w:ascii="Courier New" w:hAnsi="Courier New" w:cs="Courier New"/>
          <w:lang w:val="en-GB"/>
        </w:rPr>
        <w:t>owing these instructions: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1. Log into your Ooma Office Manager at [{</w:t>
      </w:r>
      <w:proofErr w:type="gramStart"/>
      <w:r w:rsidRPr="00B52095">
        <w:rPr>
          <w:rFonts w:ascii="Courier New" w:hAnsi="Courier New" w:cs="Courier New"/>
          <w:lang w:val="en-GB"/>
        </w:rPr>
        <w:t>{ site.office</w:t>
      </w:r>
      <w:proofErr w:type="gramEnd"/>
      <w:r w:rsidRPr="00B52095">
        <w:rPr>
          <w:rFonts w:ascii="Courier New" w:hAnsi="Courier New" w:cs="Courier New"/>
          <w:lang w:val="en-GB"/>
        </w:rPr>
        <w:t>_link.au }}]({{ site.office_link.au }}) and navigate to "[Preferences]({{ site.office_link.au }}/#preferences)" under the "Setup" tab.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2. Click "Choose" beside Music on Hold:</w:t>
      </w:r>
      <w:r w:rsidRPr="00B52095">
        <w:rPr>
          <w:rFonts w:ascii="Courier New" w:hAnsi="Courier New" w:cs="Courier New"/>
          <w:lang w:val="en-GB"/>
        </w:rPr>
        <w:t xml:space="preserve"> \\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 xml:space="preserve">   </w:t>
      </w:r>
      <w:proofErr w:type="gramStart"/>
      <w:r w:rsidRPr="00B52095">
        <w:rPr>
          <w:rFonts w:ascii="Courier New" w:hAnsi="Courier New" w:cs="Courier New"/>
          <w:lang w:val="en-GB"/>
        </w:rPr>
        <w:t>![</w:t>
      </w:r>
      <w:proofErr w:type="gramEnd"/>
      <w:r w:rsidRPr="00B52095">
        <w:rPr>
          <w:rFonts w:ascii="Courier New" w:hAnsi="Courier New" w:cs="Courier New"/>
          <w:lang w:val="en-GB"/>
        </w:rPr>
        <w:t xml:space="preserve">choose music]({{ </w:t>
      </w:r>
      <w:proofErr w:type="spellStart"/>
      <w:r w:rsidRPr="00B52095">
        <w:rPr>
          <w:rFonts w:ascii="Courier New" w:hAnsi="Courier New" w:cs="Courier New"/>
          <w:lang w:val="en-GB"/>
        </w:rPr>
        <w:t>site.baseurl</w:t>
      </w:r>
      <w:proofErr w:type="spellEnd"/>
      <w:r w:rsidRPr="00B52095">
        <w:rPr>
          <w:rFonts w:ascii="Courier New" w:hAnsi="Courier New" w:cs="Courier New"/>
          <w:lang w:val="en-GB"/>
        </w:rPr>
        <w:t xml:space="preserve"> }}/assets/images/</w:t>
      </w:r>
      <w:proofErr w:type="spellStart"/>
      <w:r w:rsidRPr="00B52095">
        <w:rPr>
          <w:rFonts w:ascii="Courier New" w:hAnsi="Courier New" w:cs="Courier New"/>
          <w:lang w:val="en-GB"/>
        </w:rPr>
        <w:t>ooma_office_manager</w:t>
      </w:r>
      <w:proofErr w:type="spellEnd"/>
      <w:r w:rsidRPr="00B52095">
        <w:rPr>
          <w:rFonts w:ascii="Courier New" w:hAnsi="Courier New" w:cs="Courier New"/>
          <w:lang w:val="en-GB"/>
        </w:rPr>
        <w:t>/music_on_hold_choose.png)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3. Select "Audio File" under "Music on Hold", click "Change file" and then navigate to the audio file that you'd like to open.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4. Select the "Disclaimer"</w:t>
      </w:r>
      <w:r w:rsidRPr="00B52095">
        <w:rPr>
          <w:rFonts w:ascii="Courier New" w:hAnsi="Courier New" w:cs="Courier New"/>
          <w:lang w:val="en-GB"/>
        </w:rPr>
        <w:t xml:space="preserve"> check box once </w:t>
      </w:r>
      <w:del w:id="4" w:author="D" w:date="2017-05-29T16:29:00Z">
        <w:r w:rsidRPr="00B52095" w:rsidDel="001C6BDC">
          <w:rPr>
            <w:rFonts w:ascii="Courier New" w:hAnsi="Courier New" w:cs="Courier New"/>
            <w:lang w:val="en-GB"/>
          </w:rPr>
          <w:delText xml:space="preserve">you've </w:delText>
        </w:r>
      </w:del>
      <w:ins w:id="5" w:author="D" w:date="2017-05-29T16:29:00Z">
        <w:r w:rsidR="001C6BDC" w:rsidRPr="00B52095">
          <w:rPr>
            <w:rFonts w:ascii="Courier New" w:hAnsi="Courier New" w:cs="Courier New"/>
            <w:lang w:val="en-GB"/>
          </w:rPr>
          <w:t>you'</w:t>
        </w:r>
        <w:r w:rsidR="001C6BDC" w:rsidRPr="00B52095">
          <w:rPr>
            <w:rFonts w:ascii="Courier New" w:hAnsi="Courier New" w:cs="Courier New"/>
            <w:lang w:val="en-GB"/>
          </w:rPr>
          <w:t>r</w:t>
        </w:r>
        <w:r w:rsidR="001C6BDC" w:rsidRPr="00B52095">
          <w:rPr>
            <w:rFonts w:ascii="Courier New" w:hAnsi="Courier New" w:cs="Courier New"/>
            <w:lang w:val="en-GB"/>
          </w:rPr>
          <w:t xml:space="preserve">e </w:t>
        </w:r>
      </w:ins>
      <w:r w:rsidRPr="00B52095">
        <w:rPr>
          <w:rFonts w:ascii="Courier New" w:hAnsi="Courier New" w:cs="Courier New"/>
          <w:lang w:val="en-GB"/>
        </w:rPr>
        <w:t>sure that you have the rights to use the audio file you are uploading!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5. Click Save to save the audio file to the system. Once your audio file has uploaded, the next time you place a customer on hold they won't wait in silence.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6. W</w:t>
      </w:r>
      <w:r w:rsidRPr="00B52095">
        <w:rPr>
          <w:rFonts w:ascii="Courier New" w:hAnsi="Courier New" w:cs="Courier New"/>
          <w:lang w:val="en-GB"/>
        </w:rPr>
        <w:t xml:space="preserve">hen your upload has finished, you can test your audio file by clicking </w:t>
      </w:r>
      <w:proofErr w:type="gramStart"/>
      <w:r w:rsidRPr="00B52095">
        <w:rPr>
          <w:rFonts w:ascii="Courier New" w:hAnsi="Courier New" w:cs="Courier New"/>
          <w:lang w:val="en-GB"/>
        </w:rPr>
        <w:t>the !</w:t>
      </w:r>
      <w:proofErr w:type="gramEnd"/>
      <w:r w:rsidRPr="00B52095">
        <w:rPr>
          <w:rFonts w:ascii="Courier New" w:hAnsi="Courier New" w:cs="Courier New"/>
          <w:lang w:val="en-GB"/>
        </w:rPr>
        <w:t xml:space="preserve">[listen]({{ </w:t>
      </w:r>
      <w:proofErr w:type="spellStart"/>
      <w:r w:rsidRPr="00B52095">
        <w:rPr>
          <w:rFonts w:ascii="Courier New" w:hAnsi="Courier New" w:cs="Courier New"/>
          <w:lang w:val="en-GB"/>
        </w:rPr>
        <w:t>site.baseurl</w:t>
      </w:r>
      <w:proofErr w:type="spellEnd"/>
      <w:r w:rsidRPr="00B52095">
        <w:rPr>
          <w:rFonts w:ascii="Courier New" w:hAnsi="Courier New" w:cs="Courier New"/>
          <w:lang w:val="en-GB"/>
        </w:rPr>
        <w:t xml:space="preserve"> }}/assets/images/</w:t>
      </w:r>
      <w:proofErr w:type="spellStart"/>
      <w:r w:rsidRPr="00B52095">
        <w:rPr>
          <w:rFonts w:ascii="Courier New" w:hAnsi="Courier New" w:cs="Courier New"/>
          <w:lang w:val="en-GB"/>
        </w:rPr>
        <w:t>ooma_office_manager</w:t>
      </w:r>
      <w:proofErr w:type="spellEnd"/>
      <w:r w:rsidRPr="00B52095">
        <w:rPr>
          <w:rFonts w:ascii="Courier New" w:hAnsi="Courier New" w:cs="Courier New"/>
          <w:lang w:val="en-GB"/>
        </w:rPr>
        <w:t>/listen.png) button next to the file's name.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7. Click "Save" when you're done.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## How can I change or delete the audio</w:t>
      </w:r>
      <w:r w:rsidRPr="00B52095">
        <w:rPr>
          <w:rFonts w:ascii="Courier New" w:hAnsi="Courier New" w:cs="Courier New"/>
          <w:lang w:val="en-GB"/>
        </w:rPr>
        <w:t xml:space="preserve"> file?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 xml:space="preserve">You can delete the </w:t>
      </w:r>
      <w:bookmarkStart w:id="6" w:name="_GoBack"/>
      <w:bookmarkEnd w:id="6"/>
      <w:r w:rsidRPr="00B52095">
        <w:rPr>
          <w:rFonts w:ascii="Courier New" w:hAnsi="Courier New" w:cs="Courier New"/>
          <w:lang w:val="en-GB"/>
        </w:rPr>
        <w:t xml:space="preserve">current audio file by clicking the "Trash" button </w:t>
      </w:r>
      <w:proofErr w:type="gramStart"/>
      <w:r w:rsidRPr="00B52095">
        <w:rPr>
          <w:rFonts w:ascii="Courier New" w:hAnsi="Courier New" w:cs="Courier New"/>
          <w:lang w:val="en-GB"/>
        </w:rPr>
        <w:t>( !</w:t>
      </w:r>
      <w:proofErr w:type="gramEnd"/>
      <w:r w:rsidRPr="00B52095">
        <w:rPr>
          <w:rFonts w:ascii="Courier New" w:hAnsi="Courier New" w:cs="Courier New"/>
          <w:lang w:val="en-GB"/>
        </w:rPr>
        <w:t xml:space="preserve">[trash]({{ </w:t>
      </w:r>
      <w:proofErr w:type="spellStart"/>
      <w:r w:rsidRPr="00B52095">
        <w:rPr>
          <w:rFonts w:ascii="Courier New" w:hAnsi="Courier New" w:cs="Courier New"/>
          <w:lang w:val="en-GB"/>
        </w:rPr>
        <w:t>site.baseurl</w:t>
      </w:r>
      <w:proofErr w:type="spellEnd"/>
      <w:r w:rsidRPr="00B52095">
        <w:rPr>
          <w:rFonts w:ascii="Courier New" w:hAnsi="Courier New" w:cs="Courier New"/>
          <w:lang w:val="en-GB"/>
        </w:rPr>
        <w:t xml:space="preserve"> }}/assets/images/</w:t>
      </w:r>
      <w:proofErr w:type="spellStart"/>
      <w:r w:rsidRPr="00B52095">
        <w:rPr>
          <w:rFonts w:ascii="Courier New" w:hAnsi="Courier New" w:cs="Courier New"/>
          <w:lang w:val="en-GB"/>
        </w:rPr>
        <w:t>ooma_office_manager</w:t>
      </w:r>
      <w:proofErr w:type="spellEnd"/>
      <w:r w:rsidRPr="00B52095">
        <w:rPr>
          <w:rFonts w:ascii="Courier New" w:hAnsi="Courier New" w:cs="Courier New"/>
          <w:lang w:val="en-GB"/>
        </w:rPr>
        <w:t>/trash.png) ) to the left of the file name. Then you can follow the instructions above to upload a new file.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## How</w:t>
      </w:r>
      <w:r w:rsidRPr="00B52095">
        <w:rPr>
          <w:rFonts w:ascii="Courier New" w:hAnsi="Courier New" w:cs="Courier New"/>
          <w:lang w:val="en-GB"/>
        </w:rPr>
        <w:t xml:space="preserve"> many audio files can I upload?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You can upload one audio file to Music on Hold at a time.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## Are there any size restrictions for the file I can upload?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lastRenderedPageBreak/>
        <w:t>Your file should be no more than 5mb in size.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## What can I put in my audio file?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Many of our custo</w:t>
      </w:r>
      <w:r w:rsidRPr="00B52095">
        <w:rPr>
          <w:rFonts w:ascii="Courier New" w:hAnsi="Courier New" w:cs="Courier New"/>
          <w:lang w:val="en-GB"/>
        </w:rPr>
        <w:t>mers take this opportunity to record and upload a personalised audio file containing information about their business such as operating hours and current or upcoming promotions. You can also upload a music file if you have permission to use the song.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## W</w:t>
      </w:r>
      <w:r w:rsidRPr="00B52095">
        <w:rPr>
          <w:rFonts w:ascii="Courier New" w:hAnsi="Courier New" w:cs="Courier New"/>
          <w:lang w:val="en-GB"/>
        </w:rPr>
        <w:t>hen will my customers hear the audio file I have uploaded?</w:t>
      </w:r>
    </w:p>
    <w:p w:rsidR="00000000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</w:p>
    <w:p w:rsidR="008C02B6" w:rsidRPr="00B52095" w:rsidRDefault="008C02B6" w:rsidP="00DD3CBE">
      <w:pPr>
        <w:pStyle w:val="PlainText"/>
        <w:rPr>
          <w:rFonts w:ascii="Courier New" w:hAnsi="Courier New" w:cs="Courier New"/>
          <w:lang w:val="en-GB"/>
        </w:rPr>
      </w:pPr>
      <w:r w:rsidRPr="00B52095">
        <w:rPr>
          <w:rFonts w:ascii="Courier New" w:hAnsi="Courier New" w:cs="Courier New"/>
          <w:lang w:val="en-GB"/>
        </w:rPr>
        <w:t>Anytime you put your customers on hold, they should hear your audio file. This includes the hold when you use flash to use a second phone line.</w:t>
      </w:r>
    </w:p>
    <w:sectPr w:rsidR="008C02B6" w:rsidRPr="00B52095" w:rsidSect="00DD3CBE">
      <w:pgSz w:w="11907" w:h="16840" w:code="9"/>
      <w:pgMar w:top="1440" w:right="1335" w:bottom="1440" w:left="133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">
    <w15:presenceInfo w15:providerId="None" w15:userId="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7A"/>
    <w:rsid w:val="00171115"/>
    <w:rsid w:val="001C6BDC"/>
    <w:rsid w:val="00295E19"/>
    <w:rsid w:val="006C7C5D"/>
    <w:rsid w:val="008C02B6"/>
    <w:rsid w:val="00B52095"/>
    <w:rsid w:val="00CC1754"/>
    <w:rsid w:val="00D87969"/>
    <w:rsid w:val="00DD3CBE"/>
    <w:rsid w:val="00F61C7A"/>
    <w:rsid w:val="00F8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6FC04-1030-47FE-B020-517A52F4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3C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C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</cp:lastModifiedBy>
  <cp:revision>5</cp:revision>
  <dcterms:created xsi:type="dcterms:W3CDTF">2017-05-29T13:23:00Z</dcterms:created>
  <dcterms:modified xsi:type="dcterms:W3CDTF">2017-05-29T13:31:00Z</dcterms:modified>
</cp:coreProperties>
</file>