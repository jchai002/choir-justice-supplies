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ECCA0E" w14:textId="77777777" w:rsidR="008055E3" w:rsidRPr="002A2486" w:rsidRDefault="007D666C" w:rsidP="002A2486">
      <w:pPr>
        <w:pStyle w:val="PlainText"/>
        <w:rPr>
          <w:rFonts w:ascii="Courier New" w:hAnsi="Courier New" w:cs="Courier New"/>
        </w:rPr>
      </w:pPr>
      <w:r w:rsidRPr="002A2486">
        <w:rPr>
          <w:rFonts w:ascii="Courier New" w:hAnsi="Courier New" w:cs="Courier New"/>
        </w:rPr>
        <w:t>---</w:t>
      </w:r>
    </w:p>
    <w:p w14:paraId="1D104E42" w14:textId="77777777" w:rsidR="008055E3" w:rsidRPr="002A2486" w:rsidRDefault="007D666C" w:rsidP="002A2486">
      <w:pPr>
        <w:pStyle w:val="PlainText"/>
        <w:rPr>
          <w:rFonts w:ascii="Courier New" w:hAnsi="Courier New" w:cs="Courier New"/>
        </w:rPr>
      </w:pPr>
      <w:r w:rsidRPr="002A2486">
        <w:rPr>
          <w:rFonts w:ascii="Courier New" w:hAnsi="Courier New" w:cs="Courier New"/>
        </w:rPr>
        <w:t>layout: post</w:t>
      </w:r>
    </w:p>
    <w:p w14:paraId="15970548" w14:textId="77777777" w:rsidR="008055E3" w:rsidRPr="002A2486" w:rsidRDefault="007D666C" w:rsidP="002A2486">
      <w:pPr>
        <w:pStyle w:val="PlainText"/>
        <w:rPr>
          <w:rFonts w:ascii="Courier New" w:hAnsi="Courier New" w:cs="Courier New"/>
        </w:rPr>
      </w:pPr>
      <w:r w:rsidRPr="002A2486">
        <w:rPr>
          <w:rFonts w:ascii="Courier New" w:hAnsi="Courier New" w:cs="Courier New"/>
        </w:rPr>
        <w:t>title:  Placing Calls on Hold</w:t>
      </w:r>
    </w:p>
    <w:p w14:paraId="5DB263AF" w14:textId="77777777" w:rsidR="008055E3" w:rsidRPr="002A2486" w:rsidRDefault="007D666C" w:rsidP="002A2486">
      <w:pPr>
        <w:pStyle w:val="PlainText"/>
        <w:rPr>
          <w:rFonts w:ascii="Courier New" w:hAnsi="Courier New" w:cs="Courier New"/>
        </w:rPr>
      </w:pPr>
      <w:r w:rsidRPr="002A2486">
        <w:rPr>
          <w:rFonts w:ascii="Courier New" w:hAnsi="Courier New" w:cs="Courier New"/>
        </w:rPr>
        <w:t>date:   2017-02-07 09:15:00</w:t>
      </w:r>
    </w:p>
    <w:p w14:paraId="1FA72A2F" w14:textId="77777777" w:rsidR="008055E3" w:rsidRPr="002A2486" w:rsidRDefault="007D666C" w:rsidP="002A2486">
      <w:pPr>
        <w:pStyle w:val="PlainText"/>
        <w:rPr>
          <w:rFonts w:ascii="Courier New" w:hAnsi="Courier New" w:cs="Courier New"/>
        </w:rPr>
      </w:pPr>
      <w:r w:rsidRPr="002A2486">
        <w:rPr>
          <w:rFonts w:ascii="Courier New" w:hAnsi="Courier New" w:cs="Courier New"/>
        </w:rPr>
        <w:t>country: [</w:t>
      </w:r>
      <w:del w:id="0" w:author="DL" w:date="2017-06-06T03:17:00Z">
        <w:r w:rsidRPr="002A2486" w:rsidDel="006933B1">
          <w:rPr>
            <w:rFonts w:ascii="Courier New" w:hAnsi="Courier New" w:cs="Courier New"/>
          </w:rPr>
          <w:delText>Australia</w:delText>
        </w:r>
      </w:del>
      <w:ins w:id="1" w:author="DL" w:date="2017-06-06T03:17:00Z">
        <w:r w:rsidR="006933B1">
          <w:rPr>
            <w:rFonts w:ascii="Courier New" w:hAnsi="Courier New" w:cs="Courier New"/>
          </w:rPr>
          <w:t>UK</w:t>
        </w:r>
      </w:ins>
      <w:r w:rsidRPr="002A2486">
        <w:rPr>
          <w:rFonts w:ascii="Courier New" w:hAnsi="Courier New" w:cs="Courier New"/>
        </w:rPr>
        <w:t>]</w:t>
      </w:r>
    </w:p>
    <w:p w14:paraId="6B0A1F58" w14:textId="77777777" w:rsidR="008055E3" w:rsidRPr="002A2486" w:rsidRDefault="007D666C" w:rsidP="002A2486">
      <w:pPr>
        <w:pStyle w:val="PlainText"/>
        <w:rPr>
          <w:rFonts w:ascii="Courier New" w:hAnsi="Courier New" w:cs="Courier New"/>
        </w:rPr>
      </w:pPr>
      <w:r w:rsidRPr="002A2486">
        <w:rPr>
          <w:rFonts w:ascii="Courier New" w:hAnsi="Courier New" w:cs="Courier New"/>
        </w:rPr>
        <w:t>language: [English]</w:t>
      </w:r>
    </w:p>
    <w:p w14:paraId="7E615DBD" w14:textId="77777777" w:rsidR="008055E3" w:rsidRPr="002A2486" w:rsidRDefault="007D666C" w:rsidP="002A2486">
      <w:pPr>
        <w:pStyle w:val="PlainText"/>
        <w:rPr>
          <w:rFonts w:ascii="Courier New" w:hAnsi="Courier New" w:cs="Courier New"/>
        </w:rPr>
      </w:pPr>
      <w:r w:rsidRPr="002A2486">
        <w:rPr>
          <w:rFonts w:ascii="Courier New" w:hAnsi="Courier New" w:cs="Courier New"/>
        </w:rPr>
        <w:t>locale: [</w:t>
      </w:r>
      <w:proofErr w:type="spellStart"/>
      <w:r w:rsidRPr="002A2486">
        <w:rPr>
          <w:rFonts w:ascii="Courier New" w:hAnsi="Courier New" w:cs="Courier New"/>
        </w:rPr>
        <w:t>en-</w:t>
      </w:r>
      <w:del w:id="2" w:author="DL" w:date="2017-06-06T03:17:00Z">
        <w:r w:rsidRPr="002A2486" w:rsidDel="006933B1">
          <w:rPr>
            <w:rFonts w:ascii="Courier New" w:hAnsi="Courier New" w:cs="Courier New"/>
          </w:rPr>
          <w:delText>au</w:delText>
        </w:r>
      </w:del>
      <w:ins w:id="3" w:author="DL" w:date="2017-06-06T03:17:00Z">
        <w:r w:rsidR="006933B1">
          <w:rPr>
            <w:rFonts w:ascii="Courier New" w:hAnsi="Courier New" w:cs="Courier New"/>
          </w:rPr>
          <w:t>uk</w:t>
        </w:r>
      </w:ins>
      <w:proofErr w:type="spellEnd"/>
      <w:r w:rsidRPr="002A2486">
        <w:rPr>
          <w:rFonts w:ascii="Courier New" w:hAnsi="Courier New" w:cs="Courier New"/>
        </w:rPr>
        <w:t>]</w:t>
      </w:r>
    </w:p>
    <w:p w14:paraId="785615B7" w14:textId="77777777" w:rsidR="008055E3" w:rsidRPr="002A2486" w:rsidRDefault="007D666C" w:rsidP="002A2486">
      <w:pPr>
        <w:pStyle w:val="PlainText"/>
        <w:rPr>
          <w:rFonts w:ascii="Courier New" w:hAnsi="Courier New" w:cs="Courier New"/>
        </w:rPr>
      </w:pPr>
      <w:r w:rsidRPr="002A2486">
        <w:rPr>
          <w:rFonts w:ascii="Courier New" w:hAnsi="Courier New" w:cs="Courier New"/>
        </w:rPr>
        <w:t>category: [</w:t>
      </w:r>
      <w:proofErr w:type="spellStart"/>
      <w:r w:rsidRPr="002A2486">
        <w:rPr>
          <w:rFonts w:ascii="Courier New" w:hAnsi="Courier New" w:cs="Courier New"/>
        </w:rPr>
        <w:t>wework</w:t>
      </w:r>
      <w:proofErr w:type="spellEnd"/>
      <w:r w:rsidRPr="002A2486">
        <w:rPr>
          <w:rFonts w:ascii="Courier New" w:hAnsi="Courier New" w:cs="Courier New"/>
        </w:rPr>
        <w:t>]</w:t>
      </w:r>
    </w:p>
    <w:p w14:paraId="198C09A4" w14:textId="77777777" w:rsidR="008055E3" w:rsidRPr="002A2486" w:rsidRDefault="007D666C" w:rsidP="002A2486">
      <w:pPr>
        <w:pStyle w:val="PlainText"/>
        <w:rPr>
          <w:rFonts w:ascii="Courier New" w:hAnsi="Courier New" w:cs="Courier New"/>
        </w:rPr>
      </w:pPr>
      <w:r w:rsidRPr="002A2486">
        <w:rPr>
          <w:rFonts w:ascii="Courier New" w:hAnsi="Courier New" w:cs="Courier New"/>
        </w:rPr>
        <w:t xml:space="preserve">tags: [end-user-features, calling, </w:t>
      </w:r>
      <w:proofErr w:type="spellStart"/>
      <w:r w:rsidRPr="002A2486">
        <w:rPr>
          <w:rFonts w:ascii="Courier New" w:hAnsi="Courier New" w:cs="Courier New"/>
        </w:rPr>
        <w:t>wework</w:t>
      </w:r>
      <w:proofErr w:type="spellEnd"/>
      <w:r w:rsidRPr="002A2486">
        <w:rPr>
          <w:rFonts w:ascii="Courier New" w:hAnsi="Courier New" w:cs="Courier New"/>
        </w:rPr>
        <w:t>]</w:t>
      </w:r>
    </w:p>
    <w:p w14:paraId="2C5A8B4E" w14:textId="77777777" w:rsidR="008055E3" w:rsidRPr="002A2486" w:rsidRDefault="007D666C" w:rsidP="002A2486">
      <w:pPr>
        <w:pStyle w:val="PlainText"/>
        <w:rPr>
          <w:rFonts w:ascii="Courier New" w:hAnsi="Courier New" w:cs="Courier New"/>
        </w:rPr>
      </w:pPr>
      <w:r w:rsidRPr="002A2486">
        <w:rPr>
          <w:rFonts w:ascii="Courier New" w:hAnsi="Courier New" w:cs="Courier New"/>
        </w:rPr>
        <w:t>---</w:t>
      </w:r>
    </w:p>
    <w:p w14:paraId="289F080E" w14:textId="77777777" w:rsidR="008055E3" w:rsidRPr="002A2486" w:rsidRDefault="008055E3" w:rsidP="002A2486">
      <w:pPr>
        <w:pStyle w:val="PlainText"/>
        <w:rPr>
          <w:rFonts w:ascii="Courier New" w:hAnsi="Courier New" w:cs="Courier New"/>
        </w:rPr>
      </w:pPr>
    </w:p>
    <w:p w14:paraId="7804B6F5" w14:textId="77777777" w:rsidR="008055E3" w:rsidRPr="002A2486" w:rsidRDefault="007D666C" w:rsidP="002A2486">
      <w:pPr>
        <w:pStyle w:val="PlainText"/>
        <w:rPr>
          <w:rFonts w:ascii="Courier New" w:hAnsi="Courier New" w:cs="Courier New"/>
        </w:rPr>
      </w:pPr>
      <w:r w:rsidRPr="002A2486">
        <w:rPr>
          <w:rFonts w:ascii="Courier New" w:hAnsi="Courier New" w:cs="Courier New"/>
        </w:rPr>
        <w:t xml:space="preserve">Putting a call on hold while you check on a customer's request or make another quick phone call is a </w:t>
      </w:r>
      <w:del w:id="4" w:author="DL" w:date="2017-06-06T03:23:00Z">
        <w:r w:rsidRPr="00427003" w:rsidDel="006933B1">
          <w:rPr>
            <w:rFonts w:ascii="Courier New" w:hAnsi="Courier New" w:cs="Courier New"/>
            <w:highlight w:val="green"/>
            <w:rPrChange w:id="5" w:author="Microsoft Office User" w:date="2017-07-17T09:47:00Z">
              <w:rPr>
                <w:rFonts w:ascii="Courier New" w:hAnsi="Courier New" w:cs="Courier New"/>
              </w:rPr>
            </w:rPrChange>
          </w:rPr>
          <w:delText>snap</w:delText>
        </w:r>
      </w:del>
      <w:ins w:id="6" w:author="DL" w:date="2017-06-06T03:23:00Z">
        <w:r w:rsidR="006933B1" w:rsidRPr="00427003">
          <w:rPr>
            <w:rFonts w:ascii="Courier New" w:hAnsi="Courier New" w:cs="Courier New"/>
            <w:highlight w:val="green"/>
            <w:rPrChange w:id="7" w:author="Microsoft Office User" w:date="2017-07-17T09:47:00Z">
              <w:rPr>
                <w:rFonts w:ascii="Courier New" w:hAnsi="Courier New" w:cs="Courier New"/>
              </w:rPr>
            </w:rPrChange>
          </w:rPr>
          <w:t>doddle</w:t>
        </w:r>
      </w:ins>
      <w:r w:rsidRPr="002A2486">
        <w:rPr>
          <w:rFonts w:ascii="Courier New" w:hAnsi="Courier New" w:cs="Courier New"/>
        </w:rPr>
        <w:t>. Simply follow these instructions to get started:</w:t>
      </w:r>
    </w:p>
    <w:p w14:paraId="67EBC5D8" w14:textId="77777777" w:rsidR="008055E3" w:rsidRPr="002A2486" w:rsidRDefault="008055E3" w:rsidP="002A2486">
      <w:pPr>
        <w:pStyle w:val="PlainText"/>
        <w:rPr>
          <w:rFonts w:ascii="Courier New" w:hAnsi="Courier New" w:cs="Courier New"/>
        </w:rPr>
      </w:pPr>
    </w:p>
    <w:p w14:paraId="5B11DE96" w14:textId="77777777" w:rsidR="008055E3" w:rsidRPr="002A2486" w:rsidRDefault="007D666C" w:rsidP="002A2486">
      <w:pPr>
        <w:pStyle w:val="PlainText"/>
        <w:rPr>
          <w:rFonts w:ascii="Courier New" w:hAnsi="Courier New" w:cs="Courier New"/>
        </w:rPr>
      </w:pPr>
      <w:r w:rsidRPr="002A2486">
        <w:rPr>
          <w:rFonts w:ascii="Courier New" w:hAnsi="Courier New" w:cs="Courier New"/>
        </w:rPr>
        <w:t>1. Table of Contents</w:t>
      </w:r>
      <w:bookmarkStart w:id="8" w:name="_GoBack"/>
    </w:p>
    <w:p w14:paraId="579508A4" w14:textId="77777777" w:rsidR="008055E3" w:rsidRPr="002A2486" w:rsidRDefault="007D666C" w:rsidP="002A2486">
      <w:pPr>
        <w:pStyle w:val="PlainText"/>
        <w:rPr>
          <w:rFonts w:ascii="Courier New" w:hAnsi="Courier New" w:cs="Courier New"/>
        </w:rPr>
      </w:pPr>
      <w:proofErr w:type="gramStart"/>
      <w:r w:rsidRPr="002A2486">
        <w:rPr>
          <w:rFonts w:ascii="Courier New" w:hAnsi="Courier New" w:cs="Courier New"/>
        </w:rPr>
        <w:t>{:toc</w:t>
      </w:r>
      <w:proofErr w:type="gramEnd"/>
      <w:r w:rsidRPr="002A2486">
        <w:rPr>
          <w:rFonts w:ascii="Courier New" w:hAnsi="Courier New" w:cs="Courier New"/>
        </w:rPr>
        <w:t>}</w:t>
      </w:r>
    </w:p>
    <w:bookmarkEnd w:id="8"/>
    <w:p w14:paraId="0B7967DA" w14:textId="77777777" w:rsidR="008055E3" w:rsidRPr="002A2486" w:rsidRDefault="007D666C" w:rsidP="002A2486">
      <w:pPr>
        <w:pStyle w:val="PlainText"/>
        <w:rPr>
          <w:rFonts w:ascii="Courier New" w:hAnsi="Courier New" w:cs="Courier New"/>
        </w:rPr>
      </w:pPr>
      <w:r w:rsidRPr="002A2486">
        <w:rPr>
          <w:rFonts w:ascii="Courier New" w:hAnsi="Courier New" w:cs="Courier New"/>
        </w:rPr>
        <w:t>* * *</w:t>
      </w:r>
    </w:p>
    <w:p w14:paraId="4B91DBBA" w14:textId="77777777" w:rsidR="008055E3" w:rsidRPr="002A2486" w:rsidRDefault="008055E3" w:rsidP="002A2486">
      <w:pPr>
        <w:pStyle w:val="PlainText"/>
        <w:rPr>
          <w:rFonts w:ascii="Courier New" w:hAnsi="Courier New" w:cs="Courier New"/>
        </w:rPr>
      </w:pPr>
    </w:p>
    <w:p w14:paraId="35A75DFD" w14:textId="77777777" w:rsidR="008055E3" w:rsidRPr="002A2486" w:rsidRDefault="007D666C" w:rsidP="002A2486">
      <w:pPr>
        <w:pStyle w:val="PlainText"/>
        <w:rPr>
          <w:rFonts w:ascii="Courier New" w:hAnsi="Courier New" w:cs="Courier New"/>
        </w:rPr>
      </w:pPr>
      <w:r w:rsidRPr="002A2486">
        <w:rPr>
          <w:rFonts w:ascii="Courier New" w:hAnsi="Courier New" w:cs="Courier New"/>
        </w:rPr>
        <w:t>## Put a call on hold</w:t>
      </w:r>
    </w:p>
    <w:p w14:paraId="70CD9091" w14:textId="77777777" w:rsidR="008055E3" w:rsidRPr="002A2486" w:rsidRDefault="008055E3" w:rsidP="002A2486">
      <w:pPr>
        <w:pStyle w:val="PlainText"/>
        <w:rPr>
          <w:rFonts w:ascii="Courier New" w:hAnsi="Courier New" w:cs="Courier New"/>
        </w:rPr>
      </w:pPr>
    </w:p>
    <w:p w14:paraId="19300CD4" w14:textId="77777777" w:rsidR="008055E3" w:rsidRPr="002A2486" w:rsidRDefault="007D666C" w:rsidP="002A2486">
      <w:pPr>
        <w:pStyle w:val="PlainText"/>
        <w:rPr>
          <w:rFonts w:ascii="Courier New" w:hAnsi="Courier New" w:cs="Courier New"/>
        </w:rPr>
      </w:pPr>
      <w:r w:rsidRPr="002A2486">
        <w:rPr>
          <w:rFonts w:ascii="Courier New" w:hAnsi="Courier New" w:cs="Courier New"/>
        </w:rPr>
        <w:t xml:space="preserve">Press the **Hold** </w:t>
      </w:r>
      <w:proofErr w:type="spellStart"/>
      <w:r w:rsidRPr="002A2486">
        <w:rPr>
          <w:rFonts w:ascii="Courier New" w:hAnsi="Courier New" w:cs="Courier New"/>
        </w:rPr>
        <w:t>softkey</w:t>
      </w:r>
      <w:proofErr w:type="spellEnd"/>
      <w:r w:rsidRPr="002A2486">
        <w:rPr>
          <w:rFonts w:ascii="Courier New" w:hAnsi="Courier New" w:cs="Courier New"/>
        </w:rPr>
        <w:t xml:space="preserve"> during a call to place </w:t>
      </w:r>
      <w:del w:id="9" w:author="DL" w:date="2017-06-06T03:23:00Z">
        <w:r w:rsidRPr="00427003" w:rsidDel="006933B1">
          <w:rPr>
            <w:rFonts w:ascii="Courier New" w:hAnsi="Courier New" w:cs="Courier New"/>
            <w:highlight w:val="yellow"/>
            <w:rPrChange w:id="10" w:author="Microsoft Office User" w:date="2017-07-17T09:47:00Z">
              <w:rPr>
                <w:rFonts w:ascii="Courier New" w:hAnsi="Courier New" w:cs="Courier New"/>
              </w:rPr>
            </w:rPrChange>
          </w:rPr>
          <w:delText xml:space="preserve">a </w:delText>
        </w:r>
      </w:del>
      <w:ins w:id="11" w:author="DL" w:date="2017-06-06T03:23:00Z">
        <w:r w:rsidR="006933B1" w:rsidRPr="00427003">
          <w:rPr>
            <w:rFonts w:ascii="Courier New" w:hAnsi="Courier New" w:cs="Courier New"/>
            <w:highlight w:val="yellow"/>
            <w:rPrChange w:id="12" w:author="Microsoft Office User" w:date="2017-07-17T09:47:00Z">
              <w:rPr>
                <w:rFonts w:ascii="Courier New" w:hAnsi="Courier New" w:cs="Courier New"/>
              </w:rPr>
            </w:rPrChange>
          </w:rPr>
          <w:t>the</w:t>
        </w:r>
        <w:r w:rsidR="006933B1" w:rsidRPr="002A2486">
          <w:rPr>
            <w:rFonts w:ascii="Courier New" w:hAnsi="Courier New" w:cs="Courier New"/>
          </w:rPr>
          <w:t xml:space="preserve"> </w:t>
        </w:r>
      </w:ins>
      <w:r w:rsidRPr="002A2486">
        <w:rPr>
          <w:rFonts w:ascii="Courier New" w:hAnsi="Courier New" w:cs="Courier New"/>
        </w:rPr>
        <w:t xml:space="preserve">call on hold. </w:t>
      </w:r>
    </w:p>
    <w:p w14:paraId="6368E81F" w14:textId="77777777" w:rsidR="008055E3" w:rsidRPr="002A2486" w:rsidRDefault="008055E3" w:rsidP="002A2486">
      <w:pPr>
        <w:pStyle w:val="PlainText"/>
        <w:rPr>
          <w:rFonts w:ascii="Courier New" w:hAnsi="Courier New" w:cs="Courier New"/>
        </w:rPr>
      </w:pPr>
    </w:p>
    <w:p w14:paraId="4A9DD590" w14:textId="77777777" w:rsidR="008055E3" w:rsidRPr="002A2486" w:rsidRDefault="007D666C" w:rsidP="002A2486">
      <w:pPr>
        <w:pStyle w:val="PlainText"/>
        <w:rPr>
          <w:rFonts w:ascii="Courier New" w:hAnsi="Courier New" w:cs="Courier New"/>
        </w:rPr>
      </w:pPr>
      <w:r w:rsidRPr="002A2486">
        <w:rPr>
          <w:rFonts w:ascii="Courier New" w:hAnsi="Courier New" w:cs="Courier New"/>
        </w:rPr>
        <w:t xml:space="preserve">If there are multiple calls on hold, use the up and down navigation buttons to select the desired call and then press the **Resume** </w:t>
      </w:r>
      <w:proofErr w:type="spellStart"/>
      <w:r w:rsidRPr="002A2486">
        <w:rPr>
          <w:rFonts w:ascii="Courier New" w:hAnsi="Courier New" w:cs="Courier New"/>
        </w:rPr>
        <w:t>softkey</w:t>
      </w:r>
      <w:proofErr w:type="spellEnd"/>
      <w:r w:rsidRPr="002A2486">
        <w:rPr>
          <w:rFonts w:ascii="Courier New" w:hAnsi="Courier New" w:cs="Courier New"/>
        </w:rPr>
        <w:t>.</w:t>
      </w:r>
    </w:p>
    <w:p w14:paraId="2416C929" w14:textId="77777777" w:rsidR="008055E3" w:rsidRPr="002A2486" w:rsidRDefault="008055E3" w:rsidP="002A2486">
      <w:pPr>
        <w:pStyle w:val="PlainText"/>
        <w:rPr>
          <w:rFonts w:ascii="Courier New" w:hAnsi="Courier New" w:cs="Courier New"/>
        </w:rPr>
      </w:pPr>
    </w:p>
    <w:p w14:paraId="192FE730" w14:textId="77777777" w:rsidR="008055E3" w:rsidRPr="002A2486" w:rsidRDefault="007D666C" w:rsidP="002A2486">
      <w:pPr>
        <w:pStyle w:val="PlainText"/>
        <w:rPr>
          <w:rFonts w:ascii="Courier New" w:hAnsi="Courier New" w:cs="Courier New"/>
        </w:rPr>
      </w:pPr>
      <w:r w:rsidRPr="002A2486">
        <w:rPr>
          <w:rFonts w:ascii="Courier New" w:hAnsi="Courier New" w:cs="Courier New"/>
        </w:rPr>
        <w:t>## Place a new call with a call on hold</w:t>
      </w:r>
    </w:p>
    <w:p w14:paraId="5DC4E63E" w14:textId="77777777" w:rsidR="008055E3" w:rsidRPr="002A2486" w:rsidRDefault="008055E3" w:rsidP="002A2486">
      <w:pPr>
        <w:pStyle w:val="PlainText"/>
        <w:rPr>
          <w:rFonts w:ascii="Courier New" w:hAnsi="Courier New" w:cs="Courier New"/>
        </w:rPr>
      </w:pPr>
    </w:p>
    <w:p w14:paraId="65C1AF23" w14:textId="77777777" w:rsidR="008055E3" w:rsidRPr="002A2486" w:rsidRDefault="007D666C" w:rsidP="002A2486">
      <w:pPr>
        <w:pStyle w:val="PlainText"/>
        <w:rPr>
          <w:rFonts w:ascii="Courier New" w:hAnsi="Courier New" w:cs="Courier New"/>
        </w:rPr>
      </w:pPr>
      <w:r w:rsidRPr="002A2486">
        <w:rPr>
          <w:rFonts w:ascii="Courier New" w:hAnsi="Courier New" w:cs="Courier New"/>
        </w:rPr>
        <w:t>Once you have placed a call on hold, you can make a new call with another line. To do this, simply press an unused Line button to get a fresh dial tone, and then dial the second number as you normally would. Your first call will remain on hold for the duration of your second call unless you retrieve it.</w:t>
      </w:r>
    </w:p>
    <w:p w14:paraId="5268D104" w14:textId="77777777" w:rsidR="008055E3" w:rsidRPr="002A2486" w:rsidRDefault="008055E3" w:rsidP="002A2486">
      <w:pPr>
        <w:pStyle w:val="PlainText"/>
        <w:rPr>
          <w:rFonts w:ascii="Courier New" w:hAnsi="Courier New" w:cs="Courier New"/>
        </w:rPr>
      </w:pPr>
    </w:p>
    <w:p w14:paraId="1A277799" w14:textId="77777777" w:rsidR="008055E3" w:rsidRPr="002A2486" w:rsidRDefault="007D666C" w:rsidP="002A2486">
      <w:pPr>
        <w:pStyle w:val="PlainText"/>
        <w:rPr>
          <w:rFonts w:ascii="Courier New" w:hAnsi="Courier New" w:cs="Courier New"/>
        </w:rPr>
      </w:pPr>
      <w:r w:rsidRPr="002A2486">
        <w:rPr>
          <w:rFonts w:ascii="Courier New" w:hAnsi="Courier New" w:cs="Courier New"/>
        </w:rPr>
        <w:t>## Retrieve a call from hold</w:t>
      </w:r>
    </w:p>
    <w:p w14:paraId="7723E6B2" w14:textId="77777777" w:rsidR="008055E3" w:rsidRPr="002A2486" w:rsidRDefault="008055E3" w:rsidP="002A2486">
      <w:pPr>
        <w:pStyle w:val="PlainText"/>
        <w:rPr>
          <w:rFonts w:ascii="Courier New" w:hAnsi="Courier New" w:cs="Courier New"/>
        </w:rPr>
      </w:pPr>
    </w:p>
    <w:p w14:paraId="37562AC2" w14:textId="77777777" w:rsidR="008055E3" w:rsidRPr="002A2486" w:rsidRDefault="007D666C" w:rsidP="002A2486">
      <w:pPr>
        <w:pStyle w:val="PlainText"/>
        <w:rPr>
          <w:rFonts w:ascii="Courier New" w:hAnsi="Courier New" w:cs="Courier New"/>
        </w:rPr>
      </w:pPr>
      <w:r w:rsidRPr="002A2486">
        <w:rPr>
          <w:rFonts w:ascii="Courier New" w:hAnsi="Courier New" w:cs="Courier New"/>
        </w:rPr>
        <w:t xml:space="preserve">Press the **Resume** </w:t>
      </w:r>
      <w:proofErr w:type="spellStart"/>
      <w:r w:rsidRPr="002A2486">
        <w:rPr>
          <w:rFonts w:ascii="Courier New" w:hAnsi="Courier New" w:cs="Courier New"/>
        </w:rPr>
        <w:t>softkey</w:t>
      </w:r>
      <w:proofErr w:type="spellEnd"/>
      <w:r w:rsidRPr="002A2486">
        <w:rPr>
          <w:rFonts w:ascii="Courier New" w:hAnsi="Courier New" w:cs="Courier New"/>
        </w:rPr>
        <w:t xml:space="preserve"> to resume the call.</w:t>
      </w:r>
    </w:p>
    <w:p w14:paraId="7FB3241F" w14:textId="77777777" w:rsidR="008055E3" w:rsidRPr="002A2486" w:rsidRDefault="008055E3" w:rsidP="002A2486">
      <w:pPr>
        <w:pStyle w:val="PlainText"/>
        <w:rPr>
          <w:rFonts w:ascii="Courier New" w:hAnsi="Courier New" w:cs="Courier New"/>
        </w:rPr>
      </w:pPr>
    </w:p>
    <w:p w14:paraId="167DBCB0" w14:textId="77777777" w:rsidR="008055E3" w:rsidRPr="002A2486" w:rsidRDefault="007D666C" w:rsidP="002A2486">
      <w:pPr>
        <w:pStyle w:val="PlainText"/>
        <w:rPr>
          <w:rFonts w:ascii="Courier New" w:hAnsi="Courier New" w:cs="Courier New"/>
        </w:rPr>
      </w:pPr>
      <w:r w:rsidRPr="002A2486">
        <w:rPr>
          <w:rFonts w:ascii="Courier New" w:hAnsi="Courier New" w:cs="Courier New"/>
        </w:rPr>
        <w:t>## What will the caller hear while they are on hold?</w:t>
      </w:r>
    </w:p>
    <w:p w14:paraId="70BC767D" w14:textId="77777777" w:rsidR="008055E3" w:rsidRPr="002A2486" w:rsidRDefault="008055E3" w:rsidP="002A2486">
      <w:pPr>
        <w:pStyle w:val="PlainText"/>
        <w:rPr>
          <w:rFonts w:ascii="Courier New" w:hAnsi="Courier New" w:cs="Courier New"/>
        </w:rPr>
      </w:pPr>
    </w:p>
    <w:p w14:paraId="091A8F5A" w14:textId="77777777" w:rsidR="007D666C" w:rsidRPr="002A2486" w:rsidRDefault="007D666C" w:rsidP="002A2486">
      <w:pPr>
        <w:pStyle w:val="PlainText"/>
        <w:rPr>
          <w:rFonts w:ascii="Courier New" w:hAnsi="Courier New" w:cs="Courier New"/>
        </w:rPr>
      </w:pPr>
      <w:r w:rsidRPr="002A2486">
        <w:rPr>
          <w:rFonts w:ascii="Courier New" w:hAnsi="Courier New" w:cs="Courier New"/>
        </w:rPr>
        <w:t xml:space="preserve">Your customer will hear </w:t>
      </w:r>
      <w:commentRangeStart w:id="13"/>
      <w:r w:rsidRPr="00427003">
        <w:rPr>
          <w:rFonts w:ascii="Courier New" w:hAnsi="Courier New" w:cs="Courier New"/>
          <w:highlight w:val="yellow"/>
          <w:rPrChange w:id="14" w:author="Microsoft Office User" w:date="2017-07-17T09:46:00Z">
            <w:rPr>
              <w:rFonts w:ascii="Courier New" w:hAnsi="Courier New" w:cs="Courier New"/>
            </w:rPr>
          </w:rPrChange>
        </w:rPr>
        <w:t>either</w:t>
      </w:r>
      <w:commentRangeEnd w:id="13"/>
      <w:r w:rsidR="00B86578" w:rsidRPr="00427003">
        <w:rPr>
          <w:rStyle w:val="CommentReference"/>
          <w:rFonts w:asciiTheme="minorHAnsi" w:hAnsiTheme="minorHAnsi"/>
          <w:highlight w:val="yellow"/>
          <w:rPrChange w:id="15" w:author="Microsoft Office User" w:date="2017-07-17T09:46:00Z">
            <w:rPr>
              <w:rStyle w:val="CommentReference"/>
              <w:rFonts w:asciiTheme="minorHAnsi" w:hAnsiTheme="minorHAnsi"/>
            </w:rPr>
          </w:rPrChange>
        </w:rPr>
        <w:commentReference w:id="13"/>
      </w:r>
      <w:r w:rsidRPr="002A2486">
        <w:rPr>
          <w:rFonts w:ascii="Courier New" w:hAnsi="Courier New" w:cs="Courier New"/>
        </w:rPr>
        <w:t xml:space="preserve"> your company's "Music on Hold" audio file, if applicable. You can learn more about "Music on Hold" by [visiting our </w:t>
      </w:r>
      <w:proofErr w:type="gramStart"/>
      <w:r w:rsidRPr="002A2486">
        <w:rPr>
          <w:rFonts w:ascii="Courier New" w:hAnsi="Courier New" w:cs="Courier New"/>
        </w:rPr>
        <w:t>FAQ](</w:t>
      </w:r>
      <w:proofErr w:type="gramEnd"/>
      <w:r w:rsidRPr="002A2486">
        <w:rPr>
          <w:rFonts w:ascii="Courier New" w:hAnsi="Courier New" w:cs="Courier New"/>
        </w:rPr>
        <w:t>/au/</w:t>
      </w:r>
      <w:proofErr w:type="spellStart"/>
      <w:r w:rsidRPr="002A2486">
        <w:rPr>
          <w:rFonts w:ascii="Courier New" w:hAnsi="Courier New" w:cs="Courier New"/>
        </w:rPr>
        <w:t>en</w:t>
      </w:r>
      <w:proofErr w:type="spellEnd"/>
      <w:r w:rsidRPr="002A2486">
        <w:rPr>
          <w:rFonts w:ascii="Courier New" w:hAnsi="Courier New" w:cs="Courier New"/>
        </w:rPr>
        <w:t>/music-on-hold).</w:t>
      </w:r>
    </w:p>
    <w:sectPr w:rsidR="007D666C" w:rsidRPr="002A2486" w:rsidSect="002A2486">
      <w:pgSz w:w="12240" w:h="15840"/>
      <w:pgMar w:top="1440" w:right="1502" w:bottom="1440" w:left="1501"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DL" w:date="2017-06-06T03:42:00Z" w:initials="DL">
    <w:p w14:paraId="289FD2CC" w14:textId="77777777" w:rsidR="00B86578" w:rsidRDefault="00B86578">
      <w:pPr>
        <w:pStyle w:val="CommentText"/>
      </w:pPr>
      <w:r>
        <w:rPr>
          <w:rStyle w:val="CommentReference"/>
        </w:rPr>
        <w:annotationRef/>
      </w:r>
      <w:r w:rsidR="007D666C">
        <w:rPr>
          <w:noProof/>
        </w:rPr>
        <w:t>The"or" part of this sentence seems to be missing. Or maybe "either" should be deleted.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9FD2C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Segoe UI">
    <w:altName w:val="Calibri"/>
    <w:charset w:val="00"/>
    <w:family w:val="swiss"/>
    <w:pitch w:val="variable"/>
    <w:sig w:usb0="E4002EFF" w:usb1="C000E47F"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L">
    <w15:presenceInfo w15:providerId="None" w15:userId="DL"/>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0A9"/>
    <w:rsid w:val="00190467"/>
    <w:rsid w:val="002A2486"/>
    <w:rsid w:val="003B7D00"/>
    <w:rsid w:val="00427003"/>
    <w:rsid w:val="00486F8D"/>
    <w:rsid w:val="006933B1"/>
    <w:rsid w:val="006D4213"/>
    <w:rsid w:val="00704938"/>
    <w:rsid w:val="0075371C"/>
    <w:rsid w:val="007D666C"/>
    <w:rsid w:val="008055E3"/>
    <w:rsid w:val="008540A9"/>
    <w:rsid w:val="009D4A99"/>
    <w:rsid w:val="009E1586"/>
    <w:rsid w:val="00B86578"/>
    <w:rsid w:val="00CA2349"/>
    <w:rsid w:val="00DF025A"/>
    <w:rsid w:val="00E52F41"/>
    <w:rsid w:val="00EB7324"/>
    <w:rsid w:val="00F94FF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791FE"/>
  <w15:chartTrackingRefBased/>
  <w15:docId w15:val="{B8BBB85E-92EB-4076-AC97-7A4AAD333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6F8D"/>
    <w:pPr>
      <w:spacing w:after="120" w:line="240"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A2486"/>
    <w:pPr>
      <w:spacing w:after="0"/>
    </w:pPr>
    <w:rPr>
      <w:rFonts w:ascii="Consolas" w:hAnsi="Consolas"/>
      <w:sz w:val="21"/>
      <w:szCs w:val="21"/>
    </w:rPr>
  </w:style>
  <w:style w:type="character" w:customStyle="1" w:styleId="PlainTextChar">
    <w:name w:val="Plain Text Char"/>
    <w:basedOn w:val="DefaultParagraphFont"/>
    <w:link w:val="PlainText"/>
    <w:uiPriority w:val="99"/>
    <w:rsid w:val="002A2486"/>
    <w:rPr>
      <w:rFonts w:ascii="Consolas" w:hAnsi="Consolas"/>
      <w:sz w:val="21"/>
      <w:szCs w:val="21"/>
      <w:lang w:val="en-GB"/>
    </w:rPr>
  </w:style>
  <w:style w:type="character" w:styleId="CommentReference">
    <w:name w:val="annotation reference"/>
    <w:basedOn w:val="DefaultParagraphFont"/>
    <w:uiPriority w:val="99"/>
    <w:semiHidden/>
    <w:unhideWhenUsed/>
    <w:rsid w:val="00B86578"/>
    <w:rPr>
      <w:sz w:val="16"/>
      <w:szCs w:val="16"/>
    </w:rPr>
  </w:style>
  <w:style w:type="paragraph" w:styleId="CommentText">
    <w:name w:val="annotation text"/>
    <w:basedOn w:val="Normal"/>
    <w:link w:val="CommentTextChar"/>
    <w:uiPriority w:val="99"/>
    <w:semiHidden/>
    <w:unhideWhenUsed/>
    <w:rsid w:val="00B86578"/>
    <w:rPr>
      <w:sz w:val="20"/>
      <w:szCs w:val="20"/>
    </w:rPr>
  </w:style>
  <w:style w:type="character" w:customStyle="1" w:styleId="CommentTextChar">
    <w:name w:val="Comment Text Char"/>
    <w:basedOn w:val="DefaultParagraphFont"/>
    <w:link w:val="CommentText"/>
    <w:uiPriority w:val="99"/>
    <w:semiHidden/>
    <w:rsid w:val="00B86578"/>
    <w:rPr>
      <w:sz w:val="20"/>
      <w:szCs w:val="20"/>
      <w:lang w:val="en-GB"/>
    </w:rPr>
  </w:style>
  <w:style w:type="paragraph" w:styleId="CommentSubject">
    <w:name w:val="annotation subject"/>
    <w:basedOn w:val="CommentText"/>
    <w:next w:val="CommentText"/>
    <w:link w:val="CommentSubjectChar"/>
    <w:uiPriority w:val="99"/>
    <w:semiHidden/>
    <w:unhideWhenUsed/>
    <w:rsid w:val="00B86578"/>
    <w:rPr>
      <w:b/>
      <w:bCs/>
    </w:rPr>
  </w:style>
  <w:style w:type="character" w:customStyle="1" w:styleId="CommentSubjectChar">
    <w:name w:val="Comment Subject Char"/>
    <w:basedOn w:val="CommentTextChar"/>
    <w:link w:val="CommentSubject"/>
    <w:uiPriority w:val="99"/>
    <w:semiHidden/>
    <w:rsid w:val="00B86578"/>
    <w:rPr>
      <w:b/>
      <w:bCs/>
      <w:sz w:val="20"/>
      <w:szCs w:val="20"/>
      <w:lang w:val="en-GB"/>
    </w:rPr>
  </w:style>
  <w:style w:type="paragraph" w:styleId="Revision">
    <w:name w:val="Revision"/>
    <w:hidden/>
    <w:uiPriority w:val="99"/>
    <w:semiHidden/>
    <w:rsid w:val="00B86578"/>
    <w:pPr>
      <w:spacing w:after="0" w:line="240" w:lineRule="auto"/>
    </w:pPr>
    <w:rPr>
      <w:lang w:val="en-GB"/>
    </w:rPr>
  </w:style>
  <w:style w:type="paragraph" w:styleId="BalloonText">
    <w:name w:val="Balloon Text"/>
    <w:basedOn w:val="Normal"/>
    <w:link w:val="BalloonTextChar"/>
    <w:uiPriority w:val="99"/>
    <w:semiHidden/>
    <w:unhideWhenUsed/>
    <w:rsid w:val="00B8657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6578"/>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193</Words>
  <Characters>1103</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dc:creator>
  <cp:keywords/>
  <dc:description/>
  <cp:lastModifiedBy>Microsoft Office User</cp:lastModifiedBy>
  <cp:revision>5</cp:revision>
  <dcterms:created xsi:type="dcterms:W3CDTF">2017-06-06T00:17:00Z</dcterms:created>
  <dcterms:modified xsi:type="dcterms:W3CDTF">2017-07-17T16:47:00Z</dcterms:modified>
</cp:coreProperties>
</file>