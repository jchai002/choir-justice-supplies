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6EE22B"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w:t>
      </w:r>
    </w:p>
    <w:p w14:paraId="59E73C06"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layout: post</w:t>
      </w:r>
    </w:p>
    <w:p w14:paraId="16F6990F"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title:  Ooma Office feature summary</w:t>
      </w:r>
    </w:p>
    <w:p w14:paraId="0D5A96FD"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date:   2017-02-06 04:15:00</w:t>
      </w:r>
    </w:p>
    <w:p w14:paraId="675F26C6"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country: [</w:t>
      </w:r>
      <w:del w:id="0" w:author="DL" w:date="2017-05-29T20:11:00Z">
        <w:r w:rsidRPr="00135C9C" w:rsidDel="00DC7C5C">
          <w:rPr>
            <w:rFonts w:ascii="Courier New" w:hAnsi="Courier New" w:cs="Courier New"/>
          </w:rPr>
          <w:delText>Australia</w:delText>
        </w:r>
      </w:del>
      <w:ins w:id="1" w:author="DL" w:date="2017-05-29T20:11:00Z">
        <w:r w:rsidR="00DC7C5C">
          <w:rPr>
            <w:rFonts w:ascii="Courier New" w:hAnsi="Courier New" w:cs="Courier New"/>
          </w:rPr>
          <w:t>UK</w:t>
        </w:r>
      </w:ins>
      <w:r w:rsidRPr="00135C9C">
        <w:rPr>
          <w:rFonts w:ascii="Courier New" w:hAnsi="Courier New" w:cs="Courier New"/>
        </w:rPr>
        <w:t>]</w:t>
      </w:r>
    </w:p>
    <w:p w14:paraId="485F62FB"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language: [English]</w:t>
      </w:r>
    </w:p>
    <w:p w14:paraId="0E6503FD"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locale: [</w:t>
      </w:r>
      <w:proofErr w:type="spellStart"/>
      <w:r w:rsidRPr="00135C9C">
        <w:rPr>
          <w:rFonts w:ascii="Courier New" w:hAnsi="Courier New" w:cs="Courier New"/>
        </w:rPr>
        <w:t>en-</w:t>
      </w:r>
      <w:del w:id="2" w:author="DL" w:date="2017-05-29T20:11:00Z">
        <w:r w:rsidRPr="00135C9C" w:rsidDel="00DC7C5C">
          <w:rPr>
            <w:rFonts w:ascii="Courier New" w:hAnsi="Courier New" w:cs="Courier New"/>
          </w:rPr>
          <w:delText>au</w:delText>
        </w:r>
      </w:del>
      <w:ins w:id="3" w:author="DL" w:date="2017-05-29T20:11:00Z">
        <w:r w:rsidR="00DC7C5C">
          <w:rPr>
            <w:rFonts w:ascii="Courier New" w:hAnsi="Courier New" w:cs="Courier New"/>
          </w:rPr>
          <w:t>uk</w:t>
        </w:r>
      </w:ins>
      <w:proofErr w:type="spellEnd"/>
      <w:r w:rsidRPr="00135C9C">
        <w:rPr>
          <w:rFonts w:ascii="Courier New" w:hAnsi="Courier New" w:cs="Courier New"/>
        </w:rPr>
        <w:t>]</w:t>
      </w:r>
    </w:p>
    <w:p w14:paraId="5456BB5A"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category: [</w:t>
      </w:r>
      <w:proofErr w:type="spellStart"/>
      <w:r w:rsidRPr="00135C9C">
        <w:rPr>
          <w:rFonts w:ascii="Courier New" w:hAnsi="Courier New" w:cs="Courier New"/>
        </w:rPr>
        <w:t>wework</w:t>
      </w:r>
      <w:proofErr w:type="spellEnd"/>
      <w:r w:rsidRPr="00135C9C">
        <w:rPr>
          <w:rFonts w:ascii="Courier New" w:hAnsi="Courier New" w:cs="Courier New"/>
        </w:rPr>
        <w:t>]</w:t>
      </w:r>
    </w:p>
    <w:p w14:paraId="1E5E5F9D"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tags: [getting-started, admin-features, end-user-features]</w:t>
      </w:r>
    </w:p>
    <w:p w14:paraId="2586BD70"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w:t>
      </w:r>
    </w:p>
    <w:p w14:paraId="3D1E3C64" w14:textId="77777777" w:rsidR="006C4564" w:rsidRPr="00135C9C" w:rsidRDefault="006C4564" w:rsidP="00D00E93">
      <w:pPr>
        <w:pStyle w:val="PlainText"/>
        <w:rPr>
          <w:rFonts w:ascii="Courier New" w:hAnsi="Courier New" w:cs="Courier New"/>
        </w:rPr>
      </w:pPr>
    </w:p>
    <w:p w14:paraId="4BFFA5D7"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xml:space="preserve">Ooma Office for WeWork includes a full suite of features to grow with your small business while supporting its communication needs. These features include: </w:t>
      </w:r>
    </w:p>
    <w:p w14:paraId="2989F6F5" w14:textId="77777777" w:rsidR="006C4564" w:rsidRPr="00135C9C" w:rsidRDefault="006C4564" w:rsidP="00D00E93">
      <w:pPr>
        <w:pStyle w:val="PlainText"/>
        <w:rPr>
          <w:rFonts w:ascii="Courier New" w:hAnsi="Courier New" w:cs="Courier New"/>
        </w:rPr>
      </w:pPr>
    </w:p>
    <w:p w14:paraId="2CD3E448"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Account features</w:t>
      </w:r>
    </w:p>
    <w:p w14:paraId="57E95860" w14:textId="77777777" w:rsidR="006C4564" w:rsidRPr="00135C9C" w:rsidRDefault="006C4564" w:rsidP="00D00E93">
      <w:pPr>
        <w:pStyle w:val="PlainText"/>
        <w:rPr>
          <w:rFonts w:ascii="Courier New" w:hAnsi="Courier New" w:cs="Courier New"/>
        </w:rPr>
      </w:pPr>
    </w:p>
    <w:p w14:paraId="2DF039E3"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Unlimited domestic calling</w:t>
      </w:r>
    </w:p>
    <w:p w14:paraId="73E9793A" w14:textId="77777777" w:rsidR="006C4564" w:rsidRPr="00135C9C" w:rsidRDefault="006C4564" w:rsidP="00D00E93">
      <w:pPr>
        <w:pStyle w:val="PlainText"/>
        <w:rPr>
          <w:rFonts w:ascii="Courier New" w:hAnsi="Courier New" w:cs="Courier New"/>
        </w:rPr>
      </w:pPr>
    </w:p>
    <w:p w14:paraId="5EDC9603"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xml:space="preserve">Calls to </w:t>
      </w:r>
      <w:del w:id="4" w:author="DL" w:date="2017-05-29T20:11:00Z">
        <w:r w:rsidRPr="00135C9C" w:rsidDel="00DC7C5C">
          <w:rPr>
            <w:rFonts w:ascii="Courier New" w:hAnsi="Courier New" w:cs="Courier New"/>
          </w:rPr>
          <w:delText xml:space="preserve">Australian </w:delText>
        </w:r>
      </w:del>
      <w:ins w:id="5" w:author="DL" w:date="2017-05-29T20:11:00Z">
        <w:r w:rsidR="00DC7C5C">
          <w:rPr>
            <w:rFonts w:ascii="Courier New" w:hAnsi="Courier New" w:cs="Courier New"/>
          </w:rPr>
          <w:t>UK</w:t>
        </w:r>
        <w:r w:rsidR="00DC7C5C" w:rsidRPr="00135C9C">
          <w:rPr>
            <w:rFonts w:ascii="Courier New" w:hAnsi="Courier New" w:cs="Courier New"/>
          </w:rPr>
          <w:t xml:space="preserve"> </w:t>
        </w:r>
      </w:ins>
      <w:del w:id="6" w:author="DL" w:date="2017-05-29T20:11:00Z">
        <w:r w:rsidRPr="00135C9C" w:rsidDel="00DC7C5C">
          <w:rPr>
            <w:rFonts w:ascii="Courier New" w:hAnsi="Courier New" w:cs="Courier New"/>
          </w:rPr>
          <w:delText xml:space="preserve">cell </w:delText>
        </w:r>
      </w:del>
      <w:ins w:id="7" w:author="DL" w:date="2017-05-29T20:11:00Z">
        <w:r w:rsidR="00DC7C5C">
          <w:rPr>
            <w:rFonts w:ascii="Courier New" w:hAnsi="Courier New" w:cs="Courier New"/>
          </w:rPr>
          <w:t>mobile</w:t>
        </w:r>
        <w:r w:rsidR="00DC7C5C" w:rsidRPr="00135C9C">
          <w:rPr>
            <w:rFonts w:ascii="Courier New" w:hAnsi="Courier New" w:cs="Courier New"/>
          </w:rPr>
          <w:t xml:space="preserve"> </w:t>
        </w:r>
      </w:ins>
      <w:r w:rsidRPr="00135C9C">
        <w:rPr>
          <w:rFonts w:ascii="Courier New" w:hAnsi="Courier New" w:cs="Courier New"/>
        </w:rPr>
        <w:t>phones and landlines are free and unlimited.</w:t>
      </w:r>
    </w:p>
    <w:p w14:paraId="4F73D951" w14:textId="77777777" w:rsidR="006C4564" w:rsidRPr="00135C9C" w:rsidRDefault="006C4564" w:rsidP="00D00E93">
      <w:pPr>
        <w:pStyle w:val="PlainText"/>
        <w:rPr>
          <w:rFonts w:ascii="Courier New" w:hAnsi="Courier New" w:cs="Courier New"/>
        </w:rPr>
      </w:pPr>
    </w:p>
    <w:p w14:paraId="2A64C54E"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IP phone included</w:t>
      </w:r>
    </w:p>
    <w:p w14:paraId="76F202BF" w14:textId="77777777" w:rsidR="006C4564" w:rsidRPr="00135C9C" w:rsidRDefault="006C4564" w:rsidP="00D00E93">
      <w:pPr>
        <w:pStyle w:val="PlainText"/>
        <w:rPr>
          <w:rFonts w:ascii="Courier New" w:hAnsi="Courier New" w:cs="Courier New"/>
        </w:rPr>
      </w:pPr>
    </w:p>
    <w:p w14:paraId="3D60492E"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The monthly fee for each Ooma Office user includes an IP phone rental. IP phones are shipped directly to the WeWork facility of your choice, and are preconfigured with all of the user's information. All you need to do is plug the phone in at a WeWork facility.</w:t>
      </w:r>
    </w:p>
    <w:p w14:paraId="31E443DA" w14:textId="77777777" w:rsidR="006C4564" w:rsidRPr="00135C9C" w:rsidRDefault="006C4564" w:rsidP="00D00E93">
      <w:pPr>
        <w:pStyle w:val="PlainText"/>
        <w:rPr>
          <w:rFonts w:ascii="Courier New" w:hAnsi="Courier New" w:cs="Courier New"/>
        </w:rPr>
      </w:pPr>
    </w:p>
    <w:p w14:paraId="1D0BC961"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Support for multiple users</w:t>
      </w:r>
    </w:p>
    <w:p w14:paraId="68395724" w14:textId="77777777" w:rsidR="006C4564" w:rsidRPr="00135C9C" w:rsidRDefault="006C4564" w:rsidP="00D00E93">
      <w:pPr>
        <w:pStyle w:val="PlainText"/>
        <w:rPr>
          <w:rFonts w:ascii="Courier New" w:hAnsi="Courier New" w:cs="Courier New"/>
        </w:rPr>
      </w:pPr>
    </w:p>
    <w:p w14:paraId="7AD0F629"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Ooma Office scales so that every employee can have his or her own extension, direct phone number, fax line, and voicemail. [Learn more](/au/en/setting-up-extensions).</w:t>
      </w:r>
    </w:p>
    <w:p w14:paraId="3D808D4A" w14:textId="77777777" w:rsidR="006C4564" w:rsidRPr="00135C9C" w:rsidRDefault="006C4564" w:rsidP="00D00E93">
      <w:pPr>
        <w:pStyle w:val="PlainText"/>
        <w:rPr>
          <w:rFonts w:ascii="Courier New" w:hAnsi="Courier New" w:cs="Courier New"/>
        </w:rPr>
      </w:pPr>
    </w:p>
    <w:p w14:paraId="07B9163F"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Additional phone numbers</w:t>
      </w:r>
    </w:p>
    <w:p w14:paraId="62971180" w14:textId="77777777" w:rsidR="006C4564" w:rsidRPr="00135C9C" w:rsidRDefault="006C4564" w:rsidP="00D00E93">
      <w:pPr>
        <w:pStyle w:val="PlainText"/>
        <w:rPr>
          <w:rFonts w:ascii="Courier New" w:hAnsi="Courier New" w:cs="Courier New"/>
        </w:rPr>
      </w:pPr>
    </w:p>
    <w:p w14:paraId="5887588E"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Ooma Office can accommodate your company's needs with additional phone numbers beyond what is included in your Ooma Office subscription. [Learn more](/au/en/adding-additional-phone-numbers).</w:t>
      </w:r>
    </w:p>
    <w:p w14:paraId="5B5D1F7E" w14:textId="77777777" w:rsidR="006C4564" w:rsidRPr="00135C9C" w:rsidRDefault="006C4564" w:rsidP="00D00E93">
      <w:pPr>
        <w:pStyle w:val="PlainText"/>
        <w:rPr>
          <w:rFonts w:ascii="Courier New" w:hAnsi="Courier New" w:cs="Courier New"/>
        </w:rPr>
      </w:pPr>
    </w:p>
    <w:p w14:paraId="1E8E11CC"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Phone number mapping</w:t>
      </w:r>
    </w:p>
    <w:p w14:paraId="4B4D7D99" w14:textId="77777777" w:rsidR="006C4564" w:rsidRPr="00135C9C" w:rsidRDefault="006C4564" w:rsidP="00D00E93">
      <w:pPr>
        <w:pStyle w:val="PlainText"/>
        <w:rPr>
          <w:rFonts w:ascii="Courier New" w:hAnsi="Courier New" w:cs="Courier New"/>
        </w:rPr>
      </w:pPr>
    </w:p>
    <w:p w14:paraId="76D84326"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One or more phone numbers may be assigned to the virtual receptionist, a user, a ring group, or the conference service. [Learn more](/au/en/mapping-phone-numbers).</w:t>
      </w:r>
    </w:p>
    <w:p w14:paraId="61951093" w14:textId="77777777" w:rsidR="006C4564" w:rsidRPr="00135C9C" w:rsidRDefault="006C4564" w:rsidP="00D00E93">
      <w:pPr>
        <w:pStyle w:val="PlainText"/>
        <w:rPr>
          <w:rFonts w:ascii="Courier New" w:hAnsi="Courier New" w:cs="Courier New"/>
        </w:rPr>
      </w:pPr>
    </w:p>
    <w:p w14:paraId="2EA9B656"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Complimentary number porting</w:t>
      </w:r>
    </w:p>
    <w:p w14:paraId="3FC4E067" w14:textId="77777777" w:rsidR="006C4564" w:rsidRPr="00135C9C" w:rsidRDefault="006C4564" w:rsidP="00D00E93">
      <w:pPr>
        <w:pStyle w:val="PlainText"/>
        <w:rPr>
          <w:rFonts w:ascii="Courier New" w:hAnsi="Courier New" w:cs="Courier New"/>
        </w:rPr>
      </w:pPr>
    </w:p>
    <w:p w14:paraId="7EE19D1D"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Maintain your business's identity even after switching telephone carriers by porting all of your numbers to Ooma free of charge. [Learn more](/au/en/porting-in-your-phone-numbers).</w:t>
      </w:r>
    </w:p>
    <w:p w14:paraId="30556F9A" w14:textId="77777777" w:rsidR="006C4564" w:rsidRPr="00135C9C" w:rsidRDefault="006C4564" w:rsidP="00D00E93">
      <w:pPr>
        <w:pStyle w:val="PlainText"/>
        <w:rPr>
          <w:rFonts w:ascii="Courier New" w:hAnsi="Courier New" w:cs="Courier New"/>
        </w:rPr>
      </w:pPr>
    </w:p>
    <w:p w14:paraId="58A72968"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Unlimited lines</w:t>
      </w:r>
    </w:p>
    <w:p w14:paraId="1FEC590B" w14:textId="77777777" w:rsidR="006C4564" w:rsidRPr="00135C9C" w:rsidRDefault="006C4564" w:rsidP="00D00E93">
      <w:pPr>
        <w:pStyle w:val="PlainText"/>
        <w:rPr>
          <w:rFonts w:ascii="Courier New" w:hAnsi="Courier New" w:cs="Courier New"/>
        </w:rPr>
      </w:pPr>
    </w:p>
    <w:p w14:paraId="4920C1CE" w14:textId="77777777" w:rsidR="006C4564" w:rsidRPr="00135C9C" w:rsidRDefault="00D177B8" w:rsidP="00D00E93">
      <w:pPr>
        <w:pStyle w:val="PlainText"/>
        <w:rPr>
          <w:rFonts w:ascii="Courier New" w:hAnsi="Courier New" w:cs="Courier New"/>
        </w:rPr>
      </w:pPr>
      <w:r w:rsidRPr="00135C9C">
        <w:rPr>
          <w:rFonts w:ascii="Courier New" w:hAnsi="Courier New" w:cs="Courier New"/>
        </w:rPr>
        <w:lastRenderedPageBreak/>
        <w:t xml:space="preserve">Any user can make and receive calls at any time, regardless of whether there are other users currently on the phone. </w:t>
      </w:r>
    </w:p>
    <w:p w14:paraId="08B7C844" w14:textId="77777777" w:rsidR="006C4564" w:rsidRPr="00135C9C" w:rsidRDefault="006C4564" w:rsidP="00D00E93">
      <w:pPr>
        <w:pStyle w:val="PlainText"/>
        <w:rPr>
          <w:rFonts w:ascii="Courier New" w:hAnsi="Courier New" w:cs="Courier New"/>
        </w:rPr>
      </w:pPr>
    </w:p>
    <w:p w14:paraId="0D8A96AC"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Business features</w:t>
      </w:r>
    </w:p>
    <w:p w14:paraId="18C30048" w14:textId="77777777" w:rsidR="006C4564" w:rsidRPr="00135C9C" w:rsidRDefault="006C4564" w:rsidP="00D00E93">
      <w:pPr>
        <w:pStyle w:val="PlainText"/>
        <w:rPr>
          <w:rFonts w:ascii="Courier New" w:hAnsi="Courier New" w:cs="Courier New"/>
        </w:rPr>
      </w:pPr>
    </w:p>
    <w:p w14:paraId="0BEE7BB0"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Ooma Office web portal</w:t>
      </w:r>
    </w:p>
    <w:p w14:paraId="570BC4E3" w14:textId="77777777" w:rsidR="006C4564" w:rsidRPr="00135C9C" w:rsidRDefault="006C4564" w:rsidP="00D00E93">
      <w:pPr>
        <w:pStyle w:val="PlainText"/>
        <w:rPr>
          <w:rFonts w:ascii="Courier New" w:hAnsi="Courier New" w:cs="Courier New"/>
        </w:rPr>
      </w:pPr>
    </w:p>
    <w:p w14:paraId="798D09E9"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Manage your Ooma Office account and features online with our user-friendly web portal. [Learn more](/au/</w:t>
      </w:r>
      <w:proofErr w:type="spellStart"/>
      <w:r w:rsidRPr="00135C9C">
        <w:rPr>
          <w:rFonts w:ascii="Courier New" w:hAnsi="Courier New" w:cs="Courier New"/>
        </w:rPr>
        <w:t>en</w:t>
      </w:r>
      <w:proofErr w:type="spellEnd"/>
      <w:r w:rsidRPr="00135C9C">
        <w:rPr>
          <w:rFonts w:ascii="Courier New" w:hAnsi="Courier New" w:cs="Courier New"/>
        </w:rPr>
        <w:t>/</w:t>
      </w:r>
      <w:proofErr w:type="spellStart"/>
      <w:r w:rsidRPr="00135C9C">
        <w:rPr>
          <w:rFonts w:ascii="Courier New" w:hAnsi="Courier New" w:cs="Courier New"/>
        </w:rPr>
        <w:t>ooma</w:t>
      </w:r>
      <w:proofErr w:type="spellEnd"/>
      <w:r w:rsidRPr="00135C9C">
        <w:rPr>
          <w:rFonts w:ascii="Courier New" w:hAnsi="Courier New" w:cs="Courier New"/>
        </w:rPr>
        <w:t>-office-web-portal-admin-guide).</w:t>
      </w:r>
    </w:p>
    <w:p w14:paraId="32C21A7E" w14:textId="77777777" w:rsidR="006C4564" w:rsidRPr="00135C9C" w:rsidRDefault="006C4564" w:rsidP="00D00E93">
      <w:pPr>
        <w:pStyle w:val="PlainText"/>
        <w:rPr>
          <w:rFonts w:ascii="Courier New" w:hAnsi="Courier New" w:cs="Courier New"/>
        </w:rPr>
      </w:pPr>
    </w:p>
    <w:p w14:paraId="5B7F2E83"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Virtual receptionist</w:t>
      </w:r>
    </w:p>
    <w:p w14:paraId="39283028" w14:textId="77777777" w:rsidR="006C4564" w:rsidRPr="00135C9C" w:rsidRDefault="006C4564" w:rsidP="00D00E93">
      <w:pPr>
        <w:pStyle w:val="PlainText"/>
        <w:rPr>
          <w:rFonts w:ascii="Courier New" w:hAnsi="Courier New" w:cs="Courier New"/>
        </w:rPr>
      </w:pPr>
    </w:p>
    <w:p w14:paraId="55CC3CD5"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Create a professional first impression with a virtual receptionist that can automatically answer and redirect incoming calls with separate menus for business and non-business hours. [Learn more](/au/en/virtual-receptionist).</w:t>
      </w:r>
    </w:p>
    <w:p w14:paraId="17468A1A" w14:textId="77777777" w:rsidR="006C4564" w:rsidRPr="00135C9C" w:rsidRDefault="006C4564" w:rsidP="00D00E93">
      <w:pPr>
        <w:pStyle w:val="PlainText"/>
        <w:rPr>
          <w:rFonts w:ascii="Courier New" w:hAnsi="Courier New" w:cs="Courier New"/>
        </w:rPr>
      </w:pPr>
    </w:p>
    <w:p w14:paraId="082CCF4E"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Ring groups</w:t>
      </w:r>
    </w:p>
    <w:p w14:paraId="3A199E3B" w14:textId="77777777" w:rsidR="006C4564" w:rsidRPr="00135C9C" w:rsidRDefault="006C4564" w:rsidP="00D00E93">
      <w:pPr>
        <w:pStyle w:val="PlainText"/>
        <w:rPr>
          <w:rFonts w:ascii="Courier New" w:hAnsi="Courier New" w:cs="Courier New"/>
        </w:rPr>
      </w:pPr>
    </w:p>
    <w:p w14:paraId="03D80E6F"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Ring groups can help to route your calls by department or function. Phones can ring simultaneously or one at a time, and you can choose where the call goes next if no one in the ring group answers. [Learn more](/au/en/ring-groups).</w:t>
      </w:r>
    </w:p>
    <w:p w14:paraId="12AE795D" w14:textId="77777777" w:rsidR="006C4564" w:rsidRPr="00135C9C" w:rsidRDefault="006C4564" w:rsidP="00D00E93">
      <w:pPr>
        <w:pStyle w:val="PlainText"/>
        <w:rPr>
          <w:rFonts w:ascii="Courier New" w:hAnsi="Courier New" w:cs="Courier New"/>
        </w:rPr>
      </w:pPr>
    </w:p>
    <w:p w14:paraId="4A72B1BC"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Conference server</w:t>
      </w:r>
    </w:p>
    <w:p w14:paraId="2D19680B" w14:textId="77777777" w:rsidR="006C4564" w:rsidRPr="00135C9C" w:rsidRDefault="006C4564" w:rsidP="00D00E93">
      <w:pPr>
        <w:pStyle w:val="PlainText"/>
        <w:rPr>
          <w:rFonts w:ascii="Courier New" w:hAnsi="Courier New" w:cs="Courier New"/>
        </w:rPr>
      </w:pPr>
    </w:p>
    <w:p w14:paraId="42B9334E"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The conference server is able to host up to ten simultaneous conference rooms that can accommodate a maximum of ten participants each. [Learn more](/au/en/conference-server).</w:t>
      </w:r>
    </w:p>
    <w:p w14:paraId="55F211D9" w14:textId="77777777" w:rsidR="006C4564" w:rsidRPr="00135C9C" w:rsidRDefault="006C4564" w:rsidP="00D00E93">
      <w:pPr>
        <w:pStyle w:val="PlainText"/>
        <w:rPr>
          <w:rFonts w:ascii="Courier New" w:hAnsi="Courier New" w:cs="Courier New"/>
        </w:rPr>
      </w:pPr>
    </w:p>
    <w:p w14:paraId="42A39BDB"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Virtual fax</w:t>
      </w:r>
    </w:p>
    <w:p w14:paraId="199EFB39" w14:textId="77777777" w:rsidR="006C4564" w:rsidRPr="00135C9C" w:rsidRDefault="006C4564" w:rsidP="00D00E93">
      <w:pPr>
        <w:pStyle w:val="PlainText"/>
        <w:rPr>
          <w:rFonts w:ascii="Courier New" w:hAnsi="Courier New" w:cs="Courier New"/>
        </w:rPr>
      </w:pPr>
    </w:p>
    <w:p w14:paraId="03188B4F"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xml:space="preserve">Users can send faxes electronically using the Ooma Office web portal, and receive faxes to their own personal fax number as email attachments with virtual fax. [Learn more](/au/en/virtual-fax). </w:t>
      </w:r>
    </w:p>
    <w:p w14:paraId="5FA501C1" w14:textId="77777777" w:rsidR="006C4564" w:rsidRPr="00135C9C" w:rsidRDefault="006C4564" w:rsidP="00D00E93">
      <w:pPr>
        <w:pStyle w:val="PlainText"/>
        <w:rPr>
          <w:rFonts w:ascii="Courier New" w:hAnsi="Courier New" w:cs="Courier New"/>
        </w:rPr>
      </w:pPr>
    </w:p>
    <w:p w14:paraId="584141D3"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Music on Hold</w:t>
      </w:r>
    </w:p>
    <w:p w14:paraId="5A871E08" w14:textId="77777777" w:rsidR="006C4564" w:rsidRPr="00135C9C" w:rsidRDefault="006C4564" w:rsidP="00D00E93">
      <w:pPr>
        <w:pStyle w:val="PlainText"/>
        <w:rPr>
          <w:rFonts w:ascii="Courier New" w:hAnsi="Courier New" w:cs="Courier New"/>
        </w:rPr>
      </w:pPr>
    </w:p>
    <w:p w14:paraId="0C9805B5"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xml:space="preserve">Share information about your products, play out favourable reviews and testimonials, or give your customers music to listen </w:t>
      </w:r>
      <w:del w:id="8" w:author="DL" w:date="2017-05-29T20:19:00Z">
        <w:r w:rsidRPr="00135C9C" w:rsidDel="00DC7C5C">
          <w:rPr>
            <w:rFonts w:ascii="Courier New" w:hAnsi="Courier New" w:cs="Courier New"/>
          </w:rPr>
          <w:delText xml:space="preserve">to </w:delText>
        </w:r>
      </w:del>
      <w:r w:rsidRPr="00135C9C">
        <w:rPr>
          <w:rFonts w:ascii="Courier New" w:hAnsi="Courier New" w:cs="Courier New"/>
        </w:rPr>
        <w:t>while they wait with Music on Hold. [Learn more](/au/en/music-on-hold).</w:t>
      </w:r>
    </w:p>
    <w:p w14:paraId="3F1F9A57" w14:textId="77777777" w:rsidR="006C4564" w:rsidRPr="00135C9C" w:rsidRDefault="006C4564" w:rsidP="00D00E93">
      <w:pPr>
        <w:pStyle w:val="PlainText"/>
        <w:rPr>
          <w:rFonts w:ascii="Courier New" w:hAnsi="Courier New" w:cs="Courier New"/>
        </w:rPr>
      </w:pPr>
    </w:p>
    <w:p w14:paraId="3A70CE2D"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Transfer music</w:t>
      </w:r>
    </w:p>
    <w:p w14:paraId="14A274A2" w14:textId="77777777" w:rsidR="006C4564" w:rsidRPr="00135C9C" w:rsidRDefault="006C4564" w:rsidP="00D00E93">
      <w:pPr>
        <w:pStyle w:val="PlainText"/>
        <w:rPr>
          <w:rFonts w:ascii="Courier New" w:hAnsi="Courier New" w:cs="Courier New"/>
        </w:rPr>
      </w:pPr>
    </w:p>
    <w:p w14:paraId="37612DFD"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Give your customers an informative or musical wait instead of the traditional ring tone while you transfer their calls with transfer music. [Learn more](/au/en/transfer-music).</w:t>
      </w:r>
    </w:p>
    <w:p w14:paraId="262E1329" w14:textId="77777777" w:rsidR="006C4564" w:rsidRPr="00135C9C" w:rsidRDefault="006C4564" w:rsidP="00D00E93">
      <w:pPr>
        <w:pStyle w:val="PlainText"/>
        <w:rPr>
          <w:rFonts w:ascii="Courier New" w:hAnsi="Courier New" w:cs="Courier New"/>
        </w:rPr>
      </w:pPr>
    </w:p>
    <w:p w14:paraId="50A1D3FA"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End user features</w:t>
      </w:r>
    </w:p>
    <w:p w14:paraId="6B4DED9E" w14:textId="77777777" w:rsidR="006C4564" w:rsidRPr="00135C9C" w:rsidRDefault="006C4564" w:rsidP="00D00E93">
      <w:pPr>
        <w:pStyle w:val="PlainText"/>
        <w:rPr>
          <w:rFonts w:ascii="Courier New" w:hAnsi="Courier New" w:cs="Courier New"/>
        </w:rPr>
      </w:pPr>
    </w:p>
    <w:p w14:paraId="27A1B166"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End User Portal</w:t>
      </w:r>
    </w:p>
    <w:p w14:paraId="011F5838" w14:textId="77777777" w:rsidR="006C4564" w:rsidRPr="00135C9C" w:rsidRDefault="006C4564" w:rsidP="00D00E93">
      <w:pPr>
        <w:pStyle w:val="PlainText"/>
        <w:rPr>
          <w:rFonts w:ascii="Courier New" w:hAnsi="Courier New" w:cs="Courier New"/>
        </w:rPr>
      </w:pPr>
    </w:p>
    <w:p w14:paraId="2A881EBB" w14:textId="77777777" w:rsidR="006C4564" w:rsidRPr="00135C9C" w:rsidRDefault="00D177B8" w:rsidP="00D00E93">
      <w:pPr>
        <w:pStyle w:val="PlainText"/>
        <w:rPr>
          <w:rFonts w:ascii="Courier New" w:hAnsi="Courier New" w:cs="Courier New"/>
        </w:rPr>
      </w:pPr>
      <w:r w:rsidRPr="00135C9C">
        <w:rPr>
          <w:rFonts w:ascii="Courier New" w:hAnsi="Courier New" w:cs="Courier New"/>
        </w:rPr>
        <w:lastRenderedPageBreak/>
        <w:t>Each user has his or her own login to the End User Portal so that they can manage their extension preferences. [Learn more](/au/</w:t>
      </w:r>
      <w:proofErr w:type="spellStart"/>
      <w:r w:rsidRPr="00135C9C">
        <w:rPr>
          <w:rFonts w:ascii="Courier New" w:hAnsi="Courier New" w:cs="Courier New"/>
        </w:rPr>
        <w:t>en</w:t>
      </w:r>
      <w:proofErr w:type="spellEnd"/>
      <w:r w:rsidRPr="00135C9C">
        <w:rPr>
          <w:rFonts w:ascii="Courier New" w:hAnsi="Courier New" w:cs="Courier New"/>
        </w:rPr>
        <w:t>/</w:t>
      </w:r>
      <w:proofErr w:type="spellStart"/>
      <w:r w:rsidRPr="00135C9C">
        <w:rPr>
          <w:rFonts w:ascii="Courier New" w:hAnsi="Courier New" w:cs="Courier New"/>
        </w:rPr>
        <w:t>ooma</w:t>
      </w:r>
      <w:proofErr w:type="spellEnd"/>
      <w:r w:rsidRPr="00135C9C">
        <w:rPr>
          <w:rFonts w:ascii="Courier New" w:hAnsi="Courier New" w:cs="Courier New"/>
        </w:rPr>
        <w:t>-end-user-portal).</w:t>
      </w:r>
    </w:p>
    <w:p w14:paraId="430FC33A" w14:textId="77777777" w:rsidR="006C4564" w:rsidRPr="00135C9C" w:rsidRDefault="006C4564" w:rsidP="00D00E93">
      <w:pPr>
        <w:pStyle w:val="PlainText"/>
        <w:rPr>
          <w:rFonts w:ascii="Courier New" w:hAnsi="Courier New" w:cs="Courier New"/>
        </w:rPr>
      </w:pPr>
    </w:p>
    <w:p w14:paraId="4EC15E80"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Private voicemail</w:t>
      </w:r>
    </w:p>
    <w:p w14:paraId="6B532F29" w14:textId="77777777" w:rsidR="006C4564" w:rsidRPr="00135C9C" w:rsidRDefault="006C4564" w:rsidP="00D00E93">
      <w:pPr>
        <w:pStyle w:val="PlainText"/>
        <w:rPr>
          <w:rFonts w:ascii="Courier New" w:hAnsi="Courier New" w:cs="Courier New"/>
        </w:rPr>
      </w:pPr>
    </w:p>
    <w:p w14:paraId="71452FDA"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Every user extension comes with its own voicemail box that supports a personalised greeting. [Learn more](/au/en/voicemail).</w:t>
      </w:r>
    </w:p>
    <w:p w14:paraId="0649B70F" w14:textId="77777777" w:rsidR="006C4564" w:rsidRPr="00135C9C" w:rsidRDefault="006C4564" w:rsidP="00D00E93">
      <w:pPr>
        <w:pStyle w:val="PlainText"/>
        <w:rPr>
          <w:rFonts w:ascii="Courier New" w:hAnsi="Courier New" w:cs="Courier New"/>
        </w:rPr>
      </w:pPr>
    </w:p>
    <w:p w14:paraId="55006D79"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Call waiting</w:t>
      </w:r>
    </w:p>
    <w:p w14:paraId="0C74AF8D" w14:textId="77777777" w:rsidR="006C4564" w:rsidRPr="00135C9C" w:rsidRDefault="006C4564" w:rsidP="00D00E93">
      <w:pPr>
        <w:pStyle w:val="PlainText"/>
        <w:rPr>
          <w:rFonts w:ascii="Courier New" w:hAnsi="Courier New" w:cs="Courier New"/>
        </w:rPr>
      </w:pPr>
    </w:p>
    <w:p w14:paraId="737F599C"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When an extension is already in use and another call comes in, users will hear the traditional call waiting beep. [Learn more](/au/en/call-waiting).</w:t>
      </w:r>
    </w:p>
    <w:p w14:paraId="779DA802" w14:textId="77777777" w:rsidR="006C4564" w:rsidRPr="00135C9C" w:rsidRDefault="006C4564" w:rsidP="00D00E93">
      <w:pPr>
        <w:pStyle w:val="PlainText"/>
        <w:rPr>
          <w:rFonts w:ascii="Courier New" w:hAnsi="Courier New" w:cs="Courier New"/>
        </w:rPr>
      </w:pPr>
    </w:p>
    <w:p w14:paraId="76435C1E"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Three-way conference calling</w:t>
      </w:r>
    </w:p>
    <w:p w14:paraId="1131F3CC" w14:textId="77777777" w:rsidR="006C4564" w:rsidRPr="00135C9C" w:rsidRDefault="006C4564" w:rsidP="00D00E93">
      <w:pPr>
        <w:pStyle w:val="PlainText"/>
        <w:rPr>
          <w:rFonts w:ascii="Courier New" w:hAnsi="Courier New" w:cs="Courier New"/>
        </w:rPr>
      </w:pPr>
    </w:p>
    <w:p w14:paraId="44628731"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Users can take advantage of three-way conference calling to conference two callers together without using the conference server. [Learn more](/au/en/three-way-call-conferencing).</w:t>
      </w:r>
    </w:p>
    <w:p w14:paraId="12E9317B" w14:textId="77777777" w:rsidR="006C4564" w:rsidRPr="00135C9C" w:rsidRDefault="006C4564" w:rsidP="00D00E93">
      <w:pPr>
        <w:pStyle w:val="PlainText"/>
        <w:rPr>
          <w:rFonts w:ascii="Courier New" w:hAnsi="Courier New" w:cs="Courier New"/>
        </w:rPr>
      </w:pPr>
    </w:p>
    <w:p w14:paraId="171BE486"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Call hold</w:t>
      </w:r>
    </w:p>
    <w:p w14:paraId="241A9BEF" w14:textId="77777777" w:rsidR="006C4564" w:rsidRPr="00135C9C" w:rsidRDefault="006C4564" w:rsidP="00D00E93">
      <w:pPr>
        <w:pStyle w:val="PlainText"/>
        <w:rPr>
          <w:rFonts w:ascii="Courier New" w:hAnsi="Courier New" w:cs="Courier New"/>
        </w:rPr>
      </w:pPr>
    </w:p>
    <w:p w14:paraId="2BDCDC98"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xml:space="preserve">Users can place an active call on hold </w:t>
      </w:r>
      <w:ins w:id="9" w:author="DL" w:date="2017-05-29T20:23:00Z">
        <w:r w:rsidR="00C0589B">
          <w:rPr>
            <w:rFonts w:ascii="Courier New" w:hAnsi="Courier New" w:cs="Courier New"/>
          </w:rPr>
          <w:t xml:space="preserve">in order </w:t>
        </w:r>
      </w:ins>
      <w:r w:rsidRPr="00135C9C">
        <w:rPr>
          <w:rFonts w:ascii="Courier New" w:hAnsi="Courier New" w:cs="Courier New"/>
        </w:rPr>
        <w:t xml:space="preserve">to dial out to a new number or when a second call comes in. [Learn </w:t>
      </w:r>
      <w:proofErr w:type="gramStart"/>
      <w:r w:rsidRPr="00135C9C">
        <w:rPr>
          <w:rFonts w:ascii="Courier New" w:hAnsi="Courier New" w:cs="Courier New"/>
        </w:rPr>
        <w:t>more](</w:t>
      </w:r>
      <w:proofErr w:type="gramEnd"/>
      <w:r w:rsidRPr="00135C9C">
        <w:rPr>
          <w:rFonts w:ascii="Courier New" w:hAnsi="Courier New" w:cs="Courier New"/>
        </w:rPr>
        <w:t>/au/en/placing-calls-on-hold).</w:t>
      </w:r>
    </w:p>
    <w:p w14:paraId="5307729B" w14:textId="77777777" w:rsidR="006C4564" w:rsidRPr="00135C9C" w:rsidRDefault="006C4564" w:rsidP="00D00E93">
      <w:pPr>
        <w:pStyle w:val="PlainText"/>
        <w:rPr>
          <w:rFonts w:ascii="Courier New" w:hAnsi="Courier New" w:cs="Courier New"/>
        </w:rPr>
      </w:pPr>
      <w:bookmarkStart w:id="10" w:name="_GoBack"/>
      <w:bookmarkEnd w:id="10"/>
    </w:p>
    <w:p w14:paraId="5FC497C5"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Call transfer</w:t>
      </w:r>
    </w:p>
    <w:p w14:paraId="13FF5D40" w14:textId="77777777" w:rsidR="006C4564" w:rsidRPr="00135C9C" w:rsidRDefault="006C4564" w:rsidP="00D00E93">
      <w:pPr>
        <w:pStyle w:val="PlainText"/>
        <w:rPr>
          <w:rFonts w:ascii="Courier New" w:hAnsi="Courier New" w:cs="Courier New"/>
        </w:rPr>
      </w:pPr>
    </w:p>
    <w:p w14:paraId="46A91D51"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Ooma Office supports attended and unattended call transfers to user extensions. [Learn more](/au/en/transferring-calls).</w:t>
      </w:r>
    </w:p>
    <w:p w14:paraId="60D687B0" w14:textId="77777777" w:rsidR="006C4564" w:rsidRPr="00135C9C" w:rsidRDefault="006C4564" w:rsidP="00D00E93">
      <w:pPr>
        <w:pStyle w:val="PlainText"/>
        <w:rPr>
          <w:rFonts w:ascii="Courier New" w:hAnsi="Courier New" w:cs="Courier New"/>
        </w:rPr>
      </w:pPr>
    </w:p>
    <w:p w14:paraId="21204DEC"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Call forwarding</w:t>
      </w:r>
    </w:p>
    <w:p w14:paraId="6F5A082F" w14:textId="77777777" w:rsidR="006C4564" w:rsidRPr="00135C9C" w:rsidRDefault="006C4564" w:rsidP="00D00E93">
      <w:pPr>
        <w:pStyle w:val="PlainText"/>
        <w:rPr>
          <w:rFonts w:ascii="Courier New" w:hAnsi="Courier New" w:cs="Courier New"/>
        </w:rPr>
      </w:pPr>
    </w:p>
    <w:p w14:paraId="6BF8EEC7"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xml:space="preserve">Incoming calls to a user's extension can be forwarded to a </w:t>
      </w:r>
      <w:del w:id="11" w:author="DL" w:date="2017-05-29T20:24:00Z">
        <w:r w:rsidRPr="006A5217" w:rsidDel="00C0589B">
          <w:rPr>
            <w:rFonts w:ascii="Courier New" w:hAnsi="Courier New" w:cs="Courier New"/>
            <w:highlight w:val="green"/>
            <w:rPrChange w:id="12" w:author="Microsoft Office User" w:date="2017-07-17T09:51:00Z">
              <w:rPr>
                <w:rFonts w:ascii="Courier New" w:hAnsi="Courier New" w:cs="Courier New"/>
              </w:rPr>
            </w:rPrChange>
          </w:rPr>
          <w:delText xml:space="preserve">cell </w:delText>
        </w:r>
      </w:del>
      <w:ins w:id="13" w:author="DL" w:date="2017-05-29T20:24:00Z">
        <w:r w:rsidR="00C0589B" w:rsidRPr="006A5217">
          <w:rPr>
            <w:rFonts w:ascii="Courier New" w:hAnsi="Courier New" w:cs="Courier New"/>
            <w:highlight w:val="green"/>
            <w:rPrChange w:id="14" w:author="Microsoft Office User" w:date="2017-07-17T09:51:00Z">
              <w:rPr>
                <w:rFonts w:ascii="Courier New" w:hAnsi="Courier New" w:cs="Courier New"/>
              </w:rPr>
            </w:rPrChange>
          </w:rPr>
          <w:t>mobile</w:t>
        </w:r>
        <w:r w:rsidR="00C0589B" w:rsidRPr="00135C9C">
          <w:rPr>
            <w:rFonts w:ascii="Courier New" w:hAnsi="Courier New" w:cs="Courier New"/>
          </w:rPr>
          <w:t xml:space="preserve"> </w:t>
        </w:r>
      </w:ins>
      <w:r w:rsidRPr="00135C9C">
        <w:rPr>
          <w:rFonts w:ascii="Courier New" w:hAnsi="Courier New" w:cs="Courier New"/>
        </w:rPr>
        <w:t>phone or landline phone number with call forwarding. [Learn more](/au/en/call-forwarding).</w:t>
      </w:r>
    </w:p>
    <w:p w14:paraId="47ED444D" w14:textId="77777777" w:rsidR="006C4564" w:rsidRPr="00135C9C" w:rsidRDefault="006C4564" w:rsidP="00D00E93">
      <w:pPr>
        <w:pStyle w:val="PlainText"/>
        <w:rPr>
          <w:rFonts w:ascii="Courier New" w:hAnsi="Courier New" w:cs="Courier New"/>
        </w:rPr>
      </w:pPr>
    </w:p>
    <w:p w14:paraId="7462091F" w14:textId="77777777" w:rsidR="006C4564" w:rsidRPr="00135C9C" w:rsidRDefault="00D177B8" w:rsidP="00D00E93">
      <w:pPr>
        <w:pStyle w:val="PlainText"/>
        <w:rPr>
          <w:rFonts w:ascii="Courier New" w:hAnsi="Courier New" w:cs="Courier New"/>
        </w:rPr>
      </w:pPr>
      <w:r w:rsidRPr="00135C9C">
        <w:rPr>
          <w:rFonts w:ascii="Courier New" w:hAnsi="Courier New" w:cs="Courier New"/>
        </w:rPr>
        <w:t>### Caller-ID blocking</w:t>
      </w:r>
    </w:p>
    <w:p w14:paraId="7004F194" w14:textId="77777777" w:rsidR="006C4564" w:rsidRPr="00135C9C" w:rsidRDefault="006C4564" w:rsidP="00D00E93">
      <w:pPr>
        <w:pStyle w:val="PlainText"/>
        <w:rPr>
          <w:rFonts w:ascii="Courier New" w:hAnsi="Courier New" w:cs="Courier New"/>
        </w:rPr>
      </w:pPr>
    </w:p>
    <w:p w14:paraId="08B4BCC5" w14:textId="77777777" w:rsidR="00D177B8" w:rsidRPr="00135C9C" w:rsidRDefault="00D177B8" w:rsidP="00D00E93">
      <w:pPr>
        <w:pStyle w:val="PlainText"/>
        <w:rPr>
          <w:rFonts w:ascii="Courier New" w:hAnsi="Courier New" w:cs="Courier New"/>
        </w:rPr>
      </w:pPr>
      <w:r w:rsidRPr="00135C9C">
        <w:rPr>
          <w:rFonts w:ascii="Courier New" w:hAnsi="Courier New" w:cs="Courier New"/>
        </w:rPr>
        <w:t>Users may take advantage of caller-ID blocking to make anonymous calls. [Learn more](/au/en/caller-id-blocking).</w:t>
      </w:r>
    </w:p>
    <w:sectPr w:rsidR="00D177B8" w:rsidRPr="00135C9C" w:rsidSect="00D00E93">
      <w:pgSz w:w="12240" w:h="15840"/>
      <w:pgMar w:top="1440" w:right="1502" w:bottom="1440" w:left="15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nsolas">
    <w:panose1 w:val="020B0609020204030204"/>
    <w:charset w:val="00"/>
    <w:family w:val="auto"/>
    <w:pitch w:val="variable"/>
    <w:sig w:usb0="E10002FF" w:usb1="4000FCFF" w:usb2="00000009"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L">
    <w15:presenceInfo w15:providerId="None" w15:userId="DL"/>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A9"/>
    <w:rsid w:val="00135C9C"/>
    <w:rsid w:val="003B7D00"/>
    <w:rsid w:val="00486F8D"/>
    <w:rsid w:val="006A5217"/>
    <w:rsid w:val="006C4564"/>
    <w:rsid w:val="006D4213"/>
    <w:rsid w:val="00704938"/>
    <w:rsid w:val="008540A9"/>
    <w:rsid w:val="009D4A99"/>
    <w:rsid w:val="009E1586"/>
    <w:rsid w:val="00C0589B"/>
    <w:rsid w:val="00D00E93"/>
    <w:rsid w:val="00D177B8"/>
    <w:rsid w:val="00DC7C5C"/>
    <w:rsid w:val="00DF025A"/>
    <w:rsid w:val="00E52F41"/>
    <w:rsid w:val="00EB732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C9134"/>
  <w15:chartTrackingRefBased/>
  <w15:docId w15:val="{DCF8E9FF-A63F-46DD-81A1-6606EF8B7A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86F8D"/>
    <w:pPr>
      <w:spacing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D00E93"/>
    <w:pPr>
      <w:spacing w:after="0"/>
    </w:pPr>
    <w:rPr>
      <w:rFonts w:ascii="Consolas" w:hAnsi="Consolas"/>
      <w:sz w:val="21"/>
      <w:szCs w:val="21"/>
    </w:rPr>
  </w:style>
  <w:style w:type="character" w:customStyle="1" w:styleId="PlainTextChar">
    <w:name w:val="Plain Text Char"/>
    <w:basedOn w:val="DefaultParagraphFont"/>
    <w:link w:val="PlainText"/>
    <w:uiPriority w:val="99"/>
    <w:rsid w:val="00D00E93"/>
    <w:rPr>
      <w:rFonts w:ascii="Consolas" w:hAnsi="Consolas"/>
      <w:sz w:val="21"/>
      <w:szCs w:val="21"/>
      <w:lang w:val="en-GB"/>
    </w:rPr>
  </w:style>
  <w:style w:type="paragraph" w:styleId="BalloonText">
    <w:name w:val="Balloon Text"/>
    <w:basedOn w:val="Normal"/>
    <w:link w:val="BalloonTextChar"/>
    <w:uiPriority w:val="99"/>
    <w:semiHidden/>
    <w:unhideWhenUsed/>
    <w:rsid w:val="006A5217"/>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A5217"/>
    <w:rPr>
      <w:rFonts w:ascii="Times New Roman" w:hAnsi="Times New Roman" w:cs="Times New Roman"/>
      <w:sz w:val="18"/>
      <w:szCs w:val="18"/>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microsoft.com/office/2011/relationships/people" Target="peop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694</Words>
  <Characters>3962</Characters>
  <Application>Microsoft Macintosh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DL</dc:creator>
  <cp:keywords/>
  <dc:description/>
  <cp:lastModifiedBy>Microsoft Office User</cp:lastModifiedBy>
  <cp:revision>4</cp:revision>
  <dcterms:created xsi:type="dcterms:W3CDTF">2017-05-29T17:10:00Z</dcterms:created>
  <dcterms:modified xsi:type="dcterms:W3CDTF">2017-07-17T16:51:00Z</dcterms:modified>
</cp:coreProperties>
</file>