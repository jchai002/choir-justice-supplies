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layout</w:t>
      </w:r>
      <w:proofErr w:type="gramEnd"/>
      <w:r w:rsidRPr="005712D2">
        <w:rPr>
          <w:rFonts w:ascii="Courier New" w:hAnsi="Courier New" w:cs="Courier New"/>
          <w:lang w:val="en-GB"/>
        </w:rPr>
        <w:t>: post</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title</w:t>
      </w:r>
      <w:proofErr w:type="gramEnd"/>
      <w:r w:rsidRPr="005712D2">
        <w:rPr>
          <w:rFonts w:ascii="Courier New" w:hAnsi="Courier New" w:cs="Courier New"/>
          <w:lang w:val="en-GB"/>
        </w:rPr>
        <w:t>:  Conference Room</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date</w:t>
      </w:r>
      <w:proofErr w:type="gramEnd"/>
      <w:r w:rsidRPr="005712D2">
        <w:rPr>
          <w:rFonts w:ascii="Courier New" w:hAnsi="Courier New" w:cs="Courier New"/>
          <w:lang w:val="en-GB"/>
        </w:rPr>
        <w:t>:   2017-02-07 10:45:00</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country</w:t>
      </w:r>
      <w:proofErr w:type="gramEnd"/>
      <w:r w:rsidRPr="005712D2">
        <w:rPr>
          <w:rFonts w:ascii="Courier New" w:hAnsi="Courier New" w:cs="Courier New"/>
          <w:lang w:val="en-GB"/>
        </w:rPr>
        <w:t>: [</w:t>
      </w:r>
      <w:del w:id="0" w:author="D" w:date="2017-06-03T23:37:00Z">
        <w:r w:rsidRPr="005712D2" w:rsidDel="000838C2">
          <w:rPr>
            <w:rFonts w:ascii="Courier New" w:hAnsi="Courier New" w:cs="Courier New"/>
            <w:lang w:val="en-GB"/>
          </w:rPr>
          <w:delText>Australia</w:delText>
        </w:r>
      </w:del>
      <w:ins w:id="1" w:author="D" w:date="2017-06-03T23:37:00Z">
        <w:r w:rsidR="000838C2">
          <w:rPr>
            <w:rFonts w:ascii="Courier New" w:hAnsi="Courier New" w:cs="Courier New"/>
            <w:lang w:val="en-GB"/>
          </w:rPr>
          <w:t>UK</w:t>
        </w:r>
      </w:ins>
      <w:r w:rsidRPr="005712D2">
        <w:rPr>
          <w:rFonts w:ascii="Courier New" w:hAnsi="Courier New" w:cs="Courier New"/>
          <w:lang w:val="en-GB"/>
        </w:rPr>
        <w:t>]</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language</w:t>
      </w:r>
      <w:proofErr w:type="gramEnd"/>
      <w:r w:rsidRPr="005712D2">
        <w:rPr>
          <w:rFonts w:ascii="Courier New" w:hAnsi="Courier New" w:cs="Courier New"/>
          <w:lang w:val="en-GB"/>
        </w:rPr>
        <w:t>: [English]</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locale</w:t>
      </w:r>
      <w:proofErr w:type="gramEnd"/>
      <w:r w:rsidRPr="005712D2">
        <w:rPr>
          <w:rFonts w:ascii="Courier New" w:hAnsi="Courier New" w:cs="Courier New"/>
          <w:lang w:val="en-GB"/>
        </w:rPr>
        <w:t>: [en-</w:t>
      </w:r>
      <w:proofErr w:type="spellStart"/>
      <w:del w:id="2" w:author="D" w:date="2017-06-03T23:37:00Z">
        <w:r w:rsidRPr="005712D2" w:rsidDel="000838C2">
          <w:rPr>
            <w:rFonts w:ascii="Courier New" w:hAnsi="Courier New" w:cs="Courier New"/>
            <w:lang w:val="en-GB"/>
          </w:rPr>
          <w:delText>au</w:delText>
        </w:r>
      </w:del>
      <w:ins w:id="3" w:author="D" w:date="2017-06-03T23:37:00Z">
        <w:r w:rsidR="000838C2">
          <w:rPr>
            <w:rFonts w:ascii="Courier New" w:hAnsi="Courier New" w:cs="Courier New"/>
            <w:lang w:val="en-GB"/>
          </w:rPr>
          <w:t>uk</w:t>
        </w:r>
      </w:ins>
      <w:proofErr w:type="spellEnd"/>
      <w:r w:rsidRPr="005712D2">
        <w:rPr>
          <w:rFonts w:ascii="Courier New" w:hAnsi="Courier New" w:cs="Courier New"/>
          <w:lang w:val="en-GB"/>
        </w:rPr>
        <w:t>]</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category</w:t>
      </w:r>
      <w:proofErr w:type="gramEnd"/>
      <w:r w:rsidRPr="005712D2">
        <w:rPr>
          <w:rFonts w:ascii="Courier New" w:hAnsi="Courier New" w:cs="Courier New"/>
          <w:lang w:val="en-GB"/>
        </w:rPr>
        <w:t>: [</w:t>
      </w:r>
      <w:proofErr w:type="spellStart"/>
      <w:r w:rsidRPr="005712D2">
        <w:rPr>
          <w:rFonts w:ascii="Courier New" w:hAnsi="Courier New" w:cs="Courier New"/>
          <w:lang w:val="en-GB"/>
        </w:rPr>
        <w:t>wework</w:t>
      </w:r>
      <w:proofErr w:type="spellEnd"/>
      <w:r w:rsidRPr="005712D2">
        <w:rPr>
          <w:rFonts w:ascii="Courier New" w:hAnsi="Courier New" w:cs="Courier New"/>
          <w:lang w:val="en-GB"/>
        </w:rPr>
        <w:t>]</w:t>
      </w:r>
    </w:p>
    <w:p w:rsidR="00000000" w:rsidRPr="005712D2" w:rsidRDefault="001C035B" w:rsidP="00523BDF">
      <w:pPr>
        <w:pStyle w:val="PlainText"/>
        <w:rPr>
          <w:rFonts w:ascii="Courier New" w:hAnsi="Courier New" w:cs="Courier New"/>
          <w:lang w:val="en-GB"/>
        </w:rPr>
      </w:pPr>
      <w:proofErr w:type="gramStart"/>
      <w:r w:rsidRPr="005712D2">
        <w:rPr>
          <w:rFonts w:ascii="Courier New" w:hAnsi="Courier New" w:cs="Courier New"/>
          <w:lang w:val="en-GB"/>
        </w:rPr>
        <w:t>tags</w:t>
      </w:r>
      <w:proofErr w:type="gramEnd"/>
      <w:r w:rsidRPr="005712D2">
        <w:rPr>
          <w:rFonts w:ascii="Courier New" w:hAnsi="Courier New" w:cs="Courier New"/>
          <w:lang w:val="en-GB"/>
        </w:rPr>
        <w:t xml:space="preserve">: [end-user-features, calling, add-ons, </w:t>
      </w:r>
      <w:proofErr w:type="spellStart"/>
      <w:r w:rsidRPr="005712D2">
        <w:rPr>
          <w:rFonts w:ascii="Courier New" w:hAnsi="Courier New" w:cs="Courier New"/>
          <w:lang w:val="en-GB"/>
        </w:rPr>
        <w:t>wework</w:t>
      </w:r>
      <w:proofErr w:type="spellEnd"/>
      <w:r w:rsidRPr="005712D2">
        <w:rPr>
          <w:rFonts w:ascii="Courier New" w:hAnsi="Courier New" w:cs="Courier New"/>
          <w:lang w:val="en-GB"/>
        </w:rPr>
        <w:t>]</w:t>
      </w: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A conference room allows many parties to use their own</w:t>
      </w:r>
      <w:r w:rsidRPr="005712D2">
        <w:rPr>
          <w:rFonts w:ascii="Courier New" w:hAnsi="Courier New" w:cs="Courier New"/>
          <w:lang w:val="en-GB"/>
        </w:rPr>
        <w:t xml:space="preserve"> phones to dial in and start talking as a group. You can use this feature to schedule and conduct meetings even when your team members, customers, and business partners are spread out in remote locations. Using a conference room to bring many people togeth</w:t>
      </w:r>
      <w:r w:rsidRPr="005712D2">
        <w:rPr>
          <w:rFonts w:ascii="Courier New" w:hAnsi="Courier New" w:cs="Courier New"/>
          <w:lang w:val="en-GB"/>
        </w:rPr>
        <w:t>er for a conference call is fast and easy.</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1. Table of Contents</w:t>
      </w: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w:t>
      </w:r>
      <w:proofErr w:type="gramStart"/>
      <w:r w:rsidRPr="005712D2">
        <w:rPr>
          <w:rFonts w:ascii="Courier New" w:hAnsi="Courier New" w:cs="Courier New"/>
          <w:lang w:val="en-GB"/>
        </w:rPr>
        <w:t>:</w:t>
      </w:r>
      <w:proofErr w:type="spellStart"/>
      <w:r w:rsidRPr="005712D2">
        <w:rPr>
          <w:rFonts w:ascii="Courier New" w:hAnsi="Courier New" w:cs="Courier New"/>
          <w:lang w:val="en-GB"/>
        </w:rPr>
        <w:t>toc</w:t>
      </w:r>
      <w:proofErr w:type="spellEnd"/>
      <w:proofErr w:type="gramEnd"/>
      <w:r w:rsidRPr="005712D2">
        <w:rPr>
          <w:rFonts w:ascii="Courier New" w:hAnsi="Courier New" w:cs="Courier New"/>
          <w:lang w:val="en-GB"/>
        </w:rPr>
        <w:t>}</w:t>
      </w: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 * *</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 Dialling in to a conference room</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All you need to get started is the extension number and PIN for the conference room that has been set up by your Network Administrator.</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w:t>
      </w:r>
      <w:r w:rsidRPr="005712D2">
        <w:rPr>
          <w:rFonts w:ascii="Courier New" w:hAnsi="Courier New" w:cs="Courier New"/>
          <w:lang w:val="en-GB"/>
        </w:rPr>
        <w:t xml:space="preserve"> Connecting from an internal Ooma Office extension</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To connect to a conference room from an internal Ooma Office extension, pick up your phone and dial the extension that is assigned to the room. When you are prompted, enter the conference ID and the optio</w:t>
      </w:r>
      <w:r w:rsidRPr="005712D2">
        <w:rPr>
          <w:rFonts w:ascii="Courier New" w:hAnsi="Courier New" w:cs="Courier New"/>
          <w:lang w:val="en-GB"/>
        </w:rPr>
        <w:t>nal PIN provided by your Network Administrator to connect to the group call.</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 xml:space="preserve">### Connecting from outside </w:t>
      </w:r>
      <w:del w:id="4" w:author="D" w:date="2017-06-03T23:38:00Z">
        <w:r w:rsidRPr="005712D2" w:rsidDel="000838C2">
          <w:rPr>
            <w:rFonts w:ascii="Courier New" w:hAnsi="Courier New" w:cs="Courier New"/>
            <w:lang w:val="en-GB"/>
          </w:rPr>
          <w:delText xml:space="preserve">of </w:delText>
        </w:r>
      </w:del>
      <w:bookmarkStart w:id="5" w:name="_GoBack"/>
      <w:bookmarkEnd w:id="5"/>
      <w:r w:rsidRPr="005712D2">
        <w:rPr>
          <w:rFonts w:ascii="Courier New" w:hAnsi="Courier New" w:cs="Courier New"/>
          <w:lang w:val="en-GB"/>
        </w:rPr>
        <w:t>the Ooma Office system</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You can connect to a conference room by dialling the Virtual Receptionist and then entering the extension that has been ass</w:t>
      </w:r>
      <w:r w:rsidRPr="005712D2">
        <w:rPr>
          <w:rFonts w:ascii="Courier New" w:hAnsi="Courier New" w:cs="Courier New"/>
          <w:lang w:val="en-GB"/>
        </w:rPr>
        <w:t>igned to the bridge. When you are prompted, enter the conference ID and the optional PIN provided by your Network Administrator to connect to the group call.</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If your System Administrator has assigned a direct phone number to the conference room, you may d</w:t>
      </w:r>
      <w:r w:rsidRPr="005712D2">
        <w:rPr>
          <w:rFonts w:ascii="Courier New" w:hAnsi="Courier New" w:cs="Courier New"/>
          <w:lang w:val="en-GB"/>
        </w:rPr>
        <w:t>ial it from outside to connect to the conference room and bypass the Virtual Receptionist. Connecting via a direct line is the most convenient option for your customers.</w:t>
      </w:r>
    </w:p>
    <w:p w:rsidR="00000000" w:rsidRPr="005712D2" w:rsidRDefault="001C035B" w:rsidP="00523BDF">
      <w:pPr>
        <w:pStyle w:val="PlainText"/>
        <w:rPr>
          <w:rFonts w:ascii="Courier New" w:hAnsi="Courier New" w:cs="Courier New"/>
          <w:lang w:val="en-GB"/>
        </w:rPr>
      </w:pPr>
    </w:p>
    <w:p w:rsidR="00000000" w:rsidRPr="005712D2" w:rsidRDefault="001C035B" w:rsidP="00523BDF">
      <w:pPr>
        <w:pStyle w:val="PlainText"/>
        <w:rPr>
          <w:rFonts w:ascii="Courier New" w:hAnsi="Courier New" w:cs="Courier New"/>
          <w:lang w:val="en-GB"/>
        </w:rPr>
      </w:pPr>
      <w:r w:rsidRPr="005712D2">
        <w:rPr>
          <w:rFonts w:ascii="Courier New" w:hAnsi="Courier New" w:cs="Courier New"/>
          <w:lang w:val="en-GB"/>
        </w:rPr>
        <w:t>## How will I know when another caller has connected to the conference room?</w:t>
      </w:r>
    </w:p>
    <w:p w:rsidR="00000000" w:rsidRPr="005712D2" w:rsidRDefault="001C035B" w:rsidP="00523BDF">
      <w:pPr>
        <w:pStyle w:val="PlainText"/>
        <w:rPr>
          <w:rFonts w:ascii="Courier New" w:hAnsi="Courier New" w:cs="Courier New"/>
          <w:lang w:val="en-GB"/>
        </w:rPr>
      </w:pPr>
    </w:p>
    <w:p w:rsidR="001C035B" w:rsidRPr="005712D2" w:rsidRDefault="001C035B" w:rsidP="00523BDF">
      <w:pPr>
        <w:pStyle w:val="PlainText"/>
        <w:rPr>
          <w:rFonts w:ascii="Courier New" w:hAnsi="Courier New" w:cs="Courier New"/>
          <w:lang w:val="en-GB"/>
        </w:rPr>
      </w:pPr>
      <w:r w:rsidRPr="005712D2">
        <w:rPr>
          <w:rFonts w:ascii="Courier New" w:hAnsi="Courier New" w:cs="Courier New"/>
          <w:lang w:val="en-GB"/>
        </w:rPr>
        <w:t>Wheneve</w:t>
      </w:r>
      <w:r w:rsidRPr="005712D2">
        <w:rPr>
          <w:rFonts w:ascii="Courier New" w:hAnsi="Courier New" w:cs="Courier New"/>
          <w:lang w:val="en-GB"/>
        </w:rPr>
        <w:t>r a new caller enters the conference room, a beep will sound for all participants to let them know there's a new arrival.</w:t>
      </w:r>
    </w:p>
    <w:sectPr w:rsidR="001C035B" w:rsidRPr="005712D2" w:rsidSect="00523BDF">
      <w:pgSz w:w="11907" w:h="16840" w:code="9"/>
      <w:pgMar w:top="1440" w:right="1335" w:bottom="1440" w:left="13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7A"/>
    <w:rsid w:val="000838C2"/>
    <w:rsid w:val="00171115"/>
    <w:rsid w:val="001C035B"/>
    <w:rsid w:val="00523BDF"/>
    <w:rsid w:val="005712D2"/>
    <w:rsid w:val="006C7C5D"/>
    <w:rsid w:val="00CC1754"/>
    <w:rsid w:val="00EC2921"/>
    <w:rsid w:val="00F61C7A"/>
    <w:rsid w:val="00F8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B07D9-83F8-451C-BB63-F21B0FCC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3B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3BD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2017-06-03T20:37:00Z</dcterms:created>
  <dcterms:modified xsi:type="dcterms:W3CDTF">2017-06-03T20:39:00Z</dcterms:modified>
</cp:coreProperties>
</file>