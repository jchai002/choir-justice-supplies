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---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layout</w:t>
      </w:r>
      <w:proofErr w:type="gramEnd"/>
      <w:r w:rsidRPr="00D944D9">
        <w:rPr>
          <w:rFonts w:ascii="Courier New" w:hAnsi="Courier New" w:cs="Courier New"/>
        </w:rPr>
        <w:t>: post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title</w:t>
      </w:r>
      <w:proofErr w:type="gramEnd"/>
      <w:r w:rsidRPr="00D944D9">
        <w:rPr>
          <w:rFonts w:ascii="Courier New" w:hAnsi="Courier New" w:cs="Courier New"/>
        </w:rPr>
        <w:t>:  End User Portal administration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date</w:t>
      </w:r>
      <w:proofErr w:type="gramEnd"/>
      <w:r w:rsidRPr="00D944D9">
        <w:rPr>
          <w:rFonts w:ascii="Courier New" w:hAnsi="Courier New" w:cs="Courier New"/>
        </w:rPr>
        <w:t>:   2017-02-07 11:45:00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country</w:t>
      </w:r>
      <w:proofErr w:type="gramEnd"/>
      <w:r w:rsidRPr="00D944D9">
        <w:rPr>
          <w:rFonts w:ascii="Courier New" w:hAnsi="Courier New" w:cs="Courier New"/>
        </w:rPr>
        <w:t>: [</w:t>
      </w:r>
      <w:del w:id="0" w:author="DL" w:date="2017-05-31T06:58:00Z">
        <w:r w:rsidRPr="00D944D9" w:rsidDel="003841EF">
          <w:rPr>
            <w:rFonts w:ascii="Courier New" w:hAnsi="Courier New" w:cs="Courier New"/>
          </w:rPr>
          <w:delText>Australia</w:delText>
        </w:r>
      </w:del>
      <w:ins w:id="1" w:author="DL" w:date="2017-05-31T06:58:00Z">
        <w:r w:rsidR="003841EF">
          <w:rPr>
            <w:rFonts w:ascii="Courier New" w:hAnsi="Courier New" w:cs="Courier New"/>
          </w:rPr>
          <w:t>UK</w:t>
        </w:r>
      </w:ins>
      <w:r w:rsidRPr="00D944D9">
        <w:rPr>
          <w:rFonts w:ascii="Courier New" w:hAnsi="Courier New" w:cs="Courier New"/>
        </w:rPr>
        <w:t>]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language</w:t>
      </w:r>
      <w:proofErr w:type="gramEnd"/>
      <w:r w:rsidRPr="00D944D9">
        <w:rPr>
          <w:rFonts w:ascii="Courier New" w:hAnsi="Courier New" w:cs="Courier New"/>
        </w:rPr>
        <w:t>: [English]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locale: [en-</w:t>
      </w:r>
      <w:del w:id="2" w:author="DL" w:date="2017-05-31T06:58:00Z">
        <w:r w:rsidRPr="00D944D9" w:rsidDel="003841EF">
          <w:rPr>
            <w:rFonts w:ascii="Courier New" w:hAnsi="Courier New" w:cs="Courier New"/>
          </w:rPr>
          <w:delText>au</w:delText>
        </w:r>
      </w:del>
      <w:ins w:id="3" w:author="DL" w:date="2017-05-31T06:58:00Z">
        <w:r w:rsidR="003841EF">
          <w:rPr>
            <w:rFonts w:ascii="Courier New" w:hAnsi="Courier New" w:cs="Courier New"/>
          </w:rPr>
          <w:t>uk</w:t>
        </w:r>
      </w:ins>
      <w:bookmarkStart w:id="4" w:name="_GoBack"/>
      <w:bookmarkEnd w:id="4"/>
      <w:r w:rsidRPr="00D944D9">
        <w:rPr>
          <w:rFonts w:ascii="Courier New" w:hAnsi="Courier New" w:cs="Courier New"/>
        </w:rPr>
        <w:t>]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category</w:t>
      </w:r>
      <w:proofErr w:type="gramEnd"/>
      <w:r w:rsidRPr="00D944D9">
        <w:rPr>
          <w:rFonts w:ascii="Courier New" w:hAnsi="Courier New" w:cs="Courier New"/>
        </w:rPr>
        <w:t>: [</w:t>
      </w:r>
      <w:proofErr w:type="spellStart"/>
      <w:r w:rsidRPr="00D944D9">
        <w:rPr>
          <w:rFonts w:ascii="Courier New" w:hAnsi="Courier New" w:cs="Courier New"/>
        </w:rPr>
        <w:t>wework</w:t>
      </w:r>
      <w:proofErr w:type="spellEnd"/>
      <w:r w:rsidRPr="00D944D9">
        <w:rPr>
          <w:rFonts w:ascii="Courier New" w:hAnsi="Courier New" w:cs="Courier New"/>
        </w:rPr>
        <w:t>]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proofErr w:type="gramStart"/>
      <w:r w:rsidRPr="00D944D9">
        <w:rPr>
          <w:rFonts w:ascii="Courier New" w:hAnsi="Courier New" w:cs="Courier New"/>
        </w:rPr>
        <w:t>tags</w:t>
      </w:r>
      <w:proofErr w:type="gramEnd"/>
      <w:r w:rsidRPr="00D944D9">
        <w:rPr>
          <w:rFonts w:ascii="Courier New" w:hAnsi="Courier New" w:cs="Courier New"/>
        </w:rPr>
        <w:t xml:space="preserve">: [end-user-portal, </w:t>
      </w:r>
      <w:proofErr w:type="spellStart"/>
      <w:r w:rsidRPr="00D944D9">
        <w:rPr>
          <w:rFonts w:ascii="Courier New" w:hAnsi="Courier New" w:cs="Courier New"/>
        </w:rPr>
        <w:t>wework</w:t>
      </w:r>
      <w:proofErr w:type="spellEnd"/>
      <w:r w:rsidRPr="00D944D9">
        <w:rPr>
          <w:rFonts w:ascii="Courier New" w:hAnsi="Courier New" w:cs="Courier New"/>
        </w:rPr>
        <w:t>]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---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Once you have finished setting up a new user extension, he </w:t>
      </w:r>
      <w:r w:rsidRPr="00D944D9">
        <w:rPr>
          <w:rFonts w:ascii="Courier New" w:hAnsi="Courier New" w:cs="Courier New"/>
        </w:rPr>
        <w:t xml:space="preserve">or she will have access to a number of powerful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Office features. Many of these can be managed from the user's own login to the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End User Portal, but in some cases the Administrator may need to step in to keep things running smoothly. 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1. Table of</w:t>
      </w:r>
      <w:r w:rsidRPr="00D944D9">
        <w:rPr>
          <w:rFonts w:ascii="Courier New" w:hAnsi="Courier New" w:cs="Courier New"/>
        </w:rPr>
        <w:t xml:space="preserve"> Contents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{</w:t>
      </w:r>
      <w:proofErr w:type="gramStart"/>
      <w:r w:rsidRPr="00D944D9">
        <w:rPr>
          <w:rFonts w:ascii="Courier New" w:hAnsi="Courier New" w:cs="Courier New"/>
        </w:rPr>
        <w:t>:</w:t>
      </w:r>
      <w:proofErr w:type="spellStart"/>
      <w:r w:rsidRPr="00D944D9">
        <w:rPr>
          <w:rFonts w:ascii="Courier New" w:hAnsi="Courier New" w:cs="Courier New"/>
        </w:rPr>
        <w:t>toc</w:t>
      </w:r>
      <w:proofErr w:type="spellEnd"/>
      <w:proofErr w:type="gramEnd"/>
      <w:r w:rsidRPr="00D944D9">
        <w:rPr>
          <w:rFonts w:ascii="Courier New" w:hAnsi="Courier New" w:cs="Courier New"/>
        </w:rPr>
        <w:t>}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* * *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## What is the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End User Portal?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The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Office for </w:t>
      </w:r>
      <w:proofErr w:type="spellStart"/>
      <w:r w:rsidRPr="00D944D9">
        <w:rPr>
          <w:rFonts w:ascii="Courier New" w:hAnsi="Courier New" w:cs="Courier New"/>
        </w:rPr>
        <w:t>WeWork</w:t>
      </w:r>
      <w:proofErr w:type="spellEnd"/>
      <w:r w:rsidRPr="00D944D9">
        <w:rPr>
          <w:rFonts w:ascii="Courier New" w:hAnsi="Courier New" w:cs="Courier New"/>
        </w:rPr>
        <w:t xml:space="preserve"> End User Portal gives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Office users the ability to manage their extension. Each user has his or her own individual login to manage and listen to voicemails, check </w:t>
      </w:r>
      <w:r w:rsidRPr="00D944D9">
        <w:rPr>
          <w:rFonts w:ascii="Courier New" w:hAnsi="Courier New" w:cs="Courier New"/>
        </w:rPr>
        <w:t>call logs, and update extension preferences from within a web browser.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## How do I create a user account for the End User Portal?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An account for the End User Portal is automatically created when an extension is created for the user. To learn more about a</w:t>
      </w:r>
      <w:r w:rsidRPr="00D944D9">
        <w:rPr>
          <w:rFonts w:ascii="Courier New" w:hAnsi="Courier New" w:cs="Courier New"/>
        </w:rPr>
        <w:t>dding a new user extension, visit [this FAQ</w:t>
      </w:r>
      <w:proofErr w:type="gramStart"/>
      <w:r w:rsidRPr="00D944D9">
        <w:rPr>
          <w:rFonts w:ascii="Courier New" w:hAnsi="Courier New" w:cs="Courier New"/>
        </w:rPr>
        <w:t>](</w:t>
      </w:r>
      <w:proofErr w:type="gramEnd"/>
      <w:r w:rsidRPr="00D944D9">
        <w:rPr>
          <w:rFonts w:ascii="Courier New" w:hAnsi="Courier New" w:cs="Courier New"/>
        </w:rPr>
        <w:t>/au/en/setting-up-extensions).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## What information does a user need to log into the End User Portal?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When a new user extension is created, the user will receive an automated email sent to the address that was </w:t>
      </w:r>
      <w:r w:rsidRPr="00D944D9">
        <w:rPr>
          <w:rFonts w:ascii="Courier New" w:hAnsi="Courier New" w:cs="Courier New"/>
        </w:rPr>
        <w:t>entered during extension setup. This email will contain the user's extension number and temporary account password, both of which are necessary to log into the End User Portal.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Once the user has this information, he or she can log into the End User Portal</w:t>
      </w:r>
      <w:r w:rsidRPr="00D944D9">
        <w:rPr>
          <w:rFonts w:ascii="Courier New" w:hAnsi="Courier New" w:cs="Courier New"/>
        </w:rPr>
        <w:t xml:space="preserve"> by visiting [({</w:t>
      </w:r>
      <w:proofErr w:type="gramStart"/>
      <w:r w:rsidRPr="00D944D9">
        <w:rPr>
          <w:rFonts w:ascii="Courier New" w:hAnsi="Courier New" w:cs="Courier New"/>
        </w:rPr>
        <w:t>{ site.office</w:t>
      </w:r>
      <w:proofErr w:type="gramEnd"/>
      <w:r w:rsidRPr="00D944D9">
        <w:rPr>
          <w:rFonts w:ascii="Courier New" w:hAnsi="Courier New" w:cs="Courier New"/>
        </w:rPr>
        <w:t>_link.au }}/user]({{ site.office_link.au }}/user) and following the instructions in [this FAQ](/au/en/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>-end-user-portal).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## How can I reset a user's password?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If a user needs to have his or her password reset manually, yo</w:t>
      </w:r>
      <w:r w:rsidRPr="00D944D9">
        <w:rPr>
          <w:rFonts w:ascii="Courier New" w:hAnsi="Courier New" w:cs="Courier New"/>
        </w:rPr>
        <w:t>u can do so by following these instructions: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1. Navigate to the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Office Portal at [({</w:t>
      </w:r>
      <w:proofErr w:type="gramStart"/>
      <w:r w:rsidRPr="00D944D9">
        <w:rPr>
          <w:rFonts w:ascii="Courier New" w:hAnsi="Courier New" w:cs="Courier New"/>
        </w:rPr>
        <w:t>{ site.office</w:t>
      </w:r>
      <w:proofErr w:type="gramEnd"/>
      <w:r w:rsidRPr="00D944D9">
        <w:rPr>
          <w:rFonts w:ascii="Courier New" w:hAnsi="Courier New" w:cs="Courier New"/>
        </w:rPr>
        <w:t>_link.au }}]({{ site.office_link.au }}) and log in as an administrator.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lastRenderedPageBreak/>
        <w:t xml:space="preserve">2. Click </w:t>
      </w:r>
      <w:proofErr w:type="gramStart"/>
      <w:r w:rsidRPr="00D944D9">
        <w:rPr>
          <w:rFonts w:ascii="Courier New" w:hAnsi="Courier New" w:cs="Courier New"/>
        </w:rPr>
        <w:t>the !</w:t>
      </w:r>
      <w:proofErr w:type="gramEnd"/>
      <w:r w:rsidRPr="00D944D9">
        <w:rPr>
          <w:rFonts w:ascii="Courier New" w:hAnsi="Courier New" w:cs="Courier New"/>
        </w:rPr>
        <w:t xml:space="preserve">[settings]({{ </w:t>
      </w:r>
      <w:proofErr w:type="spellStart"/>
      <w:r w:rsidRPr="00D944D9">
        <w:rPr>
          <w:rFonts w:ascii="Courier New" w:hAnsi="Courier New" w:cs="Courier New"/>
        </w:rPr>
        <w:t>site.baseurl</w:t>
      </w:r>
      <w:proofErr w:type="spellEnd"/>
      <w:r w:rsidRPr="00D944D9">
        <w:rPr>
          <w:rFonts w:ascii="Courier New" w:hAnsi="Courier New" w:cs="Courier New"/>
        </w:rPr>
        <w:t xml:space="preserve"> }}/assets/images/</w:t>
      </w:r>
      <w:proofErr w:type="spellStart"/>
      <w:r w:rsidRPr="00D944D9">
        <w:rPr>
          <w:rFonts w:ascii="Courier New" w:hAnsi="Courier New" w:cs="Courier New"/>
        </w:rPr>
        <w:t>ooma_office_manager</w:t>
      </w:r>
      <w:proofErr w:type="spellEnd"/>
      <w:r w:rsidRPr="00D944D9">
        <w:rPr>
          <w:rFonts w:ascii="Courier New" w:hAnsi="Courier New" w:cs="Courier New"/>
        </w:rPr>
        <w:t>/set</w:t>
      </w:r>
      <w:r w:rsidRPr="00D944D9">
        <w:rPr>
          <w:rFonts w:ascii="Courier New" w:hAnsi="Courier New" w:cs="Courier New"/>
        </w:rPr>
        <w:t>tings.png) button that corresponds with the affected user.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3. A pop-up window with information about the user's account will appear. Choose whether you want to reset the user's password automatically or if you would prefer to manually override the password</w:t>
      </w:r>
      <w:r w:rsidRPr="00D944D9">
        <w:rPr>
          <w:rFonts w:ascii="Courier New" w:hAnsi="Courier New" w:cs="Courier New"/>
        </w:rPr>
        <w:t>: \\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   </w:t>
      </w:r>
      <w:proofErr w:type="gramStart"/>
      <w:r w:rsidRPr="00D944D9">
        <w:rPr>
          <w:rFonts w:ascii="Courier New" w:hAnsi="Courier New" w:cs="Courier New"/>
        </w:rPr>
        <w:t>![</w:t>
      </w:r>
      <w:proofErr w:type="gramEnd"/>
      <w:r w:rsidRPr="00D944D9">
        <w:rPr>
          <w:rFonts w:ascii="Courier New" w:hAnsi="Courier New" w:cs="Courier New"/>
        </w:rPr>
        <w:t xml:space="preserve">manual reset user </w:t>
      </w:r>
      <w:proofErr w:type="spellStart"/>
      <w:r w:rsidRPr="00D944D9">
        <w:rPr>
          <w:rFonts w:ascii="Courier New" w:hAnsi="Courier New" w:cs="Courier New"/>
        </w:rPr>
        <w:t>pw</w:t>
      </w:r>
      <w:proofErr w:type="spellEnd"/>
      <w:r w:rsidRPr="00D944D9">
        <w:rPr>
          <w:rFonts w:ascii="Courier New" w:hAnsi="Courier New" w:cs="Courier New"/>
        </w:rPr>
        <w:t xml:space="preserve">]({{ </w:t>
      </w:r>
      <w:proofErr w:type="spellStart"/>
      <w:r w:rsidRPr="00D944D9">
        <w:rPr>
          <w:rFonts w:ascii="Courier New" w:hAnsi="Courier New" w:cs="Courier New"/>
        </w:rPr>
        <w:t>site.baseurl</w:t>
      </w:r>
      <w:proofErr w:type="spellEnd"/>
      <w:r w:rsidRPr="00D944D9">
        <w:rPr>
          <w:rFonts w:ascii="Courier New" w:hAnsi="Courier New" w:cs="Courier New"/>
        </w:rPr>
        <w:t xml:space="preserve"> }}/assets/images/ooma_office_wework/extension_reset_password_wework.png)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4. If you choose to manually override the password, then enter the user's new password into the "Password" field, and then enter it aga</w:t>
      </w:r>
      <w:r w:rsidRPr="00D944D9">
        <w:rPr>
          <w:rFonts w:ascii="Courier New" w:hAnsi="Courier New" w:cs="Courier New"/>
        </w:rPr>
        <w:t>in in the "Confirm Password" field.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5. Save your changes. An email will be sent to the user with their new password.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>{% comment %}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ab/>
        <w:t>## How do I delete a user's account?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ab/>
        <w:t>You can delete a user's account by following these steps: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ab/>
        <w:t xml:space="preserve">1. Navigate to the </w:t>
      </w:r>
      <w:proofErr w:type="spellStart"/>
      <w:r w:rsidRPr="00D944D9">
        <w:rPr>
          <w:rFonts w:ascii="Courier New" w:hAnsi="Courier New" w:cs="Courier New"/>
        </w:rPr>
        <w:t>Ooma</w:t>
      </w:r>
      <w:proofErr w:type="spellEnd"/>
      <w:r w:rsidRPr="00D944D9">
        <w:rPr>
          <w:rFonts w:ascii="Courier New" w:hAnsi="Courier New" w:cs="Courier New"/>
        </w:rPr>
        <w:t xml:space="preserve"> </w:t>
      </w:r>
      <w:r w:rsidRPr="00D944D9">
        <w:rPr>
          <w:rFonts w:ascii="Courier New" w:hAnsi="Courier New" w:cs="Courier New"/>
        </w:rPr>
        <w:t>Office Portal at [({</w:t>
      </w:r>
      <w:proofErr w:type="gramStart"/>
      <w:r w:rsidRPr="00D944D9">
        <w:rPr>
          <w:rFonts w:ascii="Courier New" w:hAnsi="Courier New" w:cs="Courier New"/>
        </w:rPr>
        <w:t>{ site.office</w:t>
      </w:r>
      <w:proofErr w:type="gramEnd"/>
      <w:r w:rsidRPr="00D944D9">
        <w:rPr>
          <w:rFonts w:ascii="Courier New" w:hAnsi="Courier New" w:cs="Courier New"/>
        </w:rPr>
        <w:t>_link.au }}]({{ site.office_link.au }}) and log in as an administrator, then navigate to "[Extensions]({{ site.office_link.au }}/extensions)" under the "Setup" tab.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ab/>
        <w:t>2. Locate the user whose extension you would like to dele</w:t>
      </w:r>
      <w:r w:rsidRPr="00D944D9">
        <w:rPr>
          <w:rFonts w:ascii="Courier New" w:hAnsi="Courier New" w:cs="Courier New"/>
        </w:rPr>
        <w:t xml:space="preserve">te, and click </w:t>
      </w:r>
      <w:r w:rsidRPr="00D944D9">
        <w:rPr>
          <w:rFonts w:ascii="Courier New" w:hAnsi="Courier New" w:cs="Courier New"/>
        </w:rPr>
        <w:t xml:space="preserve">on </w:t>
      </w:r>
      <w:proofErr w:type="gramStart"/>
      <w:r w:rsidRPr="00D944D9">
        <w:rPr>
          <w:rFonts w:ascii="Courier New" w:hAnsi="Courier New" w:cs="Courier New"/>
        </w:rPr>
        <w:t>the !</w:t>
      </w:r>
      <w:proofErr w:type="gramEnd"/>
      <w:r w:rsidRPr="00D944D9">
        <w:rPr>
          <w:rFonts w:ascii="Courier New" w:hAnsi="Courier New" w:cs="Courier New"/>
        </w:rPr>
        <w:t xml:space="preserve">[trash]({{ </w:t>
      </w:r>
      <w:proofErr w:type="spellStart"/>
      <w:r w:rsidRPr="00D944D9">
        <w:rPr>
          <w:rFonts w:ascii="Courier New" w:hAnsi="Courier New" w:cs="Courier New"/>
        </w:rPr>
        <w:t>site.baseurl</w:t>
      </w:r>
      <w:proofErr w:type="spellEnd"/>
      <w:r w:rsidRPr="00D944D9">
        <w:rPr>
          <w:rFonts w:ascii="Courier New" w:hAnsi="Courier New" w:cs="Courier New"/>
        </w:rPr>
        <w:t xml:space="preserve"> }}/assets/images/</w:t>
      </w:r>
      <w:proofErr w:type="spellStart"/>
      <w:r w:rsidRPr="00D944D9">
        <w:rPr>
          <w:rFonts w:ascii="Courier New" w:hAnsi="Courier New" w:cs="Courier New"/>
        </w:rPr>
        <w:t>ooma_office_manager</w:t>
      </w:r>
      <w:proofErr w:type="spellEnd"/>
      <w:r w:rsidRPr="00D944D9">
        <w:rPr>
          <w:rFonts w:ascii="Courier New" w:hAnsi="Courier New" w:cs="Courier New"/>
        </w:rPr>
        <w:t>/trash.png) icon in that row.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ab/>
        <w:t>3. Click "Confirm" to delete the extension.</w:t>
      </w: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</w:p>
    <w:p w:rsidR="0000000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ab/>
        <w:t>When you delete a user's account, all devices that have been assigned to that user will be releas</w:t>
      </w:r>
      <w:r w:rsidRPr="00D944D9">
        <w:rPr>
          <w:rFonts w:ascii="Courier New" w:hAnsi="Courier New" w:cs="Courier New"/>
        </w:rPr>
        <w:t xml:space="preserve">ed back into the pool of devices that are available to assign to other users. </w:t>
      </w:r>
    </w:p>
    <w:p w:rsidR="00CE0F80" w:rsidRPr="00D944D9" w:rsidRDefault="00CE0F80" w:rsidP="000951CE">
      <w:pPr>
        <w:pStyle w:val="PlainText"/>
        <w:rPr>
          <w:rFonts w:ascii="Courier New" w:hAnsi="Courier New" w:cs="Courier New"/>
        </w:rPr>
      </w:pPr>
      <w:r w:rsidRPr="00D944D9">
        <w:rPr>
          <w:rFonts w:ascii="Courier New" w:hAnsi="Courier New" w:cs="Courier New"/>
        </w:rPr>
        <w:t xml:space="preserve">{% </w:t>
      </w:r>
      <w:proofErr w:type="spellStart"/>
      <w:r w:rsidRPr="00D944D9">
        <w:rPr>
          <w:rFonts w:ascii="Courier New" w:hAnsi="Courier New" w:cs="Courier New"/>
        </w:rPr>
        <w:t>endcomment</w:t>
      </w:r>
      <w:proofErr w:type="spellEnd"/>
      <w:r w:rsidRPr="00D944D9">
        <w:rPr>
          <w:rFonts w:ascii="Courier New" w:hAnsi="Courier New" w:cs="Courier New"/>
        </w:rPr>
        <w:t xml:space="preserve"> %}</w:t>
      </w:r>
    </w:p>
    <w:sectPr w:rsidR="00CE0F80" w:rsidRPr="00D944D9" w:rsidSect="000951C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0951CE"/>
    <w:rsid w:val="003841EF"/>
    <w:rsid w:val="003B7D00"/>
    <w:rsid w:val="00486F8D"/>
    <w:rsid w:val="006D4213"/>
    <w:rsid w:val="00704938"/>
    <w:rsid w:val="008540A9"/>
    <w:rsid w:val="009A03BE"/>
    <w:rsid w:val="009D4A99"/>
    <w:rsid w:val="009E1586"/>
    <w:rsid w:val="00CE0F80"/>
    <w:rsid w:val="00D944D9"/>
    <w:rsid w:val="00DF025A"/>
    <w:rsid w:val="00DF1AAE"/>
    <w:rsid w:val="00E52F41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D60F-12EB-4D42-A658-E151F78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51C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51CE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4</cp:revision>
  <dcterms:created xsi:type="dcterms:W3CDTF">2017-05-31T03:49:00Z</dcterms:created>
  <dcterms:modified xsi:type="dcterms:W3CDTF">2017-05-31T04:01:00Z</dcterms:modified>
</cp:coreProperties>
</file>