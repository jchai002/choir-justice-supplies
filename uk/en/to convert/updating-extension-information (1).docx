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---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layout</w:t>
      </w:r>
      <w:proofErr w:type="gramEnd"/>
      <w:r w:rsidRPr="00932333">
        <w:rPr>
          <w:rFonts w:ascii="Courier New" w:hAnsi="Courier New" w:cs="Courier New"/>
        </w:rPr>
        <w:t>: post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title</w:t>
      </w:r>
      <w:proofErr w:type="gramEnd"/>
      <w:r w:rsidRPr="00932333">
        <w:rPr>
          <w:rFonts w:ascii="Courier New" w:hAnsi="Courier New" w:cs="Courier New"/>
        </w:rPr>
        <w:t>:  Updating Extension Information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date</w:t>
      </w:r>
      <w:proofErr w:type="gramEnd"/>
      <w:r w:rsidRPr="00932333">
        <w:rPr>
          <w:rFonts w:ascii="Courier New" w:hAnsi="Courier New" w:cs="Courier New"/>
        </w:rPr>
        <w:t>:   2017-01-24 08:30:00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country</w:t>
      </w:r>
      <w:proofErr w:type="gramEnd"/>
      <w:r w:rsidRPr="00932333">
        <w:rPr>
          <w:rFonts w:ascii="Courier New" w:hAnsi="Courier New" w:cs="Courier New"/>
        </w:rPr>
        <w:t>: [</w:t>
      </w:r>
      <w:del w:id="0" w:author="DL" w:date="2017-06-06T03:49:00Z">
        <w:r w:rsidRPr="00932333" w:rsidDel="00813F8C">
          <w:rPr>
            <w:rFonts w:ascii="Courier New" w:hAnsi="Courier New" w:cs="Courier New"/>
          </w:rPr>
          <w:delText>Australia</w:delText>
        </w:r>
      </w:del>
      <w:ins w:id="1" w:author="DL" w:date="2017-06-06T03:49:00Z">
        <w:r w:rsidR="00813F8C">
          <w:rPr>
            <w:rFonts w:ascii="Courier New" w:hAnsi="Courier New" w:cs="Courier New"/>
          </w:rPr>
          <w:t>UK</w:t>
        </w:r>
      </w:ins>
      <w:r w:rsidRPr="00932333">
        <w:rPr>
          <w:rFonts w:ascii="Courier New" w:hAnsi="Courier New" w:cs="Courier New"/>
        </w:rPr>
        <w:t>]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language</w:t>
      </w:r>
      <w:proofErr w:type="gramEnd"/>
      <w:r w:rsidRPr="00932333">
        <w:rPr>
          <w:rFonts w:ascii="Courier New" w:hAnsi="Courier New" w:cs="Courier New"/>
        </w:rPr>
        <w:t>: [English]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locale</w:t>
      </w:r>
      <w:proofErr w:type="gramEnd"/>
      <w:r w:rsidRPr="00932333">
        <w:rPr>
          <w:rFonts w:ascii="Courier New" w:hAnsi="Courier New" w:cs="Courier New"/>
        </w:rPr>
        <w:t>: [en-</w:t>
      </w:r>
      <w:proofErr w:type="spellStart"/>
      <w:del w:id="2" w:author="DL" w:date="2017-06-06T03:49:00Z">
        <w:r w:rsidRPr="00932333" w:rsidDel="00813F8C">
          <w:rPr>
            <w:rFonts w:ascii="Courier New" w:hAnsi="Courier New" w:cs="Courier New"/>
          </w:rPr>
          <w:delText>au</w:delText>
        </w:r>
      </w:del>
      <w:ins w:id="3" w:author="DL" w:date="2017-06-06T03:49:00Z">
        <w:r w:rsidR="00813F8C">
          <w:rPr>
            <w:rFonts w:ascii="Courier New" w:hAnsi="Courier New" w:cs="Courier New"/>
          </w:rPr>
          <w:t>uk</w:t>
        </w:r>
      </w:ins>
      <w:proofErr w:type="spellEnd"/>
      <w:r w:rsidRPr="00932333">
        <w:rPr>
          <w:rFonts w:ascii="Courier New" w:hAnsi="Courier New" w:cs="Courier New"/>
        </w:rPr>
        <w:t>]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category</w:t>
      </w:r>
      <w:proofErr w:type="gramEnd"/>
      <w:r w:rsidRPr="00932333">
        <w:rPr>
          <w:rFonts w:ascii="Courier New" w:hAnsi="Courier New" w:cs="Courier New"/>
        </w:rPr>
        <w:t>: [</w:t>
      </w:r>
      <w:proofErr w:type="spellStart"/>
      <w:r w:rsidRPr="00932333">
        <w:rPr>
          <w:rFonts w:ascii="Courier New" w:hAnsi="Courier New" w:cs="Courier New"/>
        </w:rPr>
        <w:t>wework</w:t>
      </w:r>
      <w:proofErr w:type="spellEnd"/>
      <w:r w:rsidRPr="00932333">
        <w:rPr>
          <w:rFonts w:ascii="Courier New" w:hAnsi="Courier New" w:cs="Courier New"/>
        </w:rPr>
        <w:t>]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proofErr w:type="gramStart"/>
      <w:r w:rsidRPr="00932333">
        <w:rPr>
          <w:rFonts w:ascii="Courier New" w:hAnsi="Courier New" w:cs="Courier New"/>
        </w:rPr>
        <w:t>tags</w:t>
      </w:r>
      <w:proofErr w:type="gramEnd"/>
      <w:r w:rsidRPr="00932333">
        <w:rPr>
          <w:rFonts w:ascii="Courier New" w:hAnsi="Courier New" w:cs="Courier New"/>
        </w:rPr>
        <w:t xml:space="preserve">: [user-management, admin-features, </w:t>
      </w:r>
      <w:proofErr w:type="spellStart"/>
      <w:r w:rsidRPr="00932333">
        <w:rPr>
          <w:rFonts w:ascii="Courier New" w:hAnsi="Courier New" w:cs="Courier New"/>
        </w:rPr>
        <w:t>wework</w:t>
      </w:r>
      <w:proofErr w:type="spellEnd"/>
      <w:r w:rsidRPr="00932333">
        <w:rPr>
          <w:rFonts w:ascii="Courier New" w:hAnsi="Courier New" w:cs="Courier New"/>
        </w:rPr>
        <w:t>]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---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Since each extension has its own personal i</w:t>
      </w:r>
      <w:r w:rsidRPr="00932333">
        <w:rPr>
          <w:rFonts w:ascii="Courier New" w:hAnsi="Courier New" w:cs="Courier New"/>
        </w:rPr>
        <w:t>nformation, it is important to make sure that each extension is up</w:t>
      </w:r>
      <w:ins w:id="4" w:author="DL" w:date="2017-06-06T03:49:00Z">
        <w:r w:rsidR="00813F8C">
          <w:rPr>
            <w:rFonts w:ascii="Courier New" w:hAnsi="Courier New" w:cs="Courier New"/>
          </w:rPr>
          <w:t>-</w:t>
        </w:r>
      </w:ins>
      <w:del w:id="5" w:author="DL" w:date="2017-06-06T03:49:00Z">
        <w:r w:rsidRPr="00932333" w:rsidDel="00813F8C">
          <w:rPr>
            <w:rFonts w:ascii="Courier New" w:hAnsi="Courier New" w:cs="Courier New"/>
          </w:rPr>
          <w:delText xml:space="preserve"> </w:delText>
        </w:r>
      </w:del>
      <w:r w:rsidRPr="00932333">
        <w:rPr>
          <w:rFonts w:ascii="Courier New" w:hAnsi="Courier New" w:cs="Courier New"/>
        </w:rPr>
        <w:t>to</w:t>
      </w:r>
      <w:ins w:id="6" w:author="DL" w:date="2017-06-06T03:49:00Z">
        <w:r w:rsidR="00813F8C">
          <w:rPr>
            <w:rFonts w:ascii="Courier New" w:hAnsi="Courier New" w:cs="Courier New"/>
          </w:rPr>
          <w:t>-</w:t>
        </w:r>
      </w:ins>
      <w:del w:id="7" w:author="DL" w:date="2017-06-06T03:49:00Z">
        <w:r w:rsidRPr="00932333" w:rsidDel="00813F8C">
          <w:rPr>
            <w:rFonts w:ascii="Courier New" w:hAnsi="Courier New" w:cs="Courier New"/>
          </w:rPr>
          <w:delText xml:space="preserve"> </w:delText>
        </w:r>
      </w:del>
      <w:bookmarkStart w:id="8" w:name="_GoBack"/>
      <w:bookmarkEnd w:id="8"/>
      <w:r w:rsidRPr="00932333">
        <w:rPr>
          <w:rFonts w:ascii="Courier New" w:hAnsi="Courier New" w:cs="Courier New"/>
        </w:rPr>
        <w:t>date with the information of the employee who is using it.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1. Table of Contents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{</w:t>
      </w:r>
      <w:proofErr w:type="gramStart"/>
      <w:r w:rsidRPr="00932333">
        <w:rPr>
          <w:rFonts w:ascii="Courier New" w:hAnsi="Courier New" w:cs="Courier New"/>
        </w:rPr>
        <w:t>:</w:t>
      </w:r>
      <w:proofErr w:type="spellStart"/>
      <w:r w:rsidRPr="00932333">
        <w:rPr>
          <w:rFonts w:ascii="Courier New" w:hAnsi="Courier New" w:cs="Courier New"/>
        </w:rPr>
        <w:t>toc</w:t>
      </w:r>
      <w:proofErr w:type="spellEnd"/>
      <w:proofErr w:type="gramEnd"/>
      <w:r w:rsidRPr="00932333">
        <w:rPr>
          <w:rFonts w:ascii="Courier New" w:hAnsi="Courier New" w:cs="Courier New"/>
        </w:rPr>
        <w:t>}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* * *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## How can I update the information for an extension?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You can update the information for a</w:t>
      </w:r>
      <w:r w:rsidRPr="00932333">
        <w:rPr>
          <w:rFonts w:ascii="Courier New" w:hAnsi="Courier New" w:cs="Courier New"/>
        </w:rPr>
        <w:t>n extension by following these steps: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 xml:space="preserve">1. Log into your </w:t>
      </w:r>
      <w:proofErr w:type="spellStart"/>
      <w:r w:rsidRPr="00932333">
        <w:rPr>
          <w:rFonts w:ascii="Courier New" w:hAnsi="Courier New" w:cs="Courier New"/>
        </w:rPr>
        <w:t>Ooma</w:t>
      </w:r>
      <w:proofErr w:type="spellEnd"/>
      <w:r w:rsidRPr="00932333">
        <w:rPr>
          <w:rFonts w:ascii="Courier New" w:hAnsi="Courier New" w:cs="Courier New"/>
        </w:rPr>
        <w:t xml:space="preserve"> Office Manager at [{</w:t>
      </w:r>
      <w:proofErr w:type="gramStart"/>
      <w:r w:rsidRPr="00932333">
        <w:rPr>
          <w:rFonts w:ascii="Courier New" w:hAnsi="Courier New" w:cs="Courier New"/>
        </w:rPr>
        <w:t>{ site.office</w:t>
      </w:r>
      <w:proofErr w:type="gramEnd"/>
      <w:r w:rsidRPr="00932333">
        <w:rPr>
          <w:rFonts w:ascii="Courier New" w:hAnsi="Courier New" w:cs="Courier New"/>
        </w:rPr>
        <w:t>_link.au }}]({{ site.office_link.au }}) and navigate to "[Extensions]({{ site.office_link.au }}/#extensions)" under the "Setup" tab.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2. Click the "Setup" button n</w:t>
      </w:r>
      <w:r w:rsidRPr="00932333">
        <w:rPr>
          <w:rFonts w:ascii="Courier New" w:hAnsi="Courier New" w:cs="Courier New"/>
        </w:rPr>
        <w:t>ext to the extension whose number you wish to change: \\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 xml:space="preserve">   </w:t>
      </w:r>
      <w:proofErr w:type="gramStart"/>
      <w:r w:rsidRPr="00932333">
        <w:rPr>
          <w:rFonts w:ascii="Courier New" w:hAnsi="Courier New" w:cs="Courier New"/>
        </w:rPr>
        <w:t>![</w:t>
      </w:r>
      <w:proofErr w:type="gramEnd"/>
      <w:r w:rsidRPr="00932333">
        <w:rPr>
          <w:rFonts w:ascii="Courier New" w:hAnsi="Courier New" w:cs="Courier New"/>
        </w:rPr>
        <w:t xml:space="preserve">manage extensions]({{ </w:t>
      </w:r>
      <w:proofErr w:type="spellStart"/>
      <w:r w:rsidRPr="00932333">
        <w:rPr>
          <w:rFonts w:ascii="Courier New" w:hAnsi="Courier New" w:cs="Courier New"/>
        </w:rPr>
        <w:t>site.baseurl</w:t>
      </w:r>
      <w:proofErr w:type="spellEnd"/>
      <w:r w:rsidRPr="00932333">
        <w:rPr>
          <w:rFonts w:ascii="Courier New" w:hAnsi="Courier New" w:cs="Courier New"/>
        </w:rPr>
        <w:t xml:space="preserve"> }}/assets/images/</w:t>
      </w:r>
      <w:proofErr w:type="spellStart"/>
      <w:r w:rsidRPr="00932333">
        <w:rPr>
          <w:rFonts w:ascii="Courier New" w:hAnsi="Courier New" w:cs="Courier New"/>
        </w:rPr>
        <w:t>ooma_office_wework</w:t>
      </w:r>
      <w:proofErr w:type="spellEnd"/>
      <w:r w:rsidRPr="00932333">
        <w:rPr>
          <w:rFonts w:ascii="Courier New" w:hAnsi="Courier New" w:cs="Courier New"/>
        </w:rPr>
        <w:t>/edit_extension_wework.png)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3. In the "Basic" tab you can update the user's information.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4. When you are done, save your ch</w:t>
      </w:r>
      <w:r w:rsidRPr="00932333">
        <w:rPr>
          <w:rFonts w:ascii="Courier New" w:hAnsi="Courier New" w:cs="Courier New"/>
        </w:rPr>
        <w:t>anges to exit the screen.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## What personal information can an extension have?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An extension can have a first name, last name, email address, and password.</w:t>
      </w:r>
    </w:p>
    <w:p w:rsidR="00000000" w:rsidRPr="00932333" w:rsidRDefault="00285D0D" w:rsidP="00932333">
      <w:pPr>
        <w:pStyle w:val="PlainText"/>
        <w:rPr>
          <w:rFonts w:ascii="Courier New" w:hAnsi="Courier New" w:cs="Courier New"/>
        </w:rPr>
      </w:pPr>
    </w:p>
    <w:p w:rsidR="00285D0D" w:rsidRPr="00932333" w:rsidRDefault="00285D0D" w:rsidP="00932333">
      <w:pPr>
        <w:pStyle w:val="PlainText"/>
        <w:rPr>
          <w:rFonts w:ascii="Courier New" w:hAnsi="Courier New" w:cs="Courier New"/>
        </w:rPr>
      </w:pPr>
      <w:r w:rsidRPr="00932333">
        <w:rPr>
          <w:rFonts w:ascii="Courier New" w:hAnsi="Courier New" w:cs="Courier New"/>
        </w:rPr>
        <w:t>**Note</w:t>
      </w:r>
      <w:proofErr w:type="gramStart"/>
      <w:r w:rsidRPr="00932333">
        <w:rPr>
          <w:rFonts w:ascii="Courier New" w:hAnsi="Courier New" w:cs="Courier New"/>
        </w:rPr>
        <w:t>:*</w:t>
      </w:r>
      <w:proofErr w:type="gramEnd"/>
      <w:r w:rsidRPr="00932333">
        <w:rPr>
          <w:rFonts w:ascii="Courier New" w:hAnsi="Courier New" w:cs="Courier New"/>
        </w:rPr>
        <w:t>* Each extension must have a unique name.</w:t>
      </w:r>
    </w:p>
    <w:sectPr w:rsidR="00285D0D" w:rsidRPr="00932333" w:rsidSect="0093233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225D10"/>
    <w:rsid w:val="00285D0D"/>
    <w:rsid w:val="003B7D00"/>
    <w:rsid w:val="00486F8D"/>
    <w:rsid w:val="006D4213"/>
    <w:rsid w:val="00704938"/>
    <w:rsid w:val="0075371C"/>
    <w:rsid w:val="00813F8C"/>
    <w:rsid w:val="008540A9"/>
    <w:rsid w:val="00932333"/>
    <w:rsid w:val="009D4A99"/>
    <w:rsid w:val="009E1586"/>
    <w:rsid w:val="00CA2349"/>
    <w:rsid w:val="00DF025A"/>
    <w:rsid w:val="00E52F41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7F99B-2D65-48D7-B66D-DC58AFC2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233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2333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1027</Characters>
  <Application>Microsoft Office Word</Application>
  <DocSecurity>0</DocSecurity>
  <Lines>44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2017-06-06T00:49:00Z</dcterms:created>
  <dcterms:modified xsi:type="dcterms:W3CDTF">2017-06-06T00:51:00Z</dcterms:modified>
</cp:coreProperties>
</file>