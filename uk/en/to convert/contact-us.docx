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4794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---</w:t>
      </w:r>
    </w:p>
    <w:p w14:paraId="272BA9D9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layout: post</w:t>
      </w:r>
    </w:p>
    <w:p w14:paraId="511FA7D4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title:  Contact Us</w:t>
      </w:r>
    </w:p>
    <w:p w14:paraId="46766132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category: [country: [Australia]</w:t>
      </w:r>
    </w:p>
    <w:p w14:paraId="467B8FFC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language: [</w:t>
      </w:r>
      <w:del w:id="0" w:author="DL" w:date="2017-06-06T04:06:00Z">
        <w:r w:rsidRPr="00245073" w:rsidDel="005C2D26">
          <w:rPr>
            <w:rFonts w:ascii="Courier New" w:hAnsi="Courier New" w:cs="Courier New"/>
          </w:rPr>
          <w:delText>English</w:delText>
        </w:r>
      </w:del>
      <w:ins w:id="1" w:author="DL" w:date="2017-06-06T04:06:00Z">
        <w:r w:rsidR="005C2D26">
          <w:rPr>
            <w:rFonts w:ascii="Courier New" w:hAnsi="Courier New" w:cs="Courier New"/>
          </w:rPr>
          <w:t>UK</w:t>
        </w:r>
      </w:ins>
      <w:r w:rsidRPr="00245073">
        <w:rPr>
          <w:rFonts w:ascii="Courier New" w:hAnsi="Courier New" w:cs="Courier New"/>
        </w:rPr>
        <w:t>]</w:t>
      </w:r>
    </w:p>
    <w:p w14:paraId="0D4F81B4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locale: [</w:t>
      </w:r>
      <w:proofErr w:type="spellStart"/>
      <w:r w:rsidRPr="00245073">
        <w:rPr>
          <w:rFonts w:ascii="Courier New" w:hAnsi="Courier New" w:cs="Courier New"/>
        </w:rPr>
        <w:t>en-</w:t>
      </w:r>
      <w:del w:id="2" w:author="DL" w:date="2017-06-06T04:06:00Z">
        <w:r w:rsidRPr="00245073" w:rsidDel="005C2D26">
          <w:rPr>
            <w:rFonts w:ascii="Courier New" w:hAnsi="Courier New" w:cs="Courier New"/>
          </w:rPr>
          <w:delText>au</w:delText>
        </w:r>
      </w:del>
      <w:ins w:id="3" w:author="DL" w:date="2017-06-06T04:06:00Z">
        <w:r w:rsidR="005C2D26">
          <w:rPr>
            <w:rFonts w:ascii="Courier New" w:hAnsi="Courier New" w:cs="Courier New"/>
          </w:rPr>
          <w:t>uk</w:t>
        </w:r>
      </w:ins>
      <w:proofErr w:type="spellEnd"/>
      <w:r w:rsidRPr="00245073">
        <w:rPr>
          <w:rFonts w:ascii="Courier New" w:hAnsi="Courier New" w:cs="Courier New"/>
        </w:rPr>
        <w:t>]</w:t>
      </w:r>
    </w:p>
    <w:p w14:paraId="3E2F90FC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category: [</w:t>
      </w:r>
      <w:proofErr w:type="spellStart"/>
      <w:r w:rsidRPr="00245073">
        <w:rPr>
          <w:rFonts w:ascii="Courier New" w:hAnsi="Courier New" w:cs="Courier New"/>
        </w:rPr>
        <w:t>wework</w:t>
      </w:r>
      <w:proofErr w:type="spellEnd"/>
      <w:r w:rsidRPr="00245073">
        <w:rPr>
          <w:rFonts w:ascii="Courier New" w:hAnsi="Courier New" w:cs="Courier New"/>
        </w:rPr>
        <w:t>]]</w:t>
      </w:r>
    </w:p>
    <w:p w14:paraId="41D9EF09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date:   2016-12-13 14:00:00</w:t>
      </w:r>
    </w:p>
    <w:p w14:paraId="60B3FDCA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---</w:t>
      </w:r>
    </w:p>
    <w:p w14:paraId="741C2032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</w:p>
    <w:p w14:paraId="760C1AFE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Having trouble setting up or using a feature of Ooma Office for WeWork? No problem! We’re here to help.</w:t>
      </w:r>
    </w:p>
    <w:p w14:paraId="497473CA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</w:p>
    <w:p w14:paraId="138AED6B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* * *</w:t>
      </w:r>
    </w:p>
    <w:p w14:paraId="53C2DDF6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</w:p>
    <w:p w14:paraId="75CA1A21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## Phone</w:t>
      </w:r>
    </w:p>
    <w:p w14:paraId="6559562D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</w:p>
    <w:p w14:paraId="2F4BF5A8" w14:textId="77777777" w:rsidR="00245073" w:rsidRPr="00245073" w:rsidRDefault="00245073" w:rsidP="00245073">
      <w:pPr>
        <w:pStyle w:val="PlainText"/>
        <w:rPr>
          <w:rFonts w:ascii="Courier New" w:hAnsi="Courier New" w:cs="Courier New"/>
        </w:rPr>
      </w:pPr>
      <w:r w:rsidRPr="00245073">
        <w:rPr>
          <w:rFonts w:ascii="Courier New" w:hAnsi="Courier New" w:cs="Courier New"/>
        </w:rPr>
        <w:t>Contact us at **</w:t>
      </w:r>
      <w:del w:id="4" w:author="DL" w:date="2017-06-06T04:06:00Z">
        <w:r w:rsidRPr="00245073" w:rsidDel="005C2D26">
          <w:rPr>
            <w:rFonts w:ascii="Courier New" w:hAnsi="Courier New" w:cs="Courier New"/>
          </w:rPr>
          <w:delText xml:space="preserve">1800 </w:delText>
        </w:r>
      </w:del>
      <w:ins w:id="5" w:author="DL" w:date="2017-06-06T04:06:00Z">
        <w:r w:rsidR="005C2D26">
          <w:rPr>
            <w:rFonts w:ascii="Courier New" w:hAnsi="Courier New" w:cs="Courier New"/>
          </w:rPr>
          <w:t>XXXX</w:t>
        </w:r>
        <w:r w:rsidR="005C2D26" w:rsidRPr="00245073">
          <w:rPr>
            <w:rFonts w:ascii="Courier New" w:hAnsi="Courier New" w:cs="Courier New"/>
          </w:rPr>
          <w:t xml:space="preserve"> </w:t>
        </w:r>
      </w:ins>
      <w:del w:id="6" w:author="DL" w:date="2017-06-06T04:06:00Z">
        <w:r w:rsidRPr="00245073" w:rsidDel="005C2D26">
          <w:rPr>
            <w:rFonts w:ascii="Courier New" w:hAnsi="Courier New" w:cs="Courier New"/>
          </w:rPr>
          <w:delText xml:space="preserve">531 </w:delText>
        </w:r>
      </w:del>
      <w:ins w:id="7" w:author="DL" w:date="2017-06-06T04:06:00Z">
        <w:r w:rsidR="005C2D26">
          <w:rPr>
            <w:rFonts w:ascii="Courier New" w:hAnsi="Courier New" w:cs="Courier New"/>
          </w:rPr>
          <w:t>XXX</w:t>
        </w:r>
        <w:r w:rsidR="005C2D26" w:rsidRPr="00245073">
          <w:rPr>
            <w:rFonts w:ascii="Courier New" w:hAnsi="Courier New" w:cs="Courier New"/>
          </w:rPr>
          <w:t xml:space="preserve"> </w:t>
        </w:r>
      </w:ins>
      <w:del w:id="8" w:author="DL" w:date="2017-06-06T04:07:00Z">
        <w:r w:rsidRPr="00245073" w:rsidDel="005C2D26">
          <w:rPr>
            <w:rFonts w:ascii="Courier New" w:hAnsi="Courier New" w:cs="Courier New"/>
          </w:rPr>
          <w:delText>894</w:delText>
        </w:r>
      </w:del>
      <w:ins w:id="9" w:author="DL" w:date="2017-06-06T04:07:00Z">
        <w:r w:rsidR="005C2D26">
          <w:rPr>
            <w:rFonts w:ascii="Courier New" w:hAnsi="Courier New" w:cs="Courier New"/>
          </w:rPr>
          <w:t>XXX</w:t>
        </w:r>
      </w:ins>
      <w:r w:rsidRPr="00245073">
        <w:rPr>
          <w:rFonts w:ascii="Courier New" w:hAnsi="Courier New" w:cs="Courier New"/>
        </w:rPr>
        <w:t xml:space="preserve">**. Customer Care agents are available Monday </w:t>
      </w:r>
      <w:del w:id="10" w:author="DL" w:date="2017-06-06T04:07:00Z">
        <w:r w:rsidRPr="00AC0149" w:rsidDel="005C2D26">
          <w:rPr>
            <w:rFonts w:ascii="Courier New" w:hAnsi="Courier New" w:cs="Courier New"/>
            <w:highlight w:val="yellow"/>
            <w:rPrChange w:id="11" w:author="Microsoft Office User" w:date="2017-07-17T09:56:00Z">
              <w:rPr>
                <w:rFonts w:ascii="Courier New" w:hAnsi="Courier New" w:cs="Courier New"/>
              </w:rPr>
            </w:rPrChange>
          </w:rPr>
          <w:delText xml:space="preserve">through </w:delText>
        </w:r>
      </w:del>
      <w:ins w:id="12" w:author="DL" w:date="2017-06-06T04:07:00Z">
        <w:r w:rsidR="005C2D26" w:rsidRPr="00AC0149">
          <w:rPr>
            <w:rFonts w:ascii="Courier New" w:hAnsi="Courier New" w:cs="Courier New"/>
            <w:highlight w:val="yellow"/>
            <w:rPrChange w:id="13" w:author="Microsoft Office User" w:date="2017-07-17T09:56:00Z">
              <w:rPr>
                <w:rFonts w:ascii="Courier New" w:hAnsi="Courier New" w:cs="Courier New"/>
              </w:rPr>
            </w:rPrChange>
          </w:rPr>
          <w:t>to</w:t>
        </w:r>
        <w:bookmarkStart w:id="14" w:name="_GoBack"/>
        <w:bookmarkEnd w:id="14"/>
        <w:r w:rsidR="005C2D26" w:rsidRPr="00245073">
          <w:rPr>
            <w:rFonts w:ascii="Courier New" w:hAnsi="Courier New" w:cs="Courier New"/>
          </w:rPr>
          <w:t xml:space="preserve"> </w:t>
        </w:r>
      </w:ins>
      <w:r w:rsidRPr="00245073">
        <w:rPr>
          <w:rFonts w:ascii="Courier New" w:hAnsi="Courier New" w:cs="Courier New"/>
        </w:rPr>
        <w:t>Friday from 8:00 am to 5:00 pm if you need assistance.</w:t>
      </w:r>
    </w:p>
    <w:sectPr w:rsidR="00245073" w:rsidRPr="00245073" w:rsidSect="005201A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155CC6"/>
    <w:rsid w:val="00245073"/>
    <w:rsid w:val="003B7D00"/>
    <w:rsid w:val="00486F8D"/>
    <w:rsid w:val="005C2D26"/>
    <w:rsid w:val="006D4213"/>
    <w:rsid w:val="00704938"/>
    <w:rsid w:val="0075371C"/>
    <w:rsid w:val="008540A9"/>
    <w:rsid w:val="009D4A99"/>
    <w:rsid w:val="009E1586"/>
    <w:rsid w:val="00AC0149"/>
    <w:rsid w:val="00CA2349"/>
    <w:rsid w:val="00DF025A"/>
    <w:rsid w:val="00E52F41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7FB3"/>
  <w15:chartTrackingRefBased/>
  <w15:docId w15:val="{D0D8C526-7914-4EE7-8E65-526FD520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01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01A3"/>
    <w:rPr>
      <w:rFonts w:ascii="Consolas" w:hAnsi="Consolas"/>
      <w:sz w:val="21"/>
      <w:szCs w:val="2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4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49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Microsoft Office User</cp:lastModifiedBy>
  <cp:revision>4</cp:revision>
  <dcterms:created xsi:type="dcterms:W3CDTF">2017-06-06T01:06:00Z</dcterms:created>
  <dcterms:modified xsi:type="dcterms:W3CDTF">2017-07-17T16:56:00Z</dcterms:modified>
</cp:coreProperties>
</file>