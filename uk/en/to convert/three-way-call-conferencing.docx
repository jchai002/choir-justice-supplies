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014FD"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w:t>
      </w:r>
    </w:p>
    <w:p w14:paraId="4F3214B6"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layout: post</w:t>
      </w:r>
    </w:p>
    <w:p w14:paraId="4F516C0C"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title:  Three-Way Call Conferencing</w:t>
      </w:r>
    </w:p>
    <w:p w14:paraId="01AAF1B6"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date:   2017-02-07 09:00:00</w:t>
      </w:r>
    </w:p>
    <w:p w14:paraId="1607956E"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country: [</w:t>
      </w:r>
      <w:del w:id="0" w:author="DL" w:date="2017-06-06T01:44:00Z">
        <w:r w:rsidRPr="006944D0" w:rsidDel="00F214E8">
          <w:rPr>
            <w:rFonts w:ascii="Courier New" w:hAnsi="Courier New" w:cs="Courier New"/>
          </w:rPr>
          <w:delText>Australia</w:delText>
        </w:r>
      </w:del>
      <w:ins w:id="1" w:author="DL" w:date="2017-06-06T01:44:00Z">
        <w:r w:rsidR="00F214E8">
          <w:rPr>
            <w:rFonts w:ascii="Courier New" w:hAnsi="Courier New" w:cs="Courier New"/>
          </w:rPr>
          <w:t>UK</w:t>
        </w:r>
      </w:ins>
      <w:r w:rsidRPr="006944D0">
        <w:rPr>
          <w:rFonts w:ascii="Courier New" w:hAnsi="Courier New" w:cs="Courier New"/>
        </w:rPr>
        <w:t>]</w:t>
      </w:r>
    </w:p>
    <w:p w14:paraId="3BFC6D49"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language: [English]</w:t>
      </w:r>
    </w:p>
    <w:p w14:paraId="5DF96F92"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locale: [</w:t>
      </w:r>
      <w:proofErr w:type="spellStart"/>
      <w:r w:rsidRPr="006944D0">
        <w:rPr>
          <w:rFonts w:ascii="Courier New" w:hAnsi="Courier New" w:cs="Courier New"/>
        </w:rPr>
        <w:t>en-</w:t>
      </w:r>
      <w:del w:id="2" w:author="DL" w:date="2017-06-06T01:44:00Z">
        <w:r w:rsidRPr="006944D0" w:rsidDel="00F214E8">
          <w:rPr>
            <w:rFonts w:ascii="Courier New" w:hAnsi="Courier New" w:cs="Courier New"/>
          </w:rPr>
          <w:delText>au</w:delText>
        </w:r>
      </w:del>
      <w:ins w:id="3" w:author="DL" w:date="2017-06-06T01:44:00Z">
        <w:r w:rsidR="00F214E8">
          <w:rPr>
            <w:rFonts w:ascii="Courier New" w:hAnsi="Courier New" w:cs="Courier New"/>
          </w:rPr>
          <w:t>u</w:t>
        </w:r>
      </w:ins>
      <w:ins w:id="4" w:author="DL" w:date="2017-06-06T01:45:00Z">
        <w:r w:rsidR="00F214E8">
          <w:rPr>
            <w:rFonts w:ascii="Courier New" w:hAnsi="Courier New" w:cs="Courier New"/>
          </w:rPr>
          <w:t>k</w:t>
        </w:r>
      </w:ins>
      <w:proofErr w:type="spellEnd"/>
      <w:r w:rsidRPr="006944D0">
        <w:rPr>
          <w:rFonts w:ascii="Courier New" w:hAnsi="Courier New" w:cs="Courier New"/>
        </w:rPr>
        <w:t>]</w:t>
      </w:r>
    </w:p>
    <w:p w14:paraId="453A1D03"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category: [</w:t>
      </w:r>
      <w:proofErr w:type="spellStart"/>
      <w:r w:rsidRPr="006944D0">
        <w:rPr>
          <w:rFonts w:ascii="Courier New" w:hAnsi="Courier New" w:cs="Courier New"/>
        </w:rPr>
        <w:t>wework</w:t>
      </w:r>
      <w:proofErr w:type="spellEnd"/>
      <w:r w:rsidRPr="006944D0">
        <w:rPr>
          <w:rFonts w:ascii="Courier New" w:hAnsi="Courier New" w:cs="Courier New"/>
        </w:rPr>
        <w:t>]</w:t>
      </w:r>
    </w:p>
    <w:p w14:paraId="6177E849"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 xml:space="preserve">tags: [end-user-features, calling, </w:t>
      </w:r>
      <w:proofErr w:type="spellStart"/>
      <w:r w:rsidRPr="006944D0">
        <w:rPr>
          <w:rFonts w:ascii="Courier New" w:hAnsi="Courier New" w:cs="Courier New"/>
        </w:rPr>
        <w:t>wework</w:t>
      </w:r>
      <w:proofErr w:type="spellEnd"/>
      <w:r w:rsidRPr="006944D0">
        <w:rPr>
          <w:rFonts w:ascii="Courier New" w:hAnsi="Courier New" w:cs="Courier New"/>
        </w:rPr>
        <w:t>]</w:t>
      </w:r>
    </w:p>
    <w:p w14:paraId="50171D73"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w:t>
      </w:r>
    </w:p>
    <w:p w14:paraId="21D191F5" w14:textId="77777777" w:rsidR="003E14CB" w:rsidRPr="006944D0" w:rsidRDefault="003E14CB" w:rsidP="006944D0">
      <w:pPr>
        <w:pStyle w:val="PlainText"/>
        <w:rPr>
          <w:rFonts w:ascii="Courier New" w:hAnsi="Courier New" w:cs="Courier New"/>
        </w:rPr>
      </w:pPr>
    </w:p>
    <w:p w14:paraId="7FD91AEC"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When you have two calls on the same line, it can sometimes be beneficial to include everyone in the same conversation. Then, when you're done, you can break the calls apart again to conclude each one individually.</w:t>
      </w:r>
    </w:p>
    <w:p w14:paraId="46EAD568" w14:textId="77777777" w:rsidR="003E14CB" w:rsidRPr="006944D0" w:rsidRDefault="003E14CB" w:rsidP="006944D0">
      <w:pPr>
        <w:pStyle w:val="PlainText"/>
        <w:rPr>
          <w:rFonts w:ascii="Courier New" w:hAnsi="Courier New" w:cs="Courier New"/>
        </w:rPr>
      </w:pPr>
    </w:p>
    <w:p w14:paraId="3A09D26B"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1. Table of Contents</w:t>
      </w:r>
    </w:p>
    <w:p w14:paraId="25DA3255" w14:textId="77777777" w:rsidR="003E14CB" w:rsidRPr="006944D0" w:rsidRDefault="003F40A4" w:rsidP="006944D0">
      <w:pPr>
        <w:pStyle w:val="PlainText"/>
        <w:rPr>
          <w:rFonts w:ascii="Courier New" w:hAnsi="Courier New" w:cs="Courier New"/>
        </w:rPr>
      </w:pPr>
      <w:proofErr w:type="gramStart"/>
      <w:r w:rsidRPr="006944D0">
        <w:rPr>
          <w:rFonts w:ascii="Courier New" w:hAnsi="Courier New" w:cs="Courier New"/>
        </w:rPr>
        <w:t>{:toc</w:t>
      </w:r>
      <w:proofErr w:type="gramEnd"/>
      <w:r w:rsidRPr="006944D0">
        <w:rPr>
          <w:rFonts w:ascii="Courier New" w:hAnsi="Courier New" w:cs="Courier New"/>
        </w:rPr>
        <w:t>}</w:t>
      </w:r>
    </w:p>
    <w:p w14:paraId="3EC9AA17"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 * *</w:t>
      </w:r>
    </w:p>
    <w:p w14:paraId="598F0B92" w14:textId="77777777" w:rsidR="003E14CB" w:rsidRPr="006944D0" w:rsidRDefault="003E14CB" w:rsidP="006944D0">
      <w:pPr>
        <w:pStyle w:val="PlainText"/>
        <w:rPr>
          <w:rFonts w:ascii="Courier New" w:hAnsi="Courier New" w:cs="Courier New"/>
        </w:rPr>
      </w:pPr>
    </w:p>
    <w:p w14:paraId="5FBBCA5C"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 Conferencing two active calls together</w:t>
      </w:r>
    </w:p>
    <w:p w14:paraId="424F21F5" w14:textId="77777777" w:rsidR="003E14CB" w:rsidRPr="006944D0" w:rsidRDefault="003E14CB" w:rsidP="006944D0">
      <w:pPr>
        <w:pStyle w:val="PlainText"/>
        <w:rPr>
          <w:rFonts w:ascii="Courier New" w:hAnsi="Courier New" w:cs="Courier New"/>
        </w:rPr>
      </w:pPr>
    </w:p>
    <w:p w14:paraId="70D69B7A"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 xml:space="preserve">When you have two </w:t>
      </w:r>
      <w:commentRangeStart w:id="5"/>
      <w:r w:rsidRPr="00EB3206">
        <w:rPr>
          <w:rFonts w:ascii="Courier New" w:hAnsi="Courier New" w:cs="Courier New"/>
          <w:highlight w:val="yellow"/>
          <w:rPrChange w:id="6" w:author="Microsoft Office User" w:date="2017-07-17T00:09:00Z">
            <w:rPr>
              <w:rFonts w:ascii="Courier New" w:hAnsi="Courier New" w:cs="Courier New"/>
            </w:rPr>
          </w:rPrChange>
        </w:rPr>
        <w:t>active</w:t>
      </w:r>
      <w:commentRangeEnd w:id="5"/>
      <w:r w:rsidR="00F214E8" w:rsidRPr="00EB3206">
        <w:rPr>
          <w:rStyle w:val="CommentReference"/>
          <w:rFonts w:asciiTheme="minorHAnsi" w:hAnsiTheme="minorHAnsi"/>
          <w:highlight w:val="yellow"/>
          <w:rPrChange w:id="7" w:author="Microsoft Office User" w:date="2017-07-17T00:09:00Z">
            <w:rPr>
              <w:rStyle w:val="CommentReference"/>
              <w:rFonts w:asciiTheme="minorHAnsi" w:hAnsiTheme="minorHAnsi"/>
            </w:rPr>
          </w:rPrChange>
        </w:rPr>
        <w:commentReference w:id="5"/>
      </w:r>
      <w:r w:rsidRPr="006944D0">
        <w:rPr>
          <w:rFonts w:ascii="Courier New" w:hAnsi="Courier New" w:cs="Courier New"/>
        </w:rPr>
        <w:t xml:space="preserve"> calls on two separate lines, make sure that one of the two calls you would like to combine is active. Then, select the second call that you would like to conference with the arrow keys. Press the **</w:t>
      </w:r>
      <w:proofErr w:type="spellStart"/>
      <w:r w:rsidRPr="006944D0">
        <w:rPr>
          <w:rFonts w:ascii="Courier New" w:hAnsi="Courier New" w:cs="Courier New"/>
        </w:rPr>
        <w:t>Conf</w:t>
      </w:r>
      <w:proofErr w:type="spellEnd"/>
      <w:r w:rsidRPr="006944D0">
        <w:rPr>
          <w:rFonts w:ascii="Courier New" w:hAnsi="Courier New" w:cs="Courier New"/>
        </w:rPr>
        <w:t xml:space="preserve">** </w:t>
      </w:r>
      <w:proofErr w:type="spellStart"/>
      <w:r w:rsidRPr="006944D0">
        <w:rPr>
          <w:rFonts w:ascii="Courier New" w:hAnsi="Courier New" w:cs="Courier New"/>
        </w:rPr>
        <w:t>softkey</w:t>
      </w:r>
      <w:proofErr w:type="spellEnd"/>
      <w:r w:rsidRPr="006944D0">
        <w:rPr>
          <w:rFonts w:ascii="Courier New" w:hAnsi="Courier New" w:cs="Courier New"/>
        </w:rPr>
        <w:t xml:space="preserve"> to combine the calls.</w:t>
      </w:r>
    </w:p>
    <w:p w14:paraId="7417919A" w14:textId="77777777" w:rsidR="003E14CB" w:rsidRPr="006944D0" w:rsidRDefault="003E14CB" w:rsidP="006944D0">
      <w:pPr>
        <w:pStyle w:val="PlainText"/>
        <w:rPr>
          <w:rFonts w:ascii="Courier New" w:hAnsi="Courier New" w:cs="Courier New"/>
        </w:rPr>
      </w:pPr>
    </w:p>
    <w:p w14:paraId="4739AB91"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 Conferencing two calls together</w:t>
      </w:r>
      <w:bookmarkStart w:id="8" w:name="_GoBack"/>
      <w:bookmarkEnd w:id="8"/>
    </w:p>
    <w:p w14:paraId="0A77C5CD" w14:textId="77777777" w:rsidR="003E14CB" w:rsidRPr="006944D0" w:rsidRDefault="003E14CB" w:rsidP="006944D0">
      <w:pPr>
        <w:pStyle w:val="PlainText"/>
        <w:rPr>
          <w:rFonts w:ascii="Courier New" w:hAnsi="Courier New" w:cs="Courier New"/>
        </w:rPr>
      </w:pPr>
    </w:p>
    <w:p w14:paraId="2FEC0112"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Press the **</w:t>
      </w:r>
      <w:proofErr w:type="spellStart"/>
      <w:r w:rsidRPr="006944D0">
        <w:rPr>
          <w:rFonts w:ascii="Courier New" w:hAnsi="Courier New" w:cs="Courier New"/>
        </w:rPr>
        <w:t>Conf</w:t>
      </w:r>
      <w:proofErr w:type="spellEnd"/>
      <w:r w:rsidRPr="006944D0">
        <w:rPr>
          <w:rFonts w:ascii="Courier New" w:hAnsi="Courier New" w:cs="Courier New"/>
        </w:rPr>
        <w:t xml:space="preserve">** </w:t>
      </w:r>
      <w:proofErr w:type="spellStart"/>
      <w:r w:rsidRPr="006944D0">
        <w:rPr>
          <w:rFonts w:ascii="Courier New" w:hAnsi="Courier New" w:cs="Courier New"/>
        </w:rPr>
        <w:t>softkey</w:t>
      </w:r>
      <w:proofErr w:type="spellEnd"/>
      <w:r w:rsidRPr="006944D0">
        <w:rPr>
          <w:rFonts w:ascii="Courier New" w:hAnsi="Courier New" w:cs="Courier New"/>
        </w:rPr>
        <w:t xml:space="preserve"> to place the active call on hold.</w:t>
      </w:r>
    </w:p>
    <w:p w14:paraId="0BF1E0D7" w14:textId="77777777" w:rsidR="003E14CB" w:rsidRPr="006944D0" w:rsidRDefault="003E14CB" w:rsidP="006944D0">
      <w:pPr>
        <w:pStyle w:val="PlainText"/>
        <w:rPr>
          <w:rFonts w:ascii="Courier New" w:hAnsi="Courier New" w:cs="Courier New"/>
        </w:rPr>
      </w:pPr>
    </w:p>
    <w:p w14:paraId="594B4EA7"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Enter the second number that you wish to call and press Send. When the second party picks up, press the **</w:t>
      </w:r>
      <w:proofErr w:type="spellStart"/>
      <w:r w:rsidRPr="006944D0">
        <w:rPr>
          <w:rFonts w:ascii="Courier New" w:hAnsi="Courier New" w:cs="Courier New"/>
        </w:rPr>
        <w:t>Conf</w:t>
      </w:r>
      <w:proofErr w:type="spellEnd"/>
      <w:r w:rsidRPr="006944D0">
        <w:rPr>
          <w:rFonts w:ascii="Courier New" w:hAnsi="Courier New" w:cs="Courier New"/>
        </w:rPr>
        <w:t xml:space="preserve">** </w:t>
      </w:r>
      <w:proofErr w:type="spellStart"/>
      <w:r w:rsidRPr="006944D0">
        <w:rPr>
          <w:rFonts w:ascii="Courier New" w:hAnsi="Courier New" w:cs="Courier New"/>
        </w:rPr>
        <w:t>softkey</w:t>
      </w:r>
      <w:proofErr w:type="spellEnd"/>
      <w:r w:rsidRPr="006944D0">
        <w:rPr>
          <w:rFonts w:ascii="Courier New" w:hAnsi="Courier New" w:cs="Courier New"/>
        </w:rPr>
        <w:t xml:space="preserve"> again to join the calls together.</w:t>
      </w:r>
    </w:p>
    <w:p w14:paraId="39153F80" w14:textId="77777777" w:rsidR="003E14CB" w:rsidRPr="006944D0" w:rsidRDefault="003E14CB" w:rsidP="006944D0">
      <w:pPr>
        <w:pStyle w:val="PlainText"/>
        <w:rPr>
          <w:rFonts w:ascii="Courier New" w:hAnsi="Courier New" w:cs="Courier New"/>
        </w:rPr>
      </w:pPr>
    </w:p>
    <w:p w14:paraId="7F31DB60" w14:textId="77777777" w:rsidR="003E14CB" w:rsidRPr="006944D0" w:rsidRDefault="003F40A4" w:rsidP="006944D0">
      <w:pPr>
        <w:pStyle w:val="PlainText"/>
        <w:rPr>
          <w:rFonts w:ascii="Courier New" w:hAnsi="Courier New" w:cs="Courier New"/>
        </w:rPr>
      </w:pPr>
      <w:r w:rsidRPr="006944D0">
        <w:rPr>
          <w:rFonts w:ascii="Courier New" w:hAnsi="Courier New" w:cs="Courier New"/>
        </w:rPr>
        <w:t>## Breaking apart a conference call</w:t>
      </w:r>
    </w:p>
    <w:p w14:paraId="36B9F5D3" w14:textId="77777777" w:rsidR="003E14CB" w:rsidRPr="006944D0" w:rsidRDefault="003E14CB" w:rsidP="006944D0">
      <w:pPr>
        <w:pStyle w:val="PlainText"/>
        <w:rPr>
          <w:rFonts w:ascii="Courier New" w:hAnsi="Courier New" w:cs="Courier New"/>
        </w:rPr>
      </w:pPr>
    </w:p>
    <w:p w14:paraId="1718748D" w14:textId="77777777" w:rsidR="003F40A4" w:rsidRPr="006944D0" w:rsidRDefault="003F40A4" w:rsidP="006944D0">
      <w:pPr>
        <w:pStyle w:val="PlainText"/>
        <w:rPr>
          <w:rFonts w:ascii="Courier New" w:hAnsi="Courier New" w:cs="Courier New"/>
        </w:rPr>
      </w:pPr>
      <w:r w:rsidRPr="006944D0">
        <w:rPr>
          <w:rFonts w:ascii="Courier New" w:hAnsi="Courier New" w:cs="Courier New"/>
        </w:rPr>
        <w:t xml:space="preserve">When you are finished with the conference part of your call, you can break the two parties into separate calls again by selecting one of the combined calls. Press the **hold** </w:t>
      </w:r>
      <w:proofErr w:type="spellStart"/>
      <w:r w:rsidRPr="006944D0">
        <w:rPr>
          <w:rFonts w:ascii="Courier New" w:hAnsi="Courier New" w:cs="Courier New"/>
        </w:rPr>
        <w:t>softkey</w:t>
      </w:r>
      <w:proofErr w:type="spellEnd"/>
      <w:r w:rsidRPr="006944D0">
        <w:rPr>
          <w:rFonts w:ascii="Courier New" w:hAnsi="Courier New" w:cs="Courier New"/>
        </w:rPr>
        <w:t xml:space="preserve"> to place that call on hold. The other call will remain active.</w:t>
      </w:r>
    </w:p>
    <w:sectPr w:rsidR="003F40A4" w:rsidRPr="006944D0" w:rsidSect="006944D0">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w:date="2017-06-06T01:50:00Z" w:initials="DL">
    <w:p w14:paraId="1B3DF369" w14:textId="77777777" w:rsidR="00312836" w:rsidRDefault="00F214E8">
      <w:pPr>
        <w:pStyle w:val="CommentText"/>
        <w:rPr>
          <w:rFonts w:ascii="Courier New" w:hAnsi="Courier New" w:cs="Courier New"/>
          <w:noProof/>
          <w:sz w:val="21"/>
          <w:szCs w:val="21"/>
        </w:rPr>
      </w:pPr>
      <w:r>
        <w:rPr>
          <w:rStyle w:val="CommentReference"/>
        </w:rPr>
        <w:annotationRef/>
      </w:r>
      <w:r w:rsidR="003F40A4">
        <w:rPr>
          <w:rFonts w:ascii="Courier New" w:hAnsi="Courier New" w:cs="Courier New"/>
          <w:noProof/>
          <w:sz w:val="21"/>
          <w:szCs w:val="21"/>
        </w:rPr>
        <w:t>ALTERNATIVE (if I understood it correctly):</w:t>
      </w:r>
    </w:p>
    <w:p w14:paraId="32AFBF3D" w14:textId="77777777" w:rsidR="00F214E8" w:rsidRDefault="003F40A4">
      <w:pPr>
        <w:pStyle w:val="CommentText"/>
      </w:pPr>
      <w:r>
        <w:rPr>
          <w:rFonts w:ascii="Courier New" w:hAnsi="Courier New" w:cs="Courier New"/>
          <w:noProof/>
          <w:sz w:val="21"/>
          <w:szCs w:val="21"/>
        </w:rPr>
        <w:t>"</w:t>
      </w:r>
      <w:r w:rsidR="00F214E8" w:rsidRPr="006944D0">
        <w:rPr>
          <w:rFonts w:ascii="Courier New" w:hAnsi="Courier New" w:cs="Courier New"/>
          <w:sz w:val="21"/>
          <w:szCs w:val="21"/>
        </w:rPr>
        <w:t xml:space="preserve">When you have two </w:t>
      </w:r>
      <w:r w:rsidR="00F214E8" w:rsidRPr="00F214E8">
        <w:rPr>
          <w:rFonts w:ascii="Courier New" w:hAnsi="Courier New" w:cs="Courier New"/>
          <w:strike/>
          <w:color w:val="FF0000"/>
          <w:sz w:val="21"/>
          <w:szCs w:val="21"/>
        </w:rPr>
        <w:t>active</w:t>
      </w:r>
      <w:r w:rsidR="00F214E8" w:rsidRPr="00F214E8">
        <w:rPr>
          <w:rStyle w:val="CommentReference"/>
          <w:strike/>
          <w:color w:val="FF0000"/>
        </w:rPr>
        <w:annotationRef/>
      </w:r>
      <w:r w:rsidR="00F214E8" w:rsidRPr="006944D0">
        <w:rPr>
          <w:rFonts w:ascii="Courier New" w:hAnsi="Courier New" w:cs="Courier New"/>
          <w:sz w:val="21"/>
          <w:szCs w:val="21"/>
        </w:rPr>
        <w:t xml:space="preserve"> calls on two separate lines</w:t>
      </w:r>
      <w:r>
        <w:rPr>
          <w:rFonts w:ascii="Courier New" w:hAnsi="Courier New" w:cs="Courier New"/>
          <w:noProof/>
          <w:sz w:val="21"/>
          <w:szCs w:val="21"/>
        </w:rPr>
        <w:t xml:space="preserve"> that you  would like to combine, make sure that one of them is active. Then, use the arrow keys to select the call that you would like to conference with."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FBF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2E522F"/>
    <w:rsid w:val="00312836"/>
    <w:rsid w:val="003B7D00"/>
    <w:rsid w:val="003E14CB"/>
    <w:rsid w:val="003F40A4"/>
    <w:rsid w:val="00486F8D"/>
    <w:rsid w:val="006944D0"/>
    <w:rsid w:val="006D4213"/>
    <w:rsid w:val="00704938"/>
    <w:rsid w:val="0075371C"/>
    <w:rsid w:val="008540A9"/>
    <w:rsid w:val="009D4A99"/>
    <w:rsid w:val="009E1586"/>
    <w:rsid w:val="00CA2349"/>
    <w:rsid w:val="00DF025A"/>
    <w:rsid w:val="00E52F41"/>
    <w:rsid w:val="00EB3206"/>
    <w:rsid w:val="00EB7324"/>
    <w:rsid w:val="00F214E8"/>
    <w:rsid w:val="00FC7A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0C07"/>
  <w15:chartTrackingRefBased/>
  <w15:docId w15:val="{F3CBE279-12FA-4674-A4B7-9A6B2CE5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44D0"/>
    <w:pPr>
      <w:spacing w:after="0"/>
    </w:pPr>
    <w:rPr>
      <w:rFonts w:ascii="Consolas" w:hAnsi="Consolas"/>
      <w:sz w:val="21"/>
      <w:szCs w:val="21"/>
    </w:rPr>
  </w:style>
  <w:style w:type="character" w:customStyle="1" w:styleId="PlainTextChar">
    <w:name w:val="Plain Text Char"/>
    <w:basedOn w:val="DefaultParagraphFont"/>
    <w:link w:val="PlainText"/>
    <w:uiPriority w:val="99"/>
    <w:rsid w:val="006944D0"/>
    <w:rPr>
      <w:rFonts w:ascii="Consolas" w:hAnsi="Consolas"/>
      <w:sz w:val="21"/>
      <w:szCs w:val="21"/>
      <w:lang w:val="en-GB"/>
    </w:rPr>
  </w:style>
  <w:style w:type="character" w:styleId="CommentReference">
    <w:name w:val="annotation reference"/>
    <w:basedOn w:val="DefaultParagraphFont"/>
    <w:uiPriority w:val="99"/>
    <w:semiHidden/>
    <w:unhideWhenUsed/>
    <w:rsid w:val="00F214E8"/>
    <w:rPr>
      <w:sz w:val="16"/>
      <w:szCs w:val="16"/>
    </w:rPr>
  </w:style>
  <w:style w:type="paragraph" w:styleId="CommentText">
    <w:name w:val="annotation text"/>
    <w:basedOn w:val="Normal"/>
    <w:link w:val="CommentTextChar"/>
    <w:uiPriority w:val="99"/>
    <w:semiHidden/>
    <w:unhideWhenUsed/>
    <w:rsid w:val="00F214E8"/>
    <w:rPr>
      <w:sz w:val="20"/>
      <w:szCs w:val="20"/>
    </w:rPr>
  </w:style>
  <w:style w:type="character" w:customStyle="1" w:styleId="CommentTextChar">
    <w:name w:val="Comment Text Char"/>
    <w:basedOn w:val="DefaultParagraphFont"/>
    <w:link w:val="CommentText"/>
    <w:uiPriority w:val="99"/>
    <w:semiHidden/>
    <w:rsid w:val="00F214E8"/>
    <w:rPr>
      <w:sz w:val="20"/>
      <w:szCs w:val="20"/>
      <w:lang w:val="en-GB"/>
    </w:rPr>
  </w:style>
  <w:style w:type="paragraph" w:styleId="CommentSubject">
    <w:name w:val="annotation subject"/>
    <w:basedOn w:val="CommentText"/>
    <w:next w:val="CommentText"/>
    <w:link w:val="CommentSubjectChar"/>
    <w:uiPriority w:val="99"/>
    <w:semiHidden/>
    <w:unhideWhenUsed/>
    <w:rsid w:val="00F214E8"/>
    <w:rPr>
      <w:b/>
      <w:bCs/>
    </w:rPr>
  </w:style>
  <w:style w:type="character" w:customStyle="1" w:styleId="CommentSubjectChar">
    <w:name w:val="Comment Subject Char"/>
    <w:basedOn w:val="CommentTextChar"/>
    <w:link w:val="CommentSubject"/>
    <w:uiPriority w:val="99"/>
    <w:semiHidden/>
    <w:rsid w:val="00F214E8"/>
    <w:rPr>
      <w:b/>
      <w:bCs/>
      <w:sz w:val="20"/>
      <w:szCs w:val="20"/>
      <w:lang w:val="en-GB"/>
    </w:rPr>
  </w:style>
  <w:style w:type="paragraph" w:styleId="Revision">
    <w:name w:val="Revision"/>
    <w:hidden/>
    <w:uiPriority w:val="99"/>
    <w:semiHidden/>
    <w:rsid w:val="00F214E8"/>
    <w:pPr>
      <w:spacing w:after="0" w:line="240" w:lineRule="auto"/>
    </w:pPr>
    <w:rPr>
      <w:lang w:val="en-GB"/>
    </w:rPr>
  </w:style>
  <w:style w:type="paragraph" w:styleId="BalloonText">
    <w:name w:val="Balloon Text"/>
    <w:basedOn w:val="Normal"/>
    <w:link w:val="BalloonTextChar"/>
    <w:uiPriority w:val="99"/>
    <w:semiHidden/>
    <w:unhideWhenUsed/>
    <w:rsid w:val="00F214E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4E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1108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4</cp:revision>
  <dcterms:created xsi:type="dcterms:W3CDTF">2017-06-05T22:44:00Z</dcterms:created>
  <dcterms:modified xsi:type="dcterms:W3CDTF">2017-07-17T07:09:00Z</dcterms:modified>
</cp:coreProperties>
</file>