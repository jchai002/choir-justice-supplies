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>---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layout</w:t>
      </w:r>
      <w:proofErr w:type="gramEnd"/>
      <w:r w:rsidRPr="00397538">
        <w:rPr>
          <w:rFonts w:ascii="Courier New" w:hAnsi="Courier New" w:cs="Courier New"/>
        </w:rPr>
        <w:t>: post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title</w:t>
      </w:r>
      <w:proofErr w:type="gramEnd"/>
      <w:r w:rsidRPr="00397538">
        <w:rPr>
          <w:rFonts w:ascii="Courier New" w:hAnsi="Courier New" w:cs="Courier New"/>
        </w:rPr>
        <w:t>:  Recovering a Lost Password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date</w:t>
      </w:r>
      <w:proofErr w:type="gramEnd"/>
      <w:r w:rsidRPr="00397538">
        <w:rPr>
          <w:rFonts w:ascii="Courier New" w:hAnsi="Courier New" w:cs="Courier New"/>
        </w:rPr>
        <w:t>:   2017-02-06 15:30:00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country</w:t>
      </w:r>
      <w:proofErr w:type="gramEnd"/>
      <w:r w:rsidRPr="00397538">
        <w:rPr>
          <w:rFonts w:ascii="Courier New" w:hAnsi="Courier New" w:cs="Courier New"/>
        </w:rPr>
        <w:t>: [</w:t>
      </w:r>
      <w:del w:id="0" w:author="DL" w:date="2017-06-06T04:00:00Z">
        <w:r w:rsidRPr="00397538" w:rsidDel="00144B34">
          <w:rPr>
            <w:rFonts w:ascii="Courier New" w:hAnsi="Courier New" w:cs="Courier New"/>
          </w:rPr>
          <w:delText>Australia</w:delText>
        </w:r>
      </w:del>
      <w:ins w:id="1" w:author="DL" w:date="2017-06-06T04:00:00Z">
        <w:r w:rsidR="00144B34">
          <w:rPr>
            <w:rFonts w:ascii="Courier New" w:hAnsi="Courier New" w:cs="Courier New"/>
          </w:rPr>
          <w:t>UK</w:t>
        </w:r>
      </w:ins>
      <w:r w:rsidRPr="00397538">
        <w:rPr>
          <w:rFonts w:ascii="Courier New" w:hAnsi="Courier New" w:cs="Courier New"/>
        </w:rPr>
        <w:t>]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language</w:t>
      </w:r>
      <w:proofErr w:type="gramEnd"/>
      <w:r w:rsidRPr="00397538">
        <w:rPr>
          <w:rFonts w:ascii="Courier New" w:hAnsi="Courier New" w:cs="Courier New"/>
        </w:rPr>
        <w:t>: [English]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>locale: [en-</w:t>
      </w:r>
      <w:del w:id="2" w:author="DL" w:date="2017-06-06T04:00:00Z">
        <w:r w:rsidRPr="00397538" w:rsidDel="00144B34">
          <w:rPr>
            <w:rFonts w:ascii="Courier New" w:hAnsi="Courier New" w:cs="Courier New"/>
          </w:rPr>
          <w:delText>au</w:delText>
        </w:r>
      </w:del>
      <w:ins w:id="3" w:author="DL" w:date="2017-06-06T04:00:00Z">
        <w:r w:rsidR="00144B34">
          <w:rPr>
            <w:rFonts w:ascii="Courier New" w:hAnsi="Courier New" w:cs="Courier New"/>
          </w:rPr>
          <w:t>uk</w:t>
        </w:r>
      </w:ins>
      <w:bookmarkStart w:id="4" w:name="_GoBack"/>
      <w:bookmarkEnd w:id="4"/>
      <w:r w:rsidRPr="00397538">
        <w:rPr>
          <w:rFonts w:ascii="Courier New" w:hAnsi="Courier New" w:cs="Courier New"/>
        </w:rPr>
        <w:t>]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category</w:t>
      </w:r>
      <w:proofErr w:type="gramEnd"/>
      <w:r w:rsidRPr="00397538">
        <w:rPr>
          <w:rFonts w:ascii="Courier New" w:hAnsi="Courier New" w:cs="Courier New"/>
        </w:rPr>
        <w:t>: [</w:t>
      </w:r>
      <w:proofErr w:type="spellStart"/>
      <w:r w:rsidRPr="00397538">
        <w:rPr>
          <w:rFonts w:ascii="Courier New" w:hAnsi="Courier New" w:cs="Courier New"/>
        </w:rPr>
        <w:t>wework</w:t>
      </w:r>
      <w:proofErr w:type="spellEnd"/>
      <w:r w:rsidRPr="00397538">
        <w:rPr>
          <w:rFonts w:ascii="Courier New" w:hAnsi="Courier New" w:cs="Courier New"/>
        </w:rPr>
        <w:t>]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proofErr w:type="gramStart"/>
      <w:r w:rsidRPr="00397538">
        <w:rPr>
          <w:rFonts w:ascii="Courier New" w:hAnsi="Courier New" w:cs="Courier New"/>
        </w:rPr>
        <w:t>tags</w:t>
      </w:r>
      <w:proofErr w:type="gramEnd"/>
      <w:r w:rsidRPr="00397538">
        <w:rPr>
          <w:rFonts w:ascii="Courier New" w:hAnsi="Courier New" w:cs="Courier New"/>
        </w:rPr>
        <w:t xml:space="preserve">: [account, admin-features, user-management, </w:t>
      </w:r>
      <w:proofErr w:type="spellStart"/>
      <w:r w:rsidRPr="00397538">
        <w:rPr>
          <w:rFonts w:ascii="Courier New" w:hAnsi="Courier New" w:cs="Courier New"/>
        </w:rPr>
        <w:t>wework</w:t>
      </w:r>
      <w:proofErr w:type="spellEnd"/>
      <w:r w:rsidRPr="00397538">
        <w:rPr>
          <w:rFonts w:ascii="Courier New" w:hAnsi="Courier New" w:cs="Courier New"/>
        </w:rPr>
        <w:t>]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>---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 xml:space="preserve">If you have lost or forgotten your </w:t>
      </w:r>
      <w:proofErr w:type="spellStart"/>
      <w:r w:rsidRPr="00397538">
        <w:rPr>
          <w:rFonts w:ascii="Courier New" w:hAnsi="Courier New" w:cs="Courier New"/>
        </w:rPr>
        <w:t>Oom</w:t>
      </w:r>
      <w:r w:rsidRPr="00397538">
        <w:rPr>
          <w:rFonts w:ascii="Courier New" w:hAnsi="Courier New" w:cs="Courier New"/>
        </w:rPr>
        <w:t>a</w:t>
      </w:r>
      <w:proofErr w:type="spellEnd"/>
      <w:r w:rsidRPr="00397538">
        <w:rPr>
          <w:rFonts w:ascii="Courier New" w:hAnsi="Courier New" w:cs="Courier New"/>
        </w:rPr>
        <w:t xml:space="preserve"> Office for </w:t>
      </w:r>
      <w:proofErr w:type="spellStart"/>
      <w:r w:rsidRPr="00397538">
        <w:rPr>
          <w:rFonts w:ascii="Courier New" w:hAnsi="Courier New" w:cs="Courier New"/>
        </w:rPr>
        <w:t>WeWork</w:t>
      </w:r>
      <w:proofErr w:type="spellEnd"/>
      <w:r w:rsidRPr="00397538">
        <w:rPr>
          <w:rFonts w:ascii="Courier New" w:hAnsi="Courier New" w:cs="Courier New"/>
        </w:rPr>
        <w:t xml:space="preserve"> password, it can be recovered by the Account Administrator by following these steps: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 xml:space="preserve">1. Visit the </w:t>
      </w:r>
      <w:proofErr w:type="spellStart"/>
      <w:r w:rsidRPr="00397538">
        <w:rPr>
          <w:rFonts w:ascii="Courier New" w:hAnsi="Courier New" w:cs="Courier New"/>
        </w:rPr>
        <w:t>Ooma</w:t>
      </w:r>
      <w:proofErr w:type="spellEnd"/>
      <w:r w:rsidRPr="00397538">
        <w:rPr>
          <w:rFonts w:ascii="Courier New" w:hAnsi="Courier New" w:cs="Courier New"/>
        </w:rPr>
        <w:t xml:space="preserve"> Office Manager at [{</w:t>
      </w:r>
      <w:proofErr w:type="gramStart"/>
      <w:r w:rsidRPr="00397538">
        <w:rPr>
          <w:rFonts w:ascii="Courier New" w:hAnsi="Courier New" w:cs="Courier New"/>
        </w:rPr>
        <w:t>{ site.office</w:t>
      </w:r>
      <w:proofErr w:type="gramEnd"/>
      <w:r w:rsidRPr="00397538">
        <w:rPr>
          <w:rFonts w:ascii="Courier New" w:hAnsi="Courier New" w:cs="Courier New"/>
        </w:rPr>
        <w:t>_link.au }}]({{ site.office_link.au }}/), select the appropriate flag for your country from the dro</w:t>
      </w:r>
      <w:r w:rsidRPr="00397538">
        <w:rPr>
          <w:rFonts w:ascii="Courier New" w:hAnsi="Courier New" w:cs="Courier New"/>
        </w:rPr>
        <w:t>pdown, and then click the "password reset" link at the bottom: \\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 xml:space="preserve">   </w:t>
      </w:r>
      <w:proofErr w:type="gramStart"/>
      <w:r w:rsidRPr="00397538">
        <w:rPr>
          <w:rFonts w:ascii="Courier New" w:hAnsi="Courier New" w:cs="Courier New"/>
        </w:rPr>
        <w:t>![</w:t>
      </w:r>
      <w:proofErr w:type="gramEnd"/>
      <w:r w:rsidRPr="00397538">
        <w:rPr>
          <w:rFonts w:ascii="Courier New" w:hAnsi="Courier New" w:cs="Courier New"/>
        </w:rPr>
        <w:t xml:space="preserve">reset password]({{ </w:t>
      </w:r>
      <w:proofErr w:type="spellStart"/>
      <w:r w:rsidRPr="00397538">
        <w:rPr>
          <w:rFonts w:ascii="Courier New" w:hAnsi="Courier New" w:cs="Courier New"/>
        </w:rPr>
        <w:t>site.baseurl</w:t>
      </w:r>
      <w:proofErr w:type="spellEnd"/>
      <w:r w:rsidRPr="00397538">
        <w:rPr>
          <w:rFonts w:ascii="Courier New" w:hAnsi="Courier New" w:cs="Courier New"/>
        </w:rPr>
        <w:t xml:space="preserve"> }}/assets/images/ooma_office_wework/login_screen_reset_password.png)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 xml:space="preserve">2. Enter the </w:t>
      </w:r>
      <w:proofErr w:type="spellStart"/>
      <w:r w:rsidRPr="00397538">
        <w:rPr>
          <w:rFonts w:ascii="Courier New" w:hAnsi="Courier New" w:cs="Courier New"/>
        </w:rPr>
        <w:t>Ooma</w:t>
      </w:r>
      <w:proofErr w:type="spellEnd"/>
      <w:r w:rsidRPr="00397538">
        <w:rPr>
          <w:rFonts w:ascii="Courier New" w:hAnsi="Courier New" w:cs="Courier New"/>
        </w:rPr>
        <w:t xml:space="preserve"> Office phone number and the email address that is on file for the</w:t>
      </w:r>
      <w:r w:rsidRPr="00397538">
        <w:rPr>
          <w:rFonts w:ascii="Courier New" w:hAnsi="Courier New" w:cs="Courier New"/>
        </w:rPr>
        <w:t xml:space="preserve"> account administrator.</w:t>
      </w:r>
    </w:p>
    <w:p w:rsidR="00000000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>3. A new password will be emailed to that address shortly.</w:t>
      </w:r>
    </w:p>
    <w:p w:rsidR="006C2D08" w:rsidRPr="00397538" w:rsidRDefault="006C2D08" w:rsidP="00397538">
      <w:pPr>
        <w:pStyle w:val="PlainText"/>
        <w:rPr>
          <w:rFonts w:ascii="Courier New" w:hAnsi="Courier New" w:cs="Courier New"/>
        </w:rPr>
      </w:pPr>
      <w:r w:rsidRPr="00397538">
        <w:rPr>
          <w:rFonts w:ascii="Courier New" w:hAnsi="Courier New" w:cs="Courier New"/>
        </w:rPr>
        <w:t>4. When access to the account is regained, don't forget to follow the "[Changing your account password</w:t>
      </w:r>
      <w:proofErr w:type="gramStart"/>
      <w:r w:rsidRPr="00397538">
        <w:rPr>
          <w:rFonts w:ascii="Courier New" w:hAnsi="Courier New" w:cs="Courier New"/>
        </w:rPr>
        <w:t>](</w:t>
      </w:r>
      <w:proofErr w:type="gramEnd"/>
      <w:r w:rsidRPr="00397538">
        <w:rPr>
          <w:rFonts w:ascii="Courier New" w:hAnsi="Courier New" w:cs="Courier New"/>
        </w:rPr>
        <w:t xml:space="preserve">/au/en/changing-your-account-password)" instructions to update your </w:t>
      </w:r>
      <w:proofErr w:type="spellStart"/>
      <w:r w:rsidRPr="00397538">
        <w:rPr>
          <w:rFonts w:ascii="Courier New" w:hAnsi="Courier New" w:cs="Courier New"/>
        </w:rPr>
        <w:t>O</w:t>
      </w:r>
      <w:r w:rsidRPr="00397538">
        <w:rPr>
          <w:rFonts w:ascii="Courier New" w:hAnsi="Courier New" w:cs="Courier New"/>
        </w:rPr>
        <w:t>oma</w:t>
      </w:r>
      <w:proofErr w:type="spellEnd"/>
      <w:r w:rsidRPr="00397538">
        <w:rPr>
          <w:rFonts w:ascii="Courier New" w:hAnsi="Courier New" w:cs="Courier New"/>
        </w:rPr>
        <w:t xml:space="preserve"> Office password!</w:t>
      </w:r>
    </w:p>
    <w:sectPr w:rsidR="006C2D08" w:rsidRPr="00397538" w:rsidSect="0039753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144B34"/>
    <w:rsid w:val="00397538"/>
    <w:rsid w:val="003B7D00"/>
    <w:rsid w:val="00486F8D"/>
    <w:rsid w:val="006C2D08"/>
    <w:rsid w:val="006D4213"/>
    <w:rsid w:val="00704938"/>
    <w:rsid w:val="0075371C"/>
    <w:rsid w:val="008540A9"/>
    <w:rsid w:val="009D4A99"/>
    <w:rsid w:val="009E1586"/>
    <w:rsid w:val="00BE1230"/>
    <w:rsid w:val="00CA2349"/>
    <w:rsid w:val="00DF025A"/>
    <w:rsid w:val="00E52F41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215C2-B33C-4340-B3B0-406F16D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753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7538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871</Characters>
  <Application>Microsoft Office Word</Application>
  <DocSecurity>0</DocSecurity>
  <Lines>37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2017-06-06T01:00:00Z</dcterms:created>
  <dcterms:modified xsi:type="dcterms:W3CDTF">2017-06-06T01:02:00Z</dcterms:modified>
</cp:coreProperties>
</file>