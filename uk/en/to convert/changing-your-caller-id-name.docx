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570DD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>---</w:t>
      </w:r>
    </w:p>
    <w:p w14:paraId="08277806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>layout: post</w:t>
      </w:r>
    </w:p>
    <w:p w14:paraId="6D343852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>title:  Changing your Caller ID Name</w:t>
      </w:r>
    </w:p>
    <w:p w14:paraId="0761A032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>date:   2017-02-06 08:30:00</w:t>
      </w:r>
    </w:p>
    <w:p w14:paraId="474B6220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>country: [</w:t>
      </w:r>
      <w:del w:id="0" w:author="D" w:date="2017-06-03T23:40:00Z">
        <w:r w:rsidRPr="00F54666" w:rsidDel="00061C70">
          <w:rPr>
            <w:rFonts w:ascii="Courier New" w:hAnsi="Courier New" w:cs="Courier New"/>
            <w:lang w:val="en-GB"/>
          </w:rPr>
          <w:delText>Australia</w:delText>
        </w:r>
      </w:del>
      <w:ins w:id="1" w:author="D" w:date="2017-06-03T23:40:00Z">
        <w:r w:rsidR="00061C70">
          <w:rPr>
            <w:rFonts w:ascii="Courier New" w:hAnsi="Courier New" w:cs="Courier New"/>
            <w:lang w:val="en-GB"/>
          </w:rPr>
          <w:t>UK</w:t>
        </w:r>
      </w:ins>
      <w:r w:rsidRPr="00F54666">
        <w:rPr>
          <w:rFonts w:ascii="Courier New" w:hAnsi="Courier New" w:cs="Courier New"/>
          <w:lang w:val="en-GB"/>
        </w:rPr>
        <w:t>]</w:t>
      </w:r>
    </w:p>
    <w:p w14:paraId="320035CD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>language: [English]</w:t>
      </w:r>
    </w:p>
    <w:p w14:paraId="4D1CBA96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>locale: [</w:t>
      </w:r>
      <w:proofErr w:type="spellStart"/>
      <w:r w:rsidRPr="00F54666">
        <w:rPr>
          <w:rFonts w:ascii="Courier New" w:hAnsi="Courier New" w:cs="Courier New"/>
          <w:lang w:val="en-GB"/>
        </w:rPr>
        <w:t>en-</w:t>
      </w:r>
      <w:del w:id="2" w:author="D" w:date="2017-06-03T23:40:00Z">
        <w:r w:rsidRPr="00F54666" w:rsidDel="00061C70">
          <w:rPr>
            <w:rFonts w:ascii="Courier New" w:hAnsi="Courier New" w:cs="Courier New"/>
            <w:lang w:val="en-GB"/>
          </w:rPr>
          <w:delText>au</w:delText>
        </w:r>
      </w:del>
      <w:ins w:id="3" w:author="D" w:date="2017-06-03T23:40:00Z">
        <w:r w:rsidR="00061C70">
          <w:rPr>
            <w:rFonts w:ascii="Courier New" w:hAnsi="Courier New" w:cs="Courier New"/>
            <w:lang w:val="en-GB"/>
          </w:rPr>
          <w:t>uk</w:t>
        </w:r>
      </w:ins>
      <w:proofErr w:type="spellEnd"/>
      <w:r w:rsidRPr="00F54666">
        <w:rPr>
          <w:rFonts w:ascii="Courier New" w:hAnsi="Courier New" w:cs="Courier New"/>
          <w:lang w:val="en-GB"/>
        </w:rPr>
        <w:t>]</w:t>
      </w:r>
    </w:p>
    <w:p w14:paraId="622EE069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>category: [</w:t>
      </w:r>
      <w:proofErr w:type="spellStart"/>
      <w:r w:rsidRPr="00F54666">
        <w:rPr>
          <w:rFonts w:ascii="Courier New" w:hAnsi="Courier New" w:cs="Courier New"/>
          <w:lang w:val="en-GB"/>
        </w:rPr>
        <w:t>wework</w:t>
      </w:r>
      <w:proofErr w:type="spellEnd"/>
      <w:r w:rsidRPr="00F54666">
        <w:rPr>
          <w:rFonts w:ascii="Courier New" w:hAnsi="Courier New" w:cs="Courier New"/>
          <w:lang w:val="en-GB"/>
        </w:rPr>
        <w:t>]</w:t>
      </w:r>
    </w:p>
    <w:p w14:paraId="3B6406C5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>tags: [</w:t>
      </w:r>
      <w:proofErr w:type="spellStart"/>
      <w:r w:rsidRPr="00F54666">
        <w:rPr>
          <w:rFonts w:ascii="Courier New" w:hAnsi="Courier New" w:cs="Courier New"/>
          <w:lang w:val="en-GB"/>
        </w:rPr>
        <w:t>ooma</w:t>
      </w:r>
      <w:proofErr w:type="spellEnd"/>
      <w:r w:rsidRPr="00F54666">
        <w:rPr>
          <w:rFonts w:ascii="Courier New" w:hAnsi="Courier New" w:cs="Courier New"/>
          <w:lang w:val="en-GB"/>
        </w:rPr>
        <w:t xml:space="preserve">-office-manager, admin-features, calling, </w:t>
      </w:r>
      <w:proofErr w:type="spellStart"/>
      <w:r w:rsidRPr="00F54666">
        <w:rPr>
          <w:rFonts w:ascii="Courier New" w:hAnsi="Courier New" w:cs="Courier New"/>
          <w:lang w:val="en-GB"/>
        </w:rPr>
        <w:t>wework</w:t>
      </w:r>
      <w:proofErr w:type="spellEnd"/>
      <w:r w:rsidRPr="00F54666">
        <w:rPr>
          <w:rFonts w:ascii="Courier New" w:hAnsi="Courier New" w:cs="Courier New"/>
          <w:lang w:val="en-GB"/>
        </w:rPr>
        <w:t>]</w:t>
      </w:r>
    </w:p>
    <w:p w14:paraId="07647941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>---</w:t>
      </w:r>
    </w:p>
    <w:p w14:paraId="348C633E" w14:textId="77777777" w:rsidR="00A9638C" w:rsidRPr="00F54666" w:rsidRDefault="00A9638C" w:rsidP="007D0FD0">
      <w:pPr>
        <w:pStyle w:val="PlainText"/>
        <w:rPr>
          <w:rFonts w:ascii="Courier New" w:hAnsi="Courier New" w:cs="Courier New"/>
          <w:lang w:val="en-GB"/>
        </w:rPr>
      </w:pPr>
    </w:p>
    <w:p w14:paraId="08C816F2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 xml:space="preserve">The caller-ID name is configured during the account activation process. It will be displayed when calling another Ooma Office subscriber, an Ooma residential subscriber, and </w:t>
      </w:r>
      <w:bookmarkStart w:id="4" w:name="_GoBack"/>
      <w:bookmarkEnd w:id="4"/>
      <w:del w:id="5" w:author="D" w:date="2017-06-03T23:49:00Z">
        <w:r w:rsidRPr="00010C9C" w:rsidDel="00061C70">
          <w:rPr>
            <w:rFonts w:ascii="Courier New" w:hAnsi="Courier New" w:cs="Courier New"/>
            <w:highlight w:val="yellow"/>
            <w:lang w:val="en-GB"/>
            <w:rPrChange w:id="6" w:author="Microsoft Office User" w:date="2017-07-17T09:57:00Z">
              <w:rPr>
                <w:rFonts w:ascii="Courier New" w:hAnsi="Courier New" w:cs="Courier New"/>
                <w:lang w:val="en-GB"/>
              </w:rPr>
            </w:rPrChange>
          </w:rPr>
          <w:delText xml:space="preserve">by </w:delText>
        </w:r>
      </w:del>
      <w:r w:rsidRPr="00010C9C">
        <w:rPr>
          <w:rFonts w:ascii="Courier New" w:hAnsi="Courier New" w:cs="Courier New"/>
          <w:highlight w:val="yellow"/>
          <w:lang w:val="en-GB"/>
          <w:rPrChange w:id="7" w:author="Microsoft Office User" w:date="2017-07-17T09:57:00Z">
            <w:rPr>
              <w:rFonts w:ascii="Courier New" w:hAnsi="Courier New" w:cs="Courier New"/>
              <w:lang w:val="en-GB"/>
            </w:rPr>
          </w:rPrChange>
        </w:rPr>
        <w:t>other</w:t>
      </w:r>
      <w:r w:rsidRPr="00F54666">
        <w:rPr>
          <w:rFonts w:ascii="Courier New" w:hAnsi="Courier New" w:cs="Courier New"/>
          <w:lang w:val="en-GB"/>
        </w:rPr>
        <w:t xml:space="preserve"> external destination phones (see note).</w:t>
      </w:r>
    </w:p>
    <w:p w14:paraId="7F24F815" w14:textId="77777777" w:rsidR="00A9638C" w:rsidRPr="00F54666" w:rsidRDefault="00A9638C" w:rsidP="007D0FD0">
      <w:pPr>
        <w:pStyle w:val="PlainText"/>
        <w:rPr>
          <w:rFonts w:ascii="Courier New" w:hAnsi="Courier New" w:cs="Courier New"/>
          <w:lang w:val="en-GB"/>
        </w:rPr>
      </w:pPr>
    </w:p>
    <w:p w14:paraId="484E4A58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 xml:space="preserve">Changing the caller-ID name through Ooma Office Manager will change the caller-ID name shown when calling another Ooma Office subscriber or an Ooma residential subscriber, but it will not change what is shown to external destination phones. To change your caller-ID globally, please [call Ooma Office Customer </w:t>
      </w:r>
      <w:proofErr w:type="gramStart"/>
      <w:r w:rsidRPr="00F54666">
        <w:rPr>
          <w:rFonts w:ascii="Courier New" w:hAnsi="Courier New" w:cs="Courier New"/>
          <w:lang w:val="en-GB"/>
        </w:rPr>
        <w:t>Care](</w:t>
      </w:r>
      <w:proofErr w:type="gramEnd"/>
      <w:r w:rsidRPr="00F54666">
        <w:rPr>
          <w:rFonts w:ascii="Courier New" w:hAnsi="Courier New" w:cs="Courier New"/>
          <w:lang w:val="en-GB"/>
        </w:rPr>
        <w:t>/au/</w:t>
      </w:r>
      <w:proofErr w:type="spellStart"/>
      <w:r w:rsidRPr="00F54666">
        <w:rPr>
          <w:rFonts w:ascii="Courier New" w:hAnsi="Courier New" w:cs="Courier New"/>
          <w:lang w:val="en-GB"/>
        </w:rPr>
        <w:t>en</w:t>
      </w:r>
      <w:proofErr w:type="spellEnd"/>
      <w:r w:rsidRPr="00F54666">
        <w:rPr>
          <w:rFonts w:ascii="Courier New" w:hAnsi="Courier New" w:cs="Courier New"/>
          <w:lang w:val="en-GB"/>
        </w:rPr>
        <w:t>/contact us) to request the change.</w:t>
      </w:r>
    </w:p>
    <w:p w14:paraId="7E86F09A" w14:textId="77777777" w:rsidR="00A9638C" w:rsidRPr="00F54666" w:rsidRDefault="00A9638C" w:rsidP="007D0FD0">
      <w:pPr>
        <w:pStyle w:val="PlainText"/>
        <w:rPr>
          <w:rFonts w:ascii="Courier New" w:hAnsi="Courier New" w:cs="Courier New"/>
          <w:lang w:val="en-GB"/>
        </w:rPr>
      </w:pPr>
    </w:p>
    <w:p w14:paraId="19C92D99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>To change the caller-ID name follow these instructions:</w:t>
      </w:r>
    </w:p>
    <w:p w14:paraId="55E6FE8D" w14:textId="77777777" w:rsidR="00A9638C" w:rsidRPr="00F54666" w:rsidRDefault="00A9638C" w:rsidP="007D0FD0">
      <w:pPr>
        <w:pStyle w:val="PlainText"/>
        <w:rPr>
          <w:rFonts w:ascii="Courier New" w:hAnsi="Courier New" w:cs="Courier New"/>
          <w:lang w:val="en-GB"/>
        </w:rPr>
      </w:pPr>
    </w:p>
    <w:p w14:paraId="19C05B5D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>1. Log into your Ooma Office Manager at [</w:t>
      </w:r>
      <w:proofErr w:type="gramStart"/>
      <w:r w:rsidRPr="00F54666">
        <w:rPr>
          <w:rFonts w:ascii="Courier New" w:hAnsi="Courier New" w:cs="Courier New"/>
          <w:lang w:val="en-GB"/>
        </w:rPr>
        <w:t>{{ site.office_link.au</w:t>
      </w:r>
      <w:proofErr w:type="gramEnd"/>
      <w:r w:rsidRPr="00F54666">
        <w:rPr>
          <w:rFonts w:ascii="Courier New" w:hAnsi="Courier New" w:cs="Courier New"/>
          <w:lang w:val="en-GB"/>
        </w:rPr>
        <w:t xml:space="preserve"> }}]({{ site.office_link.au }}) and navigate to the Account tab.</w:t>
      </w:r>
    </w:p>
    <w:p w14:paraId="037DC718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>2. Click "Edit" to edit your Business Information under the "Settings" tab, as shown below: \\</w:t>
      </w:r>
    </w:p>
    <w:p w14:paraId="0B4BA210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 xml:space="preserve">   </w:t>
      </w:r>
      <w:proofErr w:type="gramStart"/>
      <w:r w:rsidRPr="00F54666">
        <w:rPr>
          <w:rFonts w:ascii="Courier New" w:hAnsi="Courier New" w:cs="Courier New"/>
          <w:lang w:val="en-GB"/>
        </w:rPr>
        <w:t>![</w:t>
      </w:r>
      <w:proofErr w:type="gramEnd"/>
      <w:r w:rsidRPr="00F54666">
        <w:rPr>
          <w:rFonts w:ascii="Courier New" w:hAnsi="Courier New" w:cs="Courier New"/>
          <w:lang w:val="en-GB"/>
        </w:rPr>
        <w:t xml:space="preserve">business info]({{ </w:t>
      </w:r>
      <w:proofErr w:type="spellStart"/>
      <w:r w:rsidRPr="00F54666">
        <w:rPr>
          <w:rFonts w:ascii="Courier New" w:hAnsi="Courier New" w:cs="Courier New"/>
          <w:lang w:val="en-GB"/>
        </w:rPr>
        <w:t>site.baseurl</w:t>
      </w:r>
      <w:proofErr w:type="spellEnd"/>
      <w:r w:rsidRPr="00F54666">
        <w:rPr>
          <w:rFonts w:ascii="Courier New" w:hAnsi="Courier New" w:cs="Courier New"/>
          <w:lang w:val="en-GB"/>
        </w:rPr>
        <w:t xml:space="preserve"> }}/assets/images/</w:t>
      </w:r>
      <w:proofErr w:type="spellStart"/>
      <w:r w:rsidRPr="00F54666">
        <w:rPr>
          <w:rFonts w:ascii="Courier New" w:hAnsi="Courier New" w:cs="Courier New"/>
          <w:lang w:val="en-GB"/>
        </w:rPr>
        <w:t>ooma_office_manager</w:t>
      </w:r>
      <w:proofErr w:type="spellEnd"/>
      <w:r w:rsidRPr="00F54666">
        <w:rPr>
          <w:rFonts w:ascii="Courier New" w:hAnsi="Courier New" w:cs="Courier New"/>
          <w:lang w:val="en-GB"/>
        </w:rPr>
        <w:t>/business_info_edit.png)</w:t>
      </w:r>
    </w:p>
    <w:p w14:paraId="6F94F815" w14:textId="77777777" w:rsidR="00A9638C" w:rsidRPr="00F54666" w:rsidRDefault="00A9638C" w:rsidP="007D0FD0">
      <w:pPr>
        <w:pStyle w:val="PlainText"/>
        <w:rPr>
          <w:rFonts w:ascii="Courier New" w:hAnsi="Courier New" w:cs="Courier New"/>
          <w:lang w:val="en-GB"/>
        </w:rPr>
      </w:pPr>
    </w:p>
    <w:p w14:paraId="40FE2747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 xml:space="preserve">   Click the "Edit" button to update your caller ID information.</w:t>
      </w:r>
    </w:p>
    <w:p w14:paraId="7135AD20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>3. On the next screen, update the "Caller-ID Name" field, as shown below: \\</w:t>
      </w:r>
    </w:p>
    <w:p w14:paraId="333F98C4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 xml:space="preserve">   </w:t>
      </w:r>
      <w:proofErr w:type="gramStart"/>
      <w:r w:rsidRPr="00F54666">
        <w:rPr>
          <w:rFonts w:ascii="Courier New" w:hAnsi="Courier New" w:cs="Courier New"/>
          <w:lang w:val="en-GB"/>
        </w:rPr>
        <w:t>![</w:t>
      </w:r>
      <w:proofErr w:type="gramEnd"/>
      <w:r w:rsidRPr="00F54666">
        <w:rPr>
          <w:rFonts w:ascii="Courier New" w:hAnsi="Courier New" w:cs="Courier New"/>
          <w:lang w:val="en-GB"/>
        </w:rPr>
        <w:t xml:space="preserve">caller ID name]({{ </w:t>
      </w:r>
      <w:proofErr w:type="spellStart"/>
      <w:r w:rsidRPr="00F54666">
        <w:rPr>
          <w:rFonts w:ascii="Courier New" w:hAnsi="Courier New" w:cs="Courier New"/>
          <w:lang w:val="en-GB"/>
        </w:rPr>
        <w:t>site.baseurl</w:t>
      </w:r>
      <w:proofErr w:type="spellEnd"/>
      <w:r w:rsidRPr="00F54666">
        <w:rPr>
          <w:rFonts w:ascii="Courier New" w:hAnsi="Courier New" w:cs="Courier New"/>
          <w:lang w:val="en-GB"/>
        </w:rPr>
        <w:t xml:space="preserve"> }}/assets/images/</w:t>
      </w:r>
      <w:proofErr w:type="spellStart"/>
      <w:r w:rsidRPr="00F54666">
        <w:rPr>
          <w:rFonts w:ascii="Courier New" w:hAnsi="Courier New" w:cs="Courier New"/>
          <w:lang w:val="en-GB"/>
        </w:rPr>
        <w:t>ooma_office_manager</w:t>
      </w:r>
      <w:proofErr w:type="spellEnd"/>
      <w:r w:rsidRPr="00F54666">
        <w:rPr>
          <w:rFonts w:ascii="Courier New" w:hAnsi="Courier New" w:cs="Courier New"/>
          <w:lang w:val="en-GB"/>
        </w:rPr>
        <w:t>/caller_id_name.png)</w:t>
      </w:r>
    </w:p>
    <w:p w14:paraId="29D45FA9" w14:textId="77777777" w:rsidR="00A9638C" w:rsidRPr="00F54666" w:rsidRDefault="00A9638C" w:rsidP="007D0FD0">
      <w:pPr>
        <w:pStyle w:val="PlainText"/>
        <w:rPr>
          <w:rFonts w:ascii="Courier New" w:hAnsi="Courier New" w:cs="Courier New"/>
          <w:lang w:val="en-GB"/>
        </w:rPr>
      </w:pPr>
    </w:p>
    <w:p w14:paraId="5366A2AC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 xml:space="preserve">   The "Caller-ID Name" field will be your business's new display name (up to 15 characters).</w:t>
      </w:r>
    </w:p>
    <w:p w14:paraId="237B76E1" w14:textId="77777777" w:rsidR="00A9638C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>4. Click "Save" to save your changes.</w:t>
      </w:r>
    </w:p>
    <w:p w14:paraId="528C59C6" w14:textId="77777777" w:rsidR="00A9638C" w:rsidRPr="00F54666" w:rsidRDefault="00A9638C" w:rsidP="007D0FD0">
      <w:pPr>
        <w:pStyle w:val="PlainText"/>
        <w:rPr>
          <w:rFonts w:ascii="Courier New" w:hAnsi="Courier New" w:cs="Courier New"/>
          <w:lang w:val="en-GB"/>
        </w:rPr>
      </w:pPr>
    </w:p>
    <w:p w14:paraId="6D5CD812" w14:textId="77777777" w:rsidR="00062D28" w:rsidRPr="00F54666" w:rsidRDefault="00062D28" w:rsidP="007D0FD0">
      <w:pPr>
        <w:pStyle w:val="PlainText"/>
        <w:rPr>
          <w:rFonts w:ascii="Courier New" w:hAnsi="Courier New" w:cs="Courier New"/>
          <w:lang w:val="en-GB"/>
        </w:rPr>
      </w:pPr>
      <w:r w:rsidRPr="00F54666">
        <w:rPr>
          <w:rFonts w:ascii="Courier New" w:hAnsi="Courier New" w:cs="Courier New"/>
          <w:lang w:val="en-GB"/>
        </w:rPr>
        <w:t>**</w:t>
      </w:r>
      <w:proofErr w:type="gramStart"/>
      <w:r w:rsidRPr="00F54666">
        <w:rPr>
          <w:rFonts w:ascii="Courier New" w:hAnsi="Courier New" w:cs="Courier New"/>
          <w:lang w:val="en-GB"/>
        </w:rPr>
        <w:t>Note:*</w:t>
      </w:r>
      <w:proofErr w:type="gramEnd"/>
      <w:r w:rsidRPr="00F54666">
        <w:rPr>
          <w:rFonts w:ascii="Courier New" w:hAnsi="Courier New" w:cs="Courier New"/>
          <w:lang w:val="en-GB"/>
        </w:rPr>
        <w:t xml:space="preserve">* When you set your caller-ID name, that information is </w:t>
      </w:r>
      <w:commentRangeStart w:id="8"/>
      <w:commentRangeStart w:id="9"/>
      <w:r w:rsidRPr="00010C9C">
        <w:rPr>
          <w:rFonts w:ascii="Courier New" w:hAnsi="Courier New" w:cs="Courier New"/>
          <w:lang w:val="en-GB"/>
        </w:rPr>
        <w:t>provisioned</w:t>
      </w:r>
      <w:commentRangeEnd w:id="8"/>
      <w:r w:rsidR="00B81A48" w:rsidRPr="00010C9C">
        <w:rPr>
          <w:rStyle w:val="CommentReference"/>
          <w:rFonts w:asciiTheme="minorHAnsi" w:hAnsiTheme="minorHAnsi"/>
        </w:rPr>
        <w:commentReference w:id="8"/>
      </w:r>
      <w:r w:rsidRPr="00010C9C">
        <w:rPr>
          <w:rFonts w:ascii="Courier New" w:hAnsi="Courier New" w:cs="Courier New"/>
          <w:lang w:val="en-GB"/>
          <w:rPrChange w:id="10" w:author="Microsoft Office User" w:date="2017-07-17T09:57:00Z">
            <w:rPr>
              <w:rFonts w:ascii="Courier New" w:hAnsi="Courier New" w:cs="Courier New"/>
              <w:lang w:val="en-GB"/>
            </w:rPr>
          </w:rPrChange>
        </w:rPr>
        <w:t xml:space="preserve"> </w:t>
      </w:r>
      <w:commentRangeEnd w:id="9"/>
      <w:r w:rsidR="00383DF4" w:rsidRPr="00010C9C">
        <w:rPr>
          <w:rStyle w:val="CommentReference"/>
          <w:rFonts w:asciiTheme="minorHAnsi" w:hAnsiTheme="minorHAnsi"/>
          <w:rPrChange w:id="11" w:author="Microsoft Office User" w:date="2017-07-17T09:57:00Z">
            <w:rPr>
              <w:rStyle w:val="CommentReference"/>
              <w:rFonts w:asciiTheme="minorHAnsi" w:hAnsiTheme="minorHAnsi"/>
            </w:rPr>
          </w:rPrChange>
        </w:rPr>
        <w:commentReference w:id="9"/>
      </w:r>
      <w:r w:rsidRPr="00F54666">
        <w:rPr>
          <w:rFonts w:ascii="Courier New" w:hAnsi="Courier New" w:cs="Courier New"/>
          <w:lang w:val="en-GB"/>
        </w:rPr>
        <w:t>in a national database. Destination phones will always see your phone number, but they may not show your caller-ID name if they do not subscribe to the national database used by Ooma.</w:t>
      </w:r>
    </w:p>
    <w:sectPr w:rsidR="00062D28" w:rsidRPr="00F54666" w:rsidSect="007D0FD0">
      <w:pgSz w:w="11907" w:h="16840" w:code="9"/>
      <w:pgMar w:top="1440" w:right="1335" w:bottom="1440" w:left="1335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D" w:date="2017-06-03T23:55:00Z" w:initials="DL">
    <w:p w14:paraId="09268E6B" w14:textId="77777777" w:rsidR="00B81A48" w:rsidRDefault="00B81A48">
      <w:pPr>
        <w:pStyle w:val="CommentText"/>
      </w:pPr>
      <w:r>
        <w:rPr>
          <w:rStyle w:val="CommentReference"/>
        </w:rPr>
        <w:annotationRef/>
      </w:r>
      <w:r w:rsidR="00062D28">
        <w:rPr>
          <w:noProof/>
        </w:rPr>
        <w:t>Not sure what this means in this context. Held by, stored in, supplied to, made available in?</w:t>
      </w:r>
    </w:p>
  </w:comment>
  <w:comment w:id="9" w:author="Microsoft Office User" w:date="2017-07-16T22:43:00Z" w:initials="Office">
    <w:p w14:paraId="17C7A563" w14:textId="3300A841" w:rsidR="00383DF4" w:rsidRDefault="00383DF4">
      <w:pPr>
        <w:pStyle w:val="CommentText"/>
      </w:pPr>
      <w:r>
        <w:rPr>
          <w:rStyle w:val="CommentReference"/>
        </w:rPr>
        <w:annotationRef/>
      </w:r>
      <w:r>
        <w:t>We can change this to made available in. Provisioned does not make sense.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268E6B" w15:done="0"/>
  <w15:commentEx w15:paraId="17C7A5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">
    <w15:presenceInfo w15:providerId="None" w15:userId="D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7A"/>
    <w:rsid w:val="00010C9C"/>
    <w:rsid w:val="00061C70"/>
    <w:rsid w:val="00062D28"/>
    <w:rsid w:val="00171115"/>
    <w:rsid w:val="00383DF4"/>
    <w:rsid w:val="006C7C5D"/>
    <w:rsid w:val="007D0FD0"/>
    <w:rsid w:val="00A9638C"/>
    <w:rsid w:val="00B81A48"/>
    <w:rsid w:val="00CC1754"/>
    <w:rsid w:val="00EC2921"/>
    <w:rsid w:val="00F54666"/>
    <w:rsid w:val="00F61C7A"/>
    <w:rsid w:val="00F8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1F11"/>
  <w15:chartTrackingRefBased/>
  <w15:docId w15:val="{B0EB6D13-C898-45D2-A505-9893830C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0F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0FD0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61C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C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C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C7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1C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C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271</Words>
  <Characters>1550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Microsoft Office User</cp:lastModifiedBy>
  <cp:revision>5</cp:revision>
  <dcterms:created xsi:type="dcterms:W3CDTF">2017-06-03T20:40:00Z</dcterms:created>
  <dcterms:modified xsi:type="dcterms:W3CDTF">2017-07-17T16:57:00Z</dcterms:modified>
</cp:coreProperties>
</file>