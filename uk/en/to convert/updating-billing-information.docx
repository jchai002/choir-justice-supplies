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---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layout</w:t>
      </w:r>
      <w:proofErr w:type="gramEnd"/>
      <w:r w:rsidRPr="00C02FEC">
        <w:rPr>
          <w:rFonts w:ascii="Courier New" w:hAnsi="Courier New" w:cs="Courier New"/>
        </w:rPr>
        <w:t>: post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title</w:t>
      </w:r>
      <w:proofErr w:type="gramEnd"/>
      <w:r w:rsidRPr="00C02FEC">
        <w:rPr>
          <w:rFonts w:ascii="Courier New" w:hAnsi="Courier New" w:cs="Courier New"/>
        </w:rPr>
        <w:t>:  Updating Billing Information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date</w:t>
      </w:r>
      <w:proofErr w:type="gramEnd"/>
      <w:r w:rsidRPr="00C02FEC">
        <w:rPr>
          <w:rFonts w:ascii="Courier New" w:hAnsi="Courier New" w:cs="Courier New"/>
        </w:rPr>
        <w:t>:   2017-02-06 14:30:00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country</w:t>
      </w:r>
      <w:proofErr w:type="gramEnd"/>
      <w:r w:rsidRPr="00C02FEC">
        <w:rPr>
          <w:rFonts w:ascii="Courier New" w:hAnsi="Courier New" w:cs="Courier New"/>
        </w:rPr>
        <w:t>: [</w:t>
      </w:r>
      <w:del w:id="0" w:author="DL" w:date="2017-06-06T04:03:00Z">
        <w:r w:rsidRPr="00C02FEC" w:rsidDel="00E97F34">
          <w:rPr>
            <w:rFonts w:ascii="Courier New" w:hAnsi="Courier New" w:cs="Courier New"/>
          </w:rPr>
          <w:delText>Australia</w:delText>
        </w:r>
      </w:del>
      <w:ins w:id="1" w:author="DL" w:date="2017-06-06T04:03:00Z">
        <w:r w:rsidR="00E97F34">
          <w:rPr>
            <w:rFonts w:ascii="Courier New" w:hAnsi="Courier New" w:cs="Courier New"/>
          </w:rPr>
          <w:t>UK</w:t>
        </w:r>
      </w:ins>
      <w:r w:rsidRPr="00C02FEC">
        <w:rPr>
          <w:rFonts w:ascii="Courier New" w:hAnsi="Courier New" w:cs="Courier New"/>
        </w:rPr>
        <w:t>]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language</w:t>
      </w:r>
      <w:proofErr w:type="gramEnd"/>
      <w:r w:rsidRPr="00C02FEC">
        <w:rPr>
          <w:rFonts w:ascii="Courier New" w:hAnsi="Courier New" w:cs="Courier New"/>
        </w:rPr>
        <w:t>: [English]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locale: [en-</w:t>
      </w:r>
      <w:del w:id="2" w:author="DL" w:date="2017-06-06T04:03:00Z">
        <w:r w:rsidRPr="00C02FEC" w:rsidDel="00E97F34">
          <w:rPr>
            <w:rFonts w:ascii="Courier New" w:hAnsi="Courier New" w:cs="Courier New"/>
          </w:rPr>
          <w:delText>au</w:delText>
        </w:r>
      </w:del>
      <w:ins w:id="3" w:author="DL" w:date="2017-06-06T04:03:00Z">
        <w:r w:rsidR="00E97F34">
          <w:rPr>
            <w:rFonts w:ascii="Courier New" w:hAnsi="Courier New" w:cs="Courier New"/>
          </w:rPr>
          <w:t>uk</w:t>
        </w:r>
      </w:ins>
      <w:bookmarkStart w:id="4" w:name="_GoBack"/>
      <w:bookmarkEnd w:id="4"/>
      <w:r w:rsidRPr="00C02FEC">
        <w:rPr>
          <w:rFonts w:ascii="Courier New" w:hAnsi="Courier New" w:cs="Courier New"/>
        </w:rPr>
        <w:t>]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category</w:t>
      </w:r>
      <w:proofErr w:type="gramEnd"/>
      <w:r w:rsidRPr="00C02FEC">
        <w:rPr>
          <w:rFonts w:ascii="Courier New" w:hAnsi="Courier New" w:cs="Courier New"/>
        </w:rPr>
        <w:t>: [</w:t>
      </w:r>
      <w:proofErr w:type="spellStart"/>
      <w:r w:rsidRPr="00C02FEC">
        <w:rPr>
          <w:rFonts w:ascii="Courier New" w:hAnsi="Courier New" w:cs="Courier New"/>
        </w:rPr>
        <w:t>wework</w:t>
      </w:r>
      <w:proofErr w:type="spellEnd"/>
      <w:r w:rsidRPr="00C02FEC">
        <w:rPr>
          <w:rFonts w:ascii="Courier New" w:hAnsi="Courier New" w:cs="Courier New"/>
        </w:rPr>
        <w:t>]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proofErr w:type="gramStart"/>
      <w:r w:rsidRPr="00C02FEC">
        <w:rPr>
          <w:rFonts w:ascii="Courier New" w:hAnsi="Courier New" w:cs="Courier New"/>
        </w:rPr>
        <w:t>tags</w:t>
      </w:r>
      <w:proofErr w:type="gramEnd"/>
      <w:r w:rsidRPr="00C02FEC">
        <w:rPr>
          <w:rFonts w:ascii="Courier New" w:hAnsi="Courier New" w:cs="Courier New"/>
        </w:rPr>
        <w:t xml:space="preserve">: [account, admin-features, </w:t>
      </w:r>
      <w:proofErr w:type="spellStart"/>
      <w:r w:rsidRPr="00C02FEC">
        <w:rPr>
          <w:rFonts w:ascii="Courier New" w:hAnsi="Courier New" w:cs="Courier New"/>
        </w:rPr>
        <w:t>wework</w:t>
      </w:r>
      <w:proofErr w:type="spellEnd"/>
      <w:r w:rsidRPr="00C02FEC">
        <w:rPr>
          <w:rFonts w:ascii="Courier New" w:hAnsi="Courier New" w:cs="Courier New"/>
        </w:rPr>
        <w:t>]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---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 xml:space="preserve">The billing information on file for </w:t>
      </w:r>
      <w:proofErr w:type="spellStart"/>
      <w:r w:rsidRPr="00C02FEC">
        <w:rPr>
          <w:rFonts w:ascii="Courier New" w:hAnsi="Courier New" w:cs="Courier New"/>
        </w:rPr>
        <w:t>Ooma</w:t>
      </w:r>
      <w:proofErr w:type="spellEnd"/>
      <w:r w:rsidRPr="00C02FEC">
        <w:rPr>
          <w:rFonts w:ascii="Courier New" w:hAnsi="Courier New" w:cs="Courier New"/>
        </w:rPr>
        <w:t xml:space="preserve"> Office is us</w:t>
      </w:r>
      <w:r w:rsidRPr="00C02FEC">
        <w:rPr>
          <w:rFonts w:ascii="Courier New" w:hAnsi="Courier New" w:cs="Courier New"/>
        </w:rPr>
        <w:t>ed for monthly service charges, as well as for any charges that are incurred by your Prepaid Account. You can update your billing information by following these instructions: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 xml:space="preserve">1. Log into your </w:t>
      </w:r>
      <w:proofErr w:type="spellStart"/>
      <w:r w:rsidRPr="00C02FEC">
        <w:rPr>
          <w:rFonts w:ascii="Courier New" w:hAnsi="Courier New" w:cs="Courier New"/>
        </w:rPr>
        <w:t>Ooma</w:t>
      </w:r>
      <w:proofErr w:type="spellEnd"/>
      <w:r w:rsidRPr="00C02FEC">
        <w:rPr>
          <w:rFonts w:ascii="Courier New" w:hAnsi="Courier New" w:cs="Courier New"/>
        </w:rPr>
        <w:t xml:space="preserve"> Office Manager at [{</w:t>
      </w:r>
      <w:proofErr w:type="gramStart"/>
      <w:r w:rsidRPr="00C02FEC">
        <w:rPr>
          <w:rFonts w:ascii="Courier New" w:hAnsi="Courier New" w:cs="Courier New"/>
        </w:rPr>
        <w:t>{ site.office</w:t>
      </w:r>
      <w:proofErr w:type="gramEnd"/>
      <w:r w:rsidRPr="00C02FEC">
        <w:rPr>
          <w:rFonts w:ascii="Courier New" w:hAnsi="Courier New" w:cs="Courier New"/>
        </w:rPr>
        <w:t>_link.au }}]({{ site.offi</w:t>
      </w:r>
      <w:r w:rsidRPr="00C02FEC">
        <w:rPr>
          <w:rFonts w:ascii="Courier New" w:hAnsi="Courier New" w:cs="Courier New"/>
        </w:rPr>
        <w:t>ce_link.au }}/) and navigate to "[Billing]({{ site.office_link.au }}/#settings)" under the "Account" tab.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2. Review the billing information that is on file under the "Payment Information" section. If you want to update the credit card on file or the billin</w:t>
      </w:r>
      <w:r w:rsidRPr="00C02FEC">
        <w:rPr>
          <w:rFonts w:ascii="Courier New" w:hAnsi="Courier New" w:cs="Courier New"/>
        </w:rPr>
        <w:t>g address, click the "Edit" button.</w:t>
      </w:r>
    </w:p>
    <w:p w:rsidR="00000000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3. Enter your new payment information.</w:t>
      </w:r>
    </w:p>
    <w:p w:rsidR="00591077" w:rsidRPr="00C02FEC" w:rsidRDefault="00591077" w:rsidP="00C02FEC">
      <w:pPr>
        <w:pStyle w:val="PlainText"/>
        <w:rPr>
          <w:rFonts w:ascii="Courier New" w:hAnsi="Courier New" w:cs="Courier New"/>
        </w:rPr>
      </w:pPr>
      <w:r w:rsidRPr="00C02FEC">
        <w:rPr>
          <w:rFonts w:ascii="Courier New" w:hAnsi="Courier New" w:cs="Courier New"/>
        </w:rPr>
        <w:t>4. Save your changes.</w:t>
      </w:r>
    </w:p>
    <w:sectPr w:rsidR="00591077" w:rsidRPr="00C02FEC" w:rsidSect="00C02FE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0312AA"/>
    <w:rsid w:val="003B7D00"/>
    <w:rsid w:val="00486F8D"/>
    <w:rsid w:val="00591077"/>
    <w:rsid w:val="006D4213"/>
    <w:rsid w:val="00704938"/>
    <w:rsid w:val="0075371C"/>
    <w:rsid w:val="008540A9"/>
    <w:rsid w:val="009D4A99"/>
    <w:rsid w:val="009E1586"/>
    <w:rsid w:val="00C02FEC"/>
    <w:rsid w:val="00CA2349"/>
    <w:rsid w:val="00DF025A"/>
    <w:rsid w:val="00E52F41"/>
    <w:rsid w:val="00E97F34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915D-8686-4BF5-BE61-6D8B2A37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2FE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2FEC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722</Characters>
  <Application>Microsoft Office Word</Application>
  <DocSecurity>0</DocSecurity>
  <Lines>31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2017-06-06T01:03:00Z</dcterms:created>
  <dcterms:modified xsi:type="dcterms:W3CDTF">2017-06-06T01:03:00Z</dcterms:modified>
</cp:coreProperties>
</file>