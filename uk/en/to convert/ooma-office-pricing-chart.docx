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BD2E1" w14:textId="77777777" w:rsidR="00000000" w:rsidRDefault="00DC43FA">
      <w:pPr>
        <w:rPr>
          <w:rFonts w:eastAsia="Times New Roman"/>
        </w:rPr>
      </w:pPr>
      <w:r>
        <w:rPr>
          <w:rFonts w:eastAsia="Times New Roman"/>
        </w:rPr>
        <w:t>--- layout: post title: Ooma Office for WeWork pricing chart date: 2017-01-23 12:15:00 country: [</w:t>
      </w:r>
      <w:del w:id="0" w:author="DL" w:date="2017-06-01T08:38:00Z">
        <w:r w:rsidDel="00A44F99">
          <w:rPr>
            <w:rFonts w:eastAsia="Times New Roman"/>
          </w:rPr>
          <w:delText>Australia</w:delText>
        </w:r>
      </w:del>
      <w:ins w:id="1" w:author="DL" w:date="2017-06-01T08:38:00Z">
        <w:r w:rsidR="00A44F99">
          <w:rPr>
            <w:rFonts w:eastAsia="Times New Roman"/>
          </w:rPr>
          <w:t>UK</w:t>
        </w:r>
      </w:ins>
      <w:r>
        <w:rPr>
          <w:rFonts w:eastAsia="Times New Roman"/>
        </w:rPr>
        <w:t>] language: [English] locale: [en-</w:t>
      </w:r>
      <w:del w:id="2" w:author="DL" w:date="2017-06-01T08:39:00Z">
        <w:r w:rsidDel="00A44F99">
          <w:rPr>
            <w:rFonts w:eastAsia="Times New Roman"/>
          </w:rPr>
          <w:delText>au</w:delText>
        </w:r>
      </w:del>
      <w:ins w:id="3" w:author="DL" w:date="2017-06-01T08:39:00Z">
        <w:r w:rsidR="00A44F99">
          <w:rPr>
            <w:rFonts w:eastAsia="Times New Roman"/>
          </w:rPr>
          <w:t>uk</w:t>
        </w:r>
      </w:ins>
      <w:r>
        <w:rPr>
          <w:rFonts w:eastAsia="Times New Roman"/>
        </w:rPr>
        <w:t xml:space="preserve">] category: [wework] tags: [add-ons, basic-setup, personalization, phone-number, porting, wework] --- </w:t>
      </w:r>
      <w:r>
        <w:rPr>
          <w:rFonts w:eastAsia="Times New Roman"/>
        </w:rPr>
        <w:t xml:space="preserve">With Ooma Office for WeWork, you only need to pay for the capacity that you use. We've created the chart below to help you understand our pricing structure so that you can make informed decisions. All prices include </w:t>
      </w:r>
      <w:del w:id="4" w:author="DL" w:date="2017-06-01T08:42:00Z">
        <w:r w:rsidDel="00A44F99">
          <w:rPr>
            <w:rFonts w:eastAsia="Times New Roman"/>
          </w:rPr>
          <w:delText>GST</w:delText>
        </w:r>
      </w:del>
      <w:ins w:id="5" w:author="DL" w:date="2017-06-01T08:42:00Z">
        <w:r w:rsidR="00A44F99">
          <w:rPr>
            <w:rFonts w:eastAsia="Times New Roman"/>
          </w:rPr>
          <w:t>VA</w:t>
        </w:r>
        <w:r w:rsidR="00A44F99">
          <w:rPr>
            <w:rFonts w:eastAsia="Times New Roman"/>
          </w:rPr>
          <w:t>T</w:t>
        </w:r>
      </w:ins>
      <w:r>
        <w:rPr>
          <w:rFonts w:eastAsia="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7"/>
        <w:gridCol w:w="2295"/>
      </w:tblGrid>
      <w:tr w:rsidR="00000000" w14:paraId="585CB3F8" w14:textId="77777777">
        <w:trPr>
          <w:tblHeader/>
          <w:tblCellSpacing w:w="15" w:type="dxa"/>
        </w:trPr>
        <w:tc>
          <w:tcPr>
            <w:tcW w:w="0" w:type="auto"/>
            <w:vAlign w:val="center"/>
            <w:hideMark/>
          </w:tcPr>
          <w:p w14:paraId="2E75AD46" w14:textId="77777777" w:rsidR="00000000" w:rsidRDefault="00DC43FA">
            <w:pPr>
              <w:pStyle w:val="NormalWeb"/>
              <w:rPr>
                <w:rFonts w:eastAsia="Times New Roman"/>
              </w:rPr>
            </w:pPr>
          </w:p>
        </w:tc>
        <w:tc>
          <w:tcPr>
            <w:tcW w:w="2250" w:type="dxa"/>
            <w:vAlign w:val="center"/>
            <w:hideMark/>
          </w:tcPr>
          <w:p w14:paraId="7385355A" w14:textId="77777777" w:rsidR="00000000" w:rsidRDefault="00DC43FA">
            <w:pPr>
              <w:jc w:val="center"/>
              <w:rPr>
                <w:rFonts w:eastAsia="Times New Roman"/>
                <w:b/>
                <w:bCs/>
              </w:rPr>
            </w:pPr>
            <w:r>
              <w:rPr>
                <w:rFonts w:eastAsia="Times New Roman"/>
                <w:b/>
                <w:bCs/>
              </w:rPr>
              <w:t>Price per month</w:t>
            </w:r>
          </w:p>
        </w:tc>
      </w:tr>
      <w:tr w:rsidR="00000000" w14:paraId="0154BD11" w14:textId="77777777">
        <w:trPr>
          <w:tblCellSpacing w:w="15" w:type="dxa"/>
        </w:trPr>
        <w:tc>
          <w:tcPr>
            <w:tcW w:w="0" w:type="auto"/>
            <w:tcMar>
              <w:top w:w="15" w:type="dxa"/>
              <w:left w:w="45" w:type="dxa"/>
              <w:bottom w:w="15" w:type="dxa"/>
              <w:right w:w="15" w:type="dxa"/>
            </w:tcMar>
            <w:vAlign w:val="center"/>
            <w:hideMark/>
          </w:tcPr>
          <w:p w14:paraId="77711379" w14:textId="77777777" w:rsidR="00000000" w:rsidRDefault="00DC43FA">
            <w:pPr>
              <w:jc w:val="center"/>
              <w:rPr>
                <w:rFonts w:eastAsia="Times New Roman"/>
                <w:b/>
                <w:bCs/>
              </w:rPr>
            </w:pPr>
            <w:r>
              <w:rPr>
                <w:rFonts w:eastAsia="Times New Roman"/>
                <w:b/>
                <w:bCs/>
              </w:rPr>
              <w:t>User Type</w:t>
            </w:r>
          </w:p>
        </w:tc>
        <w:tc>
          <w:tcPr>
            <w:tcW w:w="0" w:type="auto"/>
            <w:vAlign w:val="center"/>
            <w:hideMark/>
          </w:tcPr>
          <w:p w14:paraId="4804F5C1" w14:textId="77777777" w:rsidR="00000000" w:rsidRDefault="00DC43FA">
            <w:pPr>
              <w:jc w:val="center"/>
              <w:rPr>
                <w:rFonts w:eastAsia="Times New Roman"/>
                <w:b/>
                <w:bCs/>
              </w:rPr>
            </w:pPr>
          </w:p>
        </w:tc>
      </w:tr>
      <w:tr w:rsidR="00000000" w14:paraId="50066F1A" w14:textId="77777777">
        <w:trPr>
          <w:tblCellSpacing w:w="15" w:type="dxa"/>
        </w:trPr>
        <w:tc>
          <w:tcPr>
            <w:tcW w:w="0" w:type="auto"/>
            <w:vAlign w:val="center"/>
            <w:hideMark/>
          </w:tcPr>
          <w:p w14:paraId="2AE5E163" w14:textId="77777777" w:rsidR="00000000" w:rsidRDefault="00DC43FA">
            <w:pPr>
              <w:rPr>
                <w:rFonts w:eastAsia="Times New Roman"/>
              </w:rPr>
            </w:pPr>
            <w:hyperlink r:id="rId4" w:history="1">
              <w:r>
                <w:rPr>
                  <w:rStyle w:val="Hyperlink"/>
                  <w:rFonts w:eastAsia="Times New Roman"/>
                </w:rPr>
                <w:t>Ooma Office for WeWork user extension</w:t>
              </w:r>
            </w:hyperlink>
          </w:p>
        </w:tc>
        <w:tc>
          <w:tcPr>
            <w:tcW w:w="0" w:type="auto"/>
            <w:vAlign w:val="center"/>
            <w:hideMark/>
          </w:tcPr>
          <w:p w14:paraId="50044CE3" w14:textId="77777777" w:rsidR="00000000" w:rsidRDefault="00A44F99" w:rsidP="00A44F99">
            <w:pPr>
              <w:jc w:val="center"/>
              <w:rPr>
                <w:rFonts w:eastAsia="Times New Roman"/>
              </w:rPr>
            </w:pPr>
            <w:ins w:id="6" w:author="DL" w:date="2017-06-01T08:43:00Z">
              <w:r>
                <w:rPr>
                  <w:rFonts w:eastAsia="Times New Roman"/>
                </w:rPr>
                <w:t>£</w:t>
              </w:r>
            </w:ins>
            <w:del w:id="7" w:author="DL" w:date="2017-06-01T08:43:00Z">
              <w:r w:rsidR="00DC43FA" w:rsidDel="00A44F99">
                <w:rPr>
                  <w:rFonts w:eastAsia="Times New Roman"/>
                </w:rPr>
                <w:delText>$60</w:delText>
              </w:r>
            </w:del>
            <w:ins w:id="8" w:author="DL" w:date="2017-06-01T08:43:00Z">
              <w:r w:rsidRPr="009C0BD3">
                <w:rPr>
                  <w:rFonts w:eastAsia="Times New Roman"/>
                  <w:highlight w:val="yellow"/>
                  <w:rPrChange w:id="9" w:author="DL" w:date="2017-06-01T08:50:00Z">
                    <w:rPr>
                      <w:rFonts w:eastAsia="Times New Roman"/>
                    </w:rPr>
                  </w:rPrChange>
                </w:rPr>
                <w:t>XX</w:t>
              </w:r>
            </w:ins>
            <w:r w:rsidR="00DC43FA" w:rsidRPr="009C0BD3">
              <w:rPr>
                <w:rFonts w:eastAsia="Times New Roman"/>
                <w:highlight w:val="yellow"/>
                <w:rPrChange w:id="10" w:author="DL" w:date="2017-06-01T08:50:00Z">
                  <w:rPr>
                    <w:rFonts w:eastAsia="Times New Roman"/>
                  </w:rPr>
                </w:rPrChange>
              </w:rPr>
              <w:t>.</w:t>
            </w:r>
            <w:del w:id="11" w:author="DL" w:date="2017-06-01T08:43:00Z">
              <w:r w:rsidR="00DC43FA" w:rsidRPr="009C0BD3" w:rsidDel="00A44F99">
                <w:rPr>
                  <w:rFonts w:eastAsia="Times New Roman"/>
                  <w:highlight w:val="yellow"/>
                  <w:rPrChange w:id="12" w:author="DL" w:date="2017-06-01T08:50:00Z">
                    <w:rPr>
                      <w:rFonts w:eastAsia="Times New Roman"/>
                    </w:rPr>
                  </w:rPrChange>
                </w:rPr>
                <w:delText>00</w:delText>
              </w:r>
            </w:del>
            <w:ins w:id="13" w:author="DL" w:date="2017-06-01T08:43:00Z">
              <w:r w:rsidRPr="009C0BD3">
                <w:rPr>
                  <w:rFonts w:eastAsia="Times New Roman"/>
                  <w:highlight w:val="yellow"/>
                  <w:rPrChange w:id="14" w:author="DL" w:date="2017-06-01T08:50:00Z">
                    <w:rPr>
                      <w:rFonts w:eastAsia="Times New Roman"/>
                    </w:rPr>
                  </w:rPrChange>
                </w:rPr>
                <w:t>XX</w:t>
              </w:r>
            </w:ins>
          </w:p>
        </w:tc>
      </w:tr>
      <w:tr w:rsidR="00000000" w14:paraId="07F083DE" w14:textId="77777777">
        <w:trPr>
          <w:tblCellSpacing w:w="15" w:type="dxa"/>
        </w:trPr>
        <w:tc>
          <w:tcPr>
            <w:tcW w:w="0" w:type="auto"/>
            <w:tcMar>
              <w:top w:w="15" w:type="dxa"/>
              <w:left w:w="45" w:type="dxa"/>
              <w:bottom w:w="15" w:type="dxa"/>
              <w:right w:w="15" w:type="dxa"/>
            </w:tcMar>
            <w:vAlign w:val="center"/>
            <w:hideMark/>
          </w:tcPr>
          <w:p w14:paraId="21E1174F" w14:textId="77777777" w:rsidR="00000000" w:rsidRDefault="00DC43FA">
            <w:pPr>
              <w:jc w:val="center"/>
              <w:rPr>
                <w:rFonts w:eastAsia="Times New Roman"/>
                <w:b/>
                <w:bCs/>
              </w:rPr>
            </w:pPr>
            <w:r>
              <w:rPr>
                <w:rFonts w:eastAsia="Times New Roman"/>
                <w:b/>
                <w:bCs/>
              </w:rPr>
              <w:t>Features</w:t>
            </w:r>
          </w:p>
        </w:tc>
        <w:tc>
          <w:tcPr>
            <w:tcW w:w="0" w:type="auto"/>
            <w:vAlign w:val="center"/>
            <w:hideMark/>
          </w:tcPr>
          <w:p w14:paraId="5347E387" w14:textId="77777777" w:rsidR="00000000" w:rsidRDefault="00DC43FA">
            <w:pPr>
              <w:jc w:val="center"/>
              <w:rPr>
                <w:rFonts w:eastAsia="Times New Roman"/>
                <w:b/>
                <w:bCs/>
              </w:rPr>
            </w:pPr>
          </w:p>
        </w:tc>
      </w:tr>
      <w:tr w:rsidR="00000000" w14:paraId="6D890151" w14:textId="77777777">
        <w:trPr>
          <w:tblCellSpacing w:w="15" w:type="dxa"/>
        </w:trPr>
        <w:tc>
          <w:tcPr>
            <w:tcW w:w="0" w:type="auto"/>
            <w:vAlign w:val="center"/>
            <w:hideMark/>
          </w:tcPr>
          <w:p w14:paraId="30FF9C9D" w14:textId="77777777" w:rsidR="00000000" w:rsidRDefault="00DC43FA">
            <w:pPr>
              <w:rPr>
                <w:rFonts w:eastAsia="Times New Roman"/>
              </w:rPr>
            </w:pPr>
            <w:r>
              <w:rPr>
                <w:rFonts w:eastAsia="Times New Roman"/>
              </w:rPr>
              <w:t>IP phone rental</w:t>
            </w:r>
          </w:p>
        </w:tc>
        <w:tc>
          <w:tcPr>
            <w:tcW w:w="0" w:type="auto"/>
            <w:vAlign w:val="center"/>
            <w:hideMark/>
          </w:tcPr>
          <w:p w14:paraId="5927F904" w14:textId="77777777" w:rsidR="00000000" w:rsidRDefault="00DC43FA">
            <w:pPr>
              <w:jc w:val="center"/>
              <w:rPr>
                <w:rFonts w:eastAsia="Times New Roman"/>
              </w:rPr>
            </w:pPr>
            <w:r>
              <w:rPr>
                <w:rFonts w:eastAsia="Times New Roman"/>
              </w:rPr>
              <w:t>Included</w:t>
            </w:r>
          </w:p>
        </w:tc>
      </w:tr>
      <w:tr w:rsidR="00000000" w14:paraId="36B600CA" w14:textId="77777777">
        <w:trPr>
          <w:tblCellSpacing w:w="15" w:type="dxa"/>
        </w:trPr>
        <w:tc>
          <w:tcPr>
            <w:tcW w:w="0" w:type="auto"/>
            <w:vAlign w:val="center"/>
            <w:hideMark/>
          </w:tcPr>
          <w:p w14:paraId="3C046BB9" w14:textId="77777777" w:rsidR="00000000" w:rsidRDefault="00DC43FA" w:rsidP="00A44F99">
            <w:pPr>
              <w:rPr>
                <w:rFonts w:eastAsia="Times New Roman"/>
              </w:rPr>
            </w:pPr>
            <w:r>
              <w:rPr>
                <w:rFonts w:eastAsia="Times New Roman"/>
              </w:rPr>
              <w:t xml:space="preserve">Unlimited calls to fixed lines and mobile numbers in </w:t>
            </w:r>
            <w:del w:id="15" w:author="DL" w:date="2017-06-01T08:44:00Z">
              <w:r w:rsidDel="00A44F99">
                <w:rPr>
                  <w:rFonts w:eastAsia="Times New Roman"/>
                </w:rPr>
                <w:delText>Australia</w:delText>
              </w:r>
            </w:del>
            <w:ins w:id="16" w:author="DL" w:date="2017-06-01T08:44:00Z">
              <w:r w:rsidR="00A44F99">
                <w:rPr>
                  <w:rFonts w:eastAsia="Times New Roman"/>
                </w:rPr>
                <w:t>the UK</w:t>
              </w:r>
            </w:ins>
          </w:p>
        </w:tc>
        <w:tc>
          <w:tcPr>
            <w:tcW w:w="0" w:type="auto"/>
            <w:vAlign w:val="center"/>
            <w:hideMark/>
          </w:tcPr>
          <w:p w14:paraId="10A5763F" w14:textId="77777777" w:rsidR="00000000" w:rsidRDefault="00DC43FA">
            <w:pPr>
              <w:jc w:val="center"/>
              <w:rPr>
                <w:rFonts w:eastAsia="Times New Roman"/>
              </w:rPr>
            </w:pPr>
            <w:r>
              <w:rPr>
                <w:rFonts w:eastAsia="Times New Roman"/>
              </w:rPr>
              <w:t>I</w:t>
            </w:r>
            <w:r>
              <w:rPr>
                <w:rFonts w:eastAsia="Times New Roman"/>
              </w:rPr>
              <w:t>ncluded</w:t>
            </w:r>
          </w:p>
        </w:tc>
      </w:tr>
      <w:tr w:rsidR="00000000" w14:paraId="22F85B29" w14:textId="77777777">
        <w:trPr>
          <w:tblCellSpacing w:w="15" w:type="dxa"/>
        </w:trPr>
        <w:tc>
          <w:tcPr>
            <w:tcW w:w="0" w:type="auto"/>
            <w:vAlign w:val="center"/>
            <w:hideMark/>
          </w:tcPr>
          <w:p w14:paraId="7F491E2B" w14:textId="77777777" w:rsidR="00000000" w:rsidRDefault="00DC43FA">
            <w:pPr>
              <w:rPr>
                <w:rFonts w:eastAsia="Times New Roman"/>
              </w:rPr>
            </w:pPr>
            <w:r>
              <w:rPr>
                <w:rFonts w:eastAsia="Times New Roman"/>
              </w:rPr>
              <w:t>Other international calling destinations</w:t>
            </w:r>
          </w:p>
        </w:tc>
        <w:commentRangeStart w:id="17"/>
        <w:tc>
          <w:tcPr>
            <w:tcW w:w="0" w:type="auto"/>
            <w:vAlign w:val="center"/>
            <w:hideMark/>
          </w:tcPr>
          <w:p w14:paraId="33176131" w14:textId="77777777" w:rsidR="00000000" w:rsidRDefault="00DC43FA">
            <w:pPr>
              <w:jc w:val="center"/>
              <w:rPr>
                <w:rFonts w:eastAsia="Times New Roman"/>
              </w:rPr>
            </w:pPr>
            <w:r>
              <w:rPr>
                <w:rFonts w:eastAsia="Times New Roman"/>
              </w:rPr>
              <w:fldChar w:fldCharType="begin"/>
            </w:r>
            <w:r w:rsidR="0077312A">
              <w:rPr>
                <w:rFonts w:eastAsia="Times New Roman"/>
              </w:rPr>
              <w:instrText>HYPERLINK "E:\\From old PC\\Disk 120gb 9_03_11\\FREELANCER\\OOMA phone localization\\KBPart3\\{{ site.office_link.au }}\\prepaid_account"</w:instrText>
            </w:r>
            <w:r w:rsidR="0077312A">
              <w:rPr>
                <w:rFonts w:eastAsia="Times New Roman"/>
              </w:rPr>
            </w:r>
            <w:r>
              <w:rPr>
                <w:rFonts w:eastAsia="Times New Roman"/>
              </w:rPr>
              <w:fldChar w:fldCharType="separate"/>
            </w:r>
            <w:r>
              <w:rPr>
                <w:rStyle w:val="Hyperlink"/>
                <w:rFonts w:eastAsia="Times New Roman"/>
              </w:rPr>
              <w:t>View calling rates</w:t>
            </w:r>
            <w:r>
              <w:rPr>
                <w:rFonts w:eastAsia="Times New Roman"/>
              </w:rPr>
              <w:fldChar w:fldCharType="end"/>
            </w:r>
            <w:commentRangeEnd w:id="17"/>
            <w:r w:rsidR="00A44F99">
              <w:rPr>
                <w:rStyle w:val="CommentReference"/>
              </w:rPr>
              <w:commentReference w:id="17"/>
            </w:r>
          </w:p>
        </w:tc>
      </w:tr>
      <w:tr w:rsidR="00000000" w14:paraId="23221016" w14:textId="77777777">
        <w:trPr>
          <w:tblCellSpacing w:w="15" w:type="dxa"/>
        </w:trPr>
        <w:tc>
          <w:tcPr>
            <w:tcW w:w="0" w:type="auto"/>
            <w:vAlign w:val="center"/>
            <w:hideMark/>
          </w:tcPr>
          <w:p w14:paraId="2CCDFCE0" w14:textId="77777777" w:rsidR="00000000" w:rsidRDefault="00DC43FA">
            <w:pPr>
              <w:rPr>
                <w:rFonts w:eastAsia="Times New Roman"/>
              </w:rPr>
            </w:pPr>
            <w:hyperlink r:id="rId7" w:history="1">
              <w:r>
                <w:rPr>
                  <w:rStyle w:val="Hyperlink"/>
                  <w:rFonts w:eastAsia="Times New Roman"/>
                </w:rPr>
                <w:t>Conference bridge</w:t>
              </w:r>
            </w:hyperlink>
            <w:r>
              <w:rPr>
                <w:rFonts w:eastAsia="Times New Roman"/>
              </w:rPr>
              <w:t xml:space="preserve"> (includes phone number)</w:t>
            </w:r>
          </w:p>
        </w:tc>
        <w:tc>
          <w:tcPr>
            <w:tcW w:w="0" w:type="auto"/>
            <w:vAlign w:val="center"/>
            <w:hideMark/>
          </w:tcPr>
          <w:p w14:paraId="756AF410" w14:textId="77777777" w:rsidR="00000000" w:rsidRDefault="00DC43FA">
            <w:pPr>
              <w:jc w:val="center"/>
              <w:rPr>
                <w:rFonts w:eastAsia="Times New Roman"/>
              </w:rPr>
            </w:pPr>
            <w:r>
              <w:rPr>
                <w:rFonts w:eastAsia="Times New Roman"/>
              </w:rPr>
              <w:t>Included</w:t>
            </w:r>
          </w:p>
        </w:tc>
      </w:tr>
      <w:tr w:rsidR="00000000" w14:paraId="1A1BEE41" w14:textId="77777777">
        <w:trPr>
          <w:tblCellSpacing w:w="15" w:type="dxa"/>
        </w:trPr>
        <w:tc>
          <w:tcPr>
            <w:tcW w:w="0" w:type="auto"/>
            <w:vAlign w:val="center"/>
            <w:hideMark/>
          </w:tcPr>
          <w:p w14:paraId="6CCFE2A6" w14:textId="77777777" w:rsidR="00000000" w:rsidRDefault="00DC43FA">
            <w:pPr>
              <w:rPr>
                <w:rFonts w:eastAsia="Times New Roman"/>
              </w:rPr>
            </w:pPr>
            <w:hyperlink r:id="rId8" w:history="1">
              <w:r>
                <w:rPr>
                  <w:rStyle w:val="Hyperlink"/>
                  <w:rFonts w:eastAsia="Times New Roman"/>
                </w:rPr>
                <w:t>Virtual fax</w:t>
              </w:r>
            </w:hyperlink>
            <w:r>
              <w:rPr>
                <w:rFonts w:eastAsia="Times New Roman"/>
              </w:rPr>
              <w:t xml:space="preserve"> (includes phone number)</w:t>
            </w:r>
          </w:p>
        </w:tc>
        <w:tc>
          <w:tcPr>
            <w:tcW w:w="0" w:type="auto"/>
            <w:vAlign w:val="center"/>
            <w:hideMark/>
          </w:tcPr>
          <w:p w14:paraId="7E36DF28" w14:textId="77777777" w:rsidR="00000000" w:rsidRDefault="00DC43FA">
            <w:pPr>
              <w:jc w:val="center"/>
              <w:rPr>
                <w:rFonts w:eastAsia="Times New Roman"/>
              </w:rPr>
            </w:pPr>
            <w:r>
              <w:rPr>
                <w:rFonts w:eastAsia="Times New Roman"/>
              </w:rPr>
              <w:t>Included</w:t>
            </w:r>
          </w:p>
        </w:tc>
      </w:tr>
      <w:tr w:rsidR="00000000" w14:paraId="0CCD1972" w14:textId="77777777">
        <w:trPr>
          <w:tblCellSpacing w:w="15" w:type="dxa"/>
        </w:trPr>
        <w:tc>
          <w:tcPr>
            <w:tcW w:w="0" w:type="auto"/>
            <w:vAlign w:val="center"/>
            <w:hideMark/>
          </w:tcPr>
          <w:p w14:paraId="3C8FFCAB" w14:textId="77777777" w:rsidR="00000000" w:rsidRDefault="00DC43FA">
            <w:pPr>
              <w:rPr>
                <w:rFonts w:eastAsia="Times New Roman"/>
              </w:rPr>
            </w:pPr>
            <w:hyperlink r:id="rId9" w:history="1">
              <w:r>
                <w:rPr>
                  <w:rStyle w:val="Hyperlink"/>
                  <w:rFonts w:eastAsia="Times New Roman"/>
                </w:rPr>
                <w:t>Ring groups</w:t>
              </w:r>
            </w:hyperlink>
          </w:p>
        </w:tc>
        <w:tc>
          <w:tcPr>
            <w:tcW w:w="0" w:type="auto"/>
            <w:vAlign w:val="center"/>
            <w:hideMark/>
          </w:tcPr>
          <w:p w14:paraId="7ADD09C7" w14:textId="77777777" w:rsidR="00000000" w:rsidRDefault="00DC43FA">
            <w:pPr>
              <w:jc w:val="center"/>
              <w:rPr>
                <w:rFonts w:eastAsia="Times New Roman"/>
              </w:rPr>
            </w:pPr>
            <w:r>
              <w:rPr>
                <w:rFonts w:eastAsia="Times New Roman"/>
              </w:rPr>
              <w:t>Included</w:t>
            </w:r>
          </w:p>
        </w:tc>
      </w:tr>
      <w:tr w:rsidR="00000000" w14:paraId="663D783E" w14:textId="77777777">
        <w:trPr>
          <w:tblCellSpacing w:w="15" w:type="dxa"/>
        </w:trPr>
        <w:tc>
          <w:tcPr>
            <w:tcW w:w="0" w:type="auto"/>
            <w:vAlign w:val="center"/>
            <w:hideMark/>
          </w:tcPr>
          <w:p w14:paraId="3355F186" w14:textId="77777777" w:rsidR="00000000" w:rsidRDefault="00DC43FA">
            <w:pPr>
              <w:rPr>
                <w:rFonts w:eastAsia="Times New Roman"/>
              </w:rPr>
            </w:pPr>
            <w:hyperlink r:id="rId10" w:history="1">
              <w:r>
                <w:rPr>
                  <w:rStyle w:val="Hyperlink"/>
                  <w:rFonts w:eastAsia="Times New Roman"/>
                </w:rPr>
                <w:t>Virtual receptionist</w:t>
              </w:r>
            </w:hyperlink>
          </w:p>
        </w:tc>
        <w:tc>
          <w:tcPr>
            <w:tcW w:w="0" w:type="auto"/>
            <w:vAlign w:val="center"/>
            <w:hideMark/>
          </w:tcPr>
          <w:p w14:paraId="031F639F" w14:textId="77777777" w:rsidR="00000000" w:rsidRDefault="00DC43FA">
            <w:pPr>
              <w:jc w:val="center"/>
              <w:rPr>
                <w:rFonts w:eastAsia="Times New Roman"/>
              </w:rPr>
            </w:pPr>
            <w:r>
              <w:rPr>
                <w:rFonts w:eastAsia="Times New Roman"/>
              </w:rPr>
              <w:t>Included</w:t>
            </w:r>
          </w:p>
        </w:tc>
      </w:tr>
      <w:tr w:rsidR="00000000" w14:paraId="43E0C2DE" w14:textId="77777777">
        <w:trPr>
          <w:tblCellSpacing w:w="15" w:type="dxa"/>
        </w:trPr>
        <w:tc>
          <w:tcPr>
            <w:tcW w:w="0" w:type="auto"/>
            <w:vAlign w:val="center"/>
            <w:hideMark/>
          </w:tcPr>
          <w:p w14:paraId="5F3AC62E" w14:textId="77777777" w:rsidR="00000000" w:rsidRDefault="00DC43FA">
            <w:pPr>
              <w:rPr>
                <w:rFonts w:eastAsia="Times New Roman"/>
              </w:rPr>
            </w:pPr>
            <w:hyperlink r:id="rId11" w:history="1">
              <w:r>
                <w:rPr>
                  <w:rStyle w:val="Hyperlink"/>
                  <w:rFonts w:eastAsia="Times New Roman"/>
                </w:rPr>
                <w:t>Number porting</w:t>
              </w:r>
            </w:hyperlink>
          </w:p>
        </w:tc>
        <w:tc>
          <w:tcPr>
            <w:tcW w:w="0" w:type="auto"/>
            <w:vAlign w:val="center"/>
            <w:hideMark/>
          </w:tcPr>
          <w:p w14:paraId="6CD1B384" w14:textId="77777777" w:rsidR="00000000" w:rsidRDefault="00DC43FA">
            <w:pPr>
              <w:jc w:val="center"/>
              <w:rPr>
                <w:rFonts w:eastAsia="Times New Roman"/>
              </w:rPr>
            </w:pPr>
            <w:r>
              <w:rPr>
                <w:rFonts w:eastAsia="Times New Roman"/>
              </w:rPr>
              <w:t>Included*</w:t>
            </w:r>
          </w:p>
        </w:tc>
      </w:tr>
      <w:tr w:rsidR="00000000" w14:paraId="3AC39005" w14:textId="77777777">
        <w:trPr>
          <w:tblCellSpacing w:w="15" w:type="dxa"/>
        </w:trPr>
        <w:tc>
          <w:tcPr>
            <w:tcW w:w="0" w:type="auto"/>
            <w:vAlign w:val="center"/>
            <w:hideMark/>
          </w:tcPr>
          <w:p w14:paraId="20A0987D" w14:textId="77777777" w:rsidR="00000000" w:rsidRDefault="00DC43FA">
            <w:pPr>
              <w:rPr>
                <w:rFonts w:eastAsia="Times New Roman"/>
              </w:rPr>
            </w:pPr>
            <w:hyperlink r:id="rId12" w:history="1">
              <w:r>
                <w:rPr>
                  <w:rStyle w:val="Hyperlink"/>
                  <w:rFonts w:eastAsia="Times New Roman"/>
                </w:rPr>
                <w:t>Additional local phone number</w:t>
              </w:r>
            </w:hyperlink>
          </w:p>
        </w:tc>
        <w:tc>
          <w:tcPr>
            <w:tcW w:w="0" w:type="auto"/>
            <w:vAlign w:val="center"/>
            <w:hideMark/>
          </w:tcPr>
          <w:p w14:paraId="4C06C515" w14:textId="77777777" w:rsidR="00000000" w:rsidRDefault="00DC43FA" w:rsidP="00A44F99">
            <w:pPr>
              <w:jc w:val="center"/>
              <w:rPr>
                <w:rFonts w:eastAsia="Times New Roman"/>
              </w:rPr>
            </w:pPr>
            <w:del w:id="18" w:author="DL" w:date="2017-06-01T08:43:00Z">
              <w:r w:rsidDel="00A44F99">
                <w:rPr>
                  <w:rFonts w:eastAsia="Times New Roman"/>
                </w:rPr>
                <w:delText>AUD</w:delText>
              </w:r>
            </w:del>
            <w:ins w:id="19" w:author="DL" w:date="2017-06-01T08:43:00Z">
              <w:r w:rsidR="00A44F99">
                <w:rPr>
                  <w:rFonts w:eastAsia="Times New Roman"/>
                </w:rPr>
                <w:t>£</w:t>
              </w:r>
            </w:ins>
            <w:del w:id="20" w:author="DL" w:date="2017-06-01T08:43:00Z">
              <w:r w:rsidDel="00A44F99">
                <w:rPr>
                  <w:rFonts w:eastAsia="Times New Roman"/>
                </w:rPr>
                <w:delText>$11</w:delText>
              </w:r>
            </w:del>
            <w:ins w:id="21" w:author="DL" w:date="2017-06-01T08:43:00Z">
              <w:r w:rsidR="00A44F99" w:rsidRPr="00A44F99">
                <w:rPr>
                  <w:rFonts w:eastAsia="Times New Roman"/>
                  <w:highlight w:val="yellow"/>
                  <w:rPrChange w:id="22" w:author="DL" w:date="2017-06-01T08:48:00Z">
                    <w:rPr>
                      <w:rFonts w:eastAsia="Times New Roman"/>
                    </w:rPr>
                  </w:rPrChange>
                </w:rPr>
                <w:t>XX</w:t>
              </w:r>
            </w:ins>
            <w:r w:rsidRPr="00A44F99">
              <w:rPr>
                <w:rFonts w:eastAsia="Times New Roman"/>
                <w:highlight w:val="yellow"/>
                <w:rPrChange w:id="23" w:author="DL" w:date="2017-06-01T08:48:00Z">
                  <w:rPr>
                    <w:rFonts w:eastAsia="Times New Roman"/>
                  </w:rPr>
                </w:rPrChange>
              </w:rPr>
              <w:t>.</w:t>
            </w:r>
            <w:del w:id="24" w:author="DL" w:date="2017-06-01T08:43:00Z">
              <w:r w:rsidRPr="00A44F99" w:rsidDel="00A44F99">
                <w:rPr>
                  <w:rFonts w:eastAsia="Times New Roman"/>
                  <w:highlight w:val="yellow"/>
                  <w:rPrChange w:id="25" w:author="DL" w:date="2017-06-01T08:48:00Z">
                    <w:rPr>
                      <w:rFonts w:eastAsia="Times New Roman"/>
                    </w:rPr>
                  </w:rPrChange>
                </w:rPr>
                <w:delText>00</w:delText>
              </w:r>
            </w:del>
            <w:ins w:id="26" w:author="DL" w:date="2017-06-01T08:43:00Z">
              <w:r w:rsidR="00A44F99" w:rsidRPr="00A44F99">
                <w:rPr>
                  <w:rFonts w:eastAsia="Times New Roman"/>
                  <w:highlight w:val="yellow"/>
                  <w:rPrChange w:id="27" w:author="DL" w:date="2017-06-01T08:48:00Z">
                    <w:rPr>
                      <w:rFonts w:eastAsia="Times New Roman"/>
                    </w:rPr>
                  </w:rPrChange>
                </w:rPr>
                <w:t>XX</w:t>
              </w:r>
            </w:ins>
          </w:p>
        </w:tc>
      </w:tr>
    </w:tbl>
    <w:p w14:paraId="7B78DE0A" w14:textId="77777777" w:rsidR="00DC43FA" w:rsidRDefault="00DC43FA">
      <w:pPr>
        <w:pStyle w:val="NormalWeb"/>
        <w:rPr>
          <w:sz w:val="18"/>
          <w:szCs w:val="18"/>
        </w:rPr>
      </w:pPr>
      <w:r>
        <w:rPr>
          <w:sz w:val="18"/>
          <w:szCs w:val="18"/>
        </w:rPr>
        <w:t xml:space="preserve">* Phone number porting is complimentary for all regular </w:t>
      </w:r>
      <w:del w:id="28" w:author="DL" w:date="2017-06-01T08:47:00Z">
        <w:r w:rsidDel="00A44F99">
          <w:rPr>
            <w:sz w:val="18"/>
            <w:szCs w:val="18"/>
          </w:rPr>
          <w:delText xml:space="preserve">Australian </w:delText>
        </w:r>
      </w:del>
      <w:ins w:id="29" w:author="DL" w:date="2017-06-01T08:47:00Z">
        <w:r w:rsidR="00A44F99">
          <w:rPr>
            <w:sz w:val="18"/>
            <w:szCs w:val="18"/>
          </w:rPr>
          <w:t>UK</w:t>
        </w:r>
        <w:r w:rsidR="00A44F99">
          <w:rPr>
            <w:sz w:val="18"/>
            <w:szCs w:val="18"/>
          </w:rPr>
          <w:t xml:space="preserve"> </w:t>
        </w:r>
      </w:ins>
      <w:r>
        <w:rPr>
          <w:sz w:val="18"/>
          <w:szCs w:val="18"/>
        </w:rPr>
        <w:t>phone numbers. Once your number or numbers have been ported to your account, they can be assigned to a user. The first phone number that is as</w:t>
      </w:r>
      <w:r>
        <w:rPr>
          <w:sz w:val="18"/>
          <w:szCs w:val="18"/>
        </w:rPr>
        <w:t xml:space="preserve">signed to each user is complimentary. Additional phone numbers will be billed at the standard rate of </w:t>
      </w:r>
      <w:ins w:id="30" w:author="DL" w:date="2017-06-01T08:48:00Z">
        <w:r w:rsidR="009C0BD3">
          <w:rPr>
            <w:sz w:val="18"/>
            <w:szCs w:val="18"/>
          </w:rPr>
          <w:t>£</w:t>
        </w:r>
      </w:ins>
      <w:del w:id="31" w:author="DL" w:date="2017-06-01T08:48:00Z">
        <w:r w:rsidRPr="009C0BD3" w:rsidDel="009C0BD3">
          <w:rPr>
            <w:sz w:val="18"/>
            <w:szCs w:val="18"/>
            <w:highlight w:val="yellow"/>
            <w:rPrChange w:id="32" w:author="DL" w:date="2017-06-01T08:51:00Z">
              <w:rPr>
                <w:sz w:val="18"/>
                <w:szCs w:val="18"/>
              </w:rPr>
            </w:rPrChange>
          </w:rPr>
          <w:delText>$11</w:delText>
        </w:r>
      </w:del>
      <w:ins w:id="33" w:author="DL" w:date="2017-06-01T08:48:00Z">
        <w:r w:rsidR="009C0BD3" w:rsidRPr="009C0BD3">
          <w:rPr>
            <w:sz w:val="18"/>
            <w:szCs w:val="18"/>
            <w:highlight w:val="yellow"/>
            <w:rPrChange w:id="34" w:author="DL" w:date="2017-06-01T08:51:00Z">
              <w:rPr>
                <w:sz w:val="18"/>
                <w:szCs w:val="18"/>
              </w:rPr>
            </w:rPrChange>
          </w:rPr>
          <w:t>XX</w:t>
        </w:r>
      </w:ins>
      <w:r w:rsidRPr="009C0BD3">
        <w:rPr>
          <w:sz w:val="18"/>
          <w:szCs w:val="18"/>
          <w:highlight w:val="yellow"/>
          <w:rPrChange w:id="35" w:author="DL" w:date="2017-06-01T08:51:00Z">
            <w:rPr>
              <w:sz w:val="18"/>
              <w:szCs w:val="18"/>
            </w:rPr>
          </w:rPrChange>
        </w:rPr>
        <w:t>.</w:t>
      </w:r>
      <w:del w:id="36" w:author="DL" w:date="2017-06-01T08:48:00Z">
        <w:r w:rsidRPr="009C0BD3" w:rsidDel="009C0BD3">
          <w:rPr>
            <w:sz w:val="18"/>
            <w:szCs w:val="18"/>
            <w:highlight w:val="yellow"/>
            <w:rPrChange w:id="37" w:author="DL" w:date="2017-06-01T08:51:00Z">
              <w:rPr>
                <w:sz w:val="18"/>
                <w:szCs w:val="18"/>
              </w:rPr>
            </w:rPrChange>
          </w:rPr>
          <w:delText xml:space="preserve">00 </w:delText>
        </w:r>
      </w:del>
      <w:ins w:id="38" w:author="DL" w:date="2017-06-01T08:48:00Z">
        <w:r w:rsidR="009C0BD3" w:rsidRPr="009C0BD3">
          <w:rPr>
            <w:sz w:val="18"/>
            <w:szCs w:val="18"/>
            <w:highlight w:val="yellow"/>
            <w:rPrChange w:id="39" w:author="DL" w:date="2017-06-01T08:51:00Z">
              <w:rPr>
                <w:sz w:val="18"/>
                <w:szCs w:val="18"/>
              </w:rPr>
            </w:rPrChange>
          </w:rPr>
          <w:t>XX</w:t>
        </w:r>
        <w:bookmarkStart w:id="40" w:name="_GoBack"/>
        <w:bookmarkEnd w:id="40"/>
        <w:r w:rsidR="009C0BD3">
          <w:rPr>
            <w:sz w:val="18"/>
            <w:szCs w:val="18"/>
          </w:rPr>
          <w:t xml:space="preserve"> </w:t>
        </w:r>
      </w:ins>
      <w:r>
        <w:rPr>
          <w:sz w:val="18"/>
          <w:szCs w:val="18"/>
        </w:rPr>
        <w:t>(VAT included) for each number.</w:t>
      </w:r>
    </w:p>
    <w:sectPr w:rsidR="00DC43F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DL" w:date="2017-06-01T08:45:00Z" w:initials="DL">
    <w:p w14:paraId="605D8EEA" w14:textId="77777777" w:rsidR="00A44F99" w:rsidRDefault="00A44F99">
      <w:pPr>
        <w:pStyle w:val="CommentText"/>
      </w:pPr>
      <w:r>
        <w:rPr>
          <w:rStyle w:val="CommentReference"/>
        </w:rPr>
        <w:annotationRef/>
      </w:r>
      <w:r w:rsidR="00DC43FA">
        <w:rPr>
          <w:noProof/>
        </w:rPr>
        <w:t>Should I change</w:t>
      </w:r>
      <w:r w:rsidR="00DC43FA">
        <w:rPr>
          <w:noProof/>
        </w:rPr>
        <w:t xml:space="preserve"> any</w:t>
      </w:r>
      <w:r w:rsidR="00DC43FA">
        <w:rPr>
          <w:noProof/>
        </w:rPr>
        <w:t xml:space="preserve"> </w:t>
      </w:r>
      <w:r w:rsidR="00DC43FA">
        <w:rPr>
          <w:noProof/>
        </w:rPr>
        <w:t xml:space="preserve">of the </w:t>
      </w:r>
      <w:r w:rsidR="00DC43FA">
        <w:rPr>
          <w:noProof/>
        </w:rPr>
        <w:t>links</w:t>
      </w:r>
      <w:r w:rsidR="00DC43FA">
        <w:rPr>
          <w:noProof/>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5D8E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7312A"/>
    <w:rsid w:val="0077312A"/>
    <w:rsid w:val="009C0BD3"/>
    <w:rsid w:val="00A44F99"/>
    <w:rsid w:val="00DC4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F4002"/>
  <w15:chartTrackingRefBased/>
  <w15:docId w15:val="{4FF694F5-14F1-4579-B4EE-274E74DF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CommentReference">
    <w:name w:val="annotation reference"/>
    <w:basedOn w:val="DefaultParagraphFont"/>
    <w:uiPriority w:val="99"/>
    <w:semiHidden/>
    <w:unhideWhenUsed/>
    <w:rsid w:val="00A44F99"/>
    <w:rPr>
      <w:sz w:val="16"/>
      <w:szCs w:val="16"/>
    </w:rPr>
  </w:style>
  <w:style w:type="paragraph" w:styleId="CommentText">
    <w:name w:val="annotation text"/>
    <w:basedOn w:val="Normal"/>
    <w:link w:val="CommentTextChar"/>
    <w:uiPriority w:val="99"/>
    <w:semiHidden/>
    <w:unhideWhenUsed/>
    <w:rsid w:val="00A44F99"/>
    <w:rPr>
      <w:sz w:val="20"/>
      <w:szCs w:val="20"/>
    </w:rPr>
  </w:style>
  <w:style w:type="character" w:customStyle="1" w:styleId="CommentTextChar">
    <w:name w:val="Comment Text Char"/>
    <w:basedOn w:val="DefaultParagraphFont"/>
    <w:link w:val="CommentText"/>
    <w:uiPriority w:val="99"/>
    <w:semiHidden/>
    <w:rsid w:val="00A44F99"/>
    <w:rPr>
      <w:rFonts w:eastAsiaTheme="minorEastAsia"/>
    </w:rPr>
  </w:style>
  <w:style w:type="paragraph" w:styleId="CommentSubject">
    <w:name w:val="annotation subject"/>
    <w:basedOn w:val="CommentText"/>
    <w:next w:val="CommentText"/>
    <w:link w:val="CommentSubjectChar"/>
    <w:uiPriority w:val="99"/>
    <w:semiHidden/>
    <w:unhideWhenUsed/>
    <w:rsid w:val="00A44F99"/>
    <w:rPr>
      <w:b/>
      <w:bCs/>
    </w:rPr>
  </w:style>
  <w:style w:type="character" w:customStyle="1" w:styleId="CommentSubjectChar">
    <w:name w:val="Comment Subject Char"/>
    <w:basedOn w:val="CommentTextChar"/>
    <w:link w:val="CommentSubject"/>
    <w:uiPriority w:val="99"/>
    <w:semiHidden/>
    <w:rsid w:val="00A44F99"/>
    <w:rPr>
      <w:rFonts w:eastAsiaTheme="minorEastAsia"/>
      <w:b/>
      <w:bCs/>
    </w:rPr>
  </w:style>
  <w:style w:type="paragraph" w:styleId="Revision">
    <w:name w:val="Revision"/>
    <w:hidden/>
    <w:uiPriority w:val="99"/>
    <w:semiHidden/>
    <w:rsid w:val="00A44F99"/>
    <w:rPr>
      <w:rFonts w:eastAsiaTheme="minorEastAsia"/>
      <w:sz w:val="24"/>
      <w:szCs w:val="24"/>
    </w:rPr>
  </w:style>
  <w:style w:type="paragraph" w:styleId="BalloonText">
    <w:name w:val="Balloon Text"/>
    <w:basedOn w:val="Normal"/>
    <w:link w:val="BalloonTextChar"/>
    <w:uiPriority w:val="99"/>
    <w:semiHidden/>
    <w:unhideWhenUsed/>
    <w:rsid w:val="00A44F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F9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au\en\virtual-fa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E:\au\en\conference-server" TargetMode="External"/><Relationship Id="rId12" Type="http://schemas.openxmlformats.org/officeDocument/2006/relationships/hyperlink" Target="file:///E:\au\en\adding-additional-phone-numbers"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file:///E:\au\en\porting-in-your-phone-numbers"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file:///E:\au\en\virtual-receptionist" TargetMode="External"/><Relationship Id="rId4" Type="http://schemas.openxmlformats.org/officeDocument/2006/relationships/hyperlink" Target="file:///E:\au\en\setting-up-extensions" TargetMode="External"/><Relationship Id="rId9" Type="http://schemas.openxmlformats.org/officeDocument/2006/relationships/hyperlink" Target="file:///E:\au\en\ring-group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3</cp:revision>
  <dcterms:created xsi:type="dcterms:W3CDTF">2017-06-01T05:38:00Z</dcterms:created>
  <dcterms:modified xsi:type="dcterms:W3CDTF">2017-06-01T05:51:00Z</dcterms:modified>
</cp:coreProperties>
</file>