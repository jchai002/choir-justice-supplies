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C99E3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---</w:t>
      </w:r>
    </w:p>
    <w:p w14:paraId="77F878C5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layout: post</w:t>
      </w:r>
    </w:p>
    <w:p w14:paraId="123E1F92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title:  Adding Additional Phone Numbers</w:t>
      </w:r>
    </w:p>
    <w:p w14:paraId="744DDD35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date:   2017-01-24 10:01:00</w:t>
      </w:r>
    </w:p>
    <w:p w14:paraId="6A2C2ACB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category: [</w:t>
      </w:r>
      <w:proofErr w:type="spellStart"/>
      <w:r w:rsidRPr="00267823">
        <w:rPr>
          <w:rFonts w:ascii="Courier New" w:hAnsi="Courier New" w:cs="Courier New"/>
        </w:rPr>
        <w:t>wework</w:t>
      </w:r>
      <w:proofErr w:type="spellEnd"/>
      <w:r w:rsidRPr="00267823">
        <w:rPr>
          <w:rFonts w:ascii="Courier New" w:hAnsi="Courier New" w:cs="Courier New"/>
        </w:rPr>
        <w:t>]</w:t>
      </w:r>
    </w:p>
    <w:p w14:paraId="3B72A75B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tags: [activation-and-setup, getting-started, admin-features, calling, </w:t>
      </w:r>
      <w:proofErr w:type="spellStart"/>
      <w:r w:rsidRPr="00267823">
        <w:rPr>
          <w:rFonts w:ascii="Courier New" w:hAnsi="Courier New" w:cs="Courier New"/>
        </w:rPr>
        <w:t>ooma</w:t>
      </w:r>
      <w:proofErr w:type="spellEnd"/>
      <w:r w:rsidRPr="00267823">
        <w:rPr>
          <w:rFonts w:ascii="Courier New" w:hAnsi="Courier New" w:cs="Courier New"/>
        </w:rPr>
        <w:t xml:space="preserve">-office-manager, add-ons, </w:t>
      </w:r>
      <w:proofErr w:type="spellStart"/>
      <w:r w:rsidRPr="00267823">
        <w:rPr>
          <w:rFonts w:ascii="Courier New" w:hAnsi="Courier New" w:cs="Courier New"/>
        </w:rPr>
        <w:t>wework</w:t>
      </w:r>
      <w:proofErr w:type="spellEnd"/>
      <w:r w:rsidRPr="00267823">
        <w:rPr>
          <w:rFonts w:ascii="Courier New" w:hAnsi="Courier New" w:cs="Courier New"/>
        </w:rPr>
        <w:t>]</w:t>
      </w:r>
    </w:p>
    <w:p w14:paraId="73E0C395" w14:textId="77777777" w:rsidR="00EE74A2" w:rsidRPr="00983FA4" w:rsidRDefault="00C11D80" w:rsidP="00983FA4">
      <w:pPr>
        <w:pStyle w:val="PlainText"/>
        <w:rPr>
          <w:rFonts w:ascii="Courier New" w:hAnsi="Courier New" w:cs="Courier New"/>
        </w:rPr>
      </w:pPr>
      <w:commentRangeStart w:id="0"/>
      <w:r w:rsidRPr="00983FA4">
        <w:rPr>
          <w:rFonts w:ascii="Courier New" w:hAnsi="Courier New" w:cs="Courier New"/>
        </w:rPr>
        <w:t>---</w:t>
      </w:r>
      <w:commentRangeEnd w:id="0"/>
      <w:r w:rsidR="004B6B93">
        <w:rPr>
          <w:rStyle w:val="CommentReference"/>
          <w:rFonts w:asciiTheme="minorHAnsi" w:hAnsiTheme="minorHAnsi"/>
        </w:rPr>
        <w:commentReference w:id="0"/>
      </w:r>
    </w:p>
    <w:p w14:paraId="10BC0F63" w14:textId="77777777" w:rsidR="00EE74A2" w:rsidRPr="00983FA4" w:rsidRDefault="00EE74A2" w:rsidP="00983FA4">
      <w:pPr>
        <w:pStyle w:val="PlainText"/>
        <w:rPr>
          <w:rFonts w:ascii="Courier New" w:hAnsi="Courier New" w:cs="Courier New"/>
        </w:rPr>
      </w:pPr>
    </w:p>
    <w:p w14:paraId="385DE781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With more than one business phone number, it becomes possible to fine-tune and customise your telephone setup. Additional phone numbers can be assigned to your employees so that they have multiple direct numbers, to give high-volume ring groups such as Support and Billing their own numbers, to map multiple area codes to the virtual receptionist or the conference server, and more.</w:t>
      </w:r>
    </w:p>
    <w:p w14:paraId="05870E9E" w14:textId="77777777" w:rsidR="00EE74A2" w:rsidRPr="00267823" w:rsidRDefault="00EE74A2" w:rsidP="00267823">
      <w:pPr>
        <w:pStyle w:val="PlainText"/>
        <w:rPr>
          <w:rFonts w:ascii="Courier New" w:hAnsi="Courier New" w:cs="Courier New"/>
        </w:rPr>
      </w:pPr>
    </w:p>
    <w:p w14:paraId="29487334" w14:textId="19A6FDF1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proofErr w:type="spellStart"/>
      <w:r w:rsidRPr="00267823">
        <w:rPr>
          <w:rFonts w:ascii="Courier New" w:hAnsi="Courier New" w:cs="Courier New"/>
        </w:rPr>
        <w:t>Ooma</w:t>
      </w:r>
      <w:proofErr w:type="spellEnd"/>
      <w:r w:rsidRPr="00267823">
        <w:rPr>
          <w:rFonts w:ascii="Courier New" w:hAnsi="Courier New" w:cs="Courier New"/>
        </w:rPr>
        <w:t xml:space="preserve"> Office for WeWork comes with a complimentary phone number, and each user extension comes bundled with an additional phone number. Virtual fax extensions that are associated with a user </w:t>
      </w:r>
      <w:commentRangeStart w:id="1"/>
      <w:r w:rsidRPr="00267823">
        <w:rPr>
          <w:rFonts w:ascii="Courier New" w:hAnsi="Courier New" w:cs="Courier New"/>
        </w:rPr>
        <w:t>extension</w:t>
      </w:r>
      <w:ins w:id="2" w:author="DL" w:date="2017-05-23T00:42:00Z">
        <w:r w:rsidRPr="00267823">
          <w:rPr>
            <w:rFonts w:ascii="Courier New" w:hAnsi="Courier New" w:cs="Courier New"/>
          </w:rPr>
          <w:t>,</w:t>
        </w:r>
      </w:ins>
      <w:r w:rsidRPr="00267823">
        <w:rPr>
          <w:rFonts w:ascii="Courier New" w:hAnsi="Courier New" w:cs="Courier New"/>
        </w:rPr>
        <w:t xml:space="preserve"> and </w:t>
      </w:r>
      <w:commentRangeEnd w:id="1"/>
      <w:r w:rsidR="00682C43">
        <w:rPr>
          <w:rStyle w:val="CommentReference"/>
          <w:rFonts w:asciiTheme="minorHAnsi" w:hAnsiTheme="minorHAnsi"/>
        </w:rPr>
        <w:commentReference w:id="1"/>
      </w:r>
      <w:r w:rsidRPr="00267823">
        <w:rPr>
          <w:rFonts w:ascii="Courier New" w:hAnsi="Courier New" w:cs="Courier New"/>
        </w:rPr>
        <w:t xml:space="preserve">conference server extensions also </w:t>
      </w:r>
      <w:r w:rsidRPr="00983FA4">
        <w:rPr>
          <w:rFonts w:ascii="Courier New" w:hAnsi="Courier New" w:cs="Courier New"/>
        </w:rPr>
        <w:t xml:space="preserve">each </w:t>
      </w:r>
      <w:r w:rsidRPr="00267823">
        <w:rPr>
          <w:rFonts w:ascii="Courier New" w:hAnsi="Courier New" w:cs="Courier New"/>
        </w:rPr>
        <w:t xml:space="preserve">come with their own dedicated phone numbers. </w:t>
      </w:r>
    </w:p>
    <w:p w14:paraId="5B786762" w14:textId="77777777" w:rsidR="00EE74A2" w:rsidRPr="00267823" w:rsidRDefault="00EE74A2" w:rsidP="00267823">
      <w:pPr>
        <w:pStyle w:val="PlainText"/>
        <w:rPr>
          <w:rFonts w:ascii="Courier New" w:hAnsi="Courier New" w:cs="Courier New"/>
        </w:rPr>
      </w:pPr>
    </w:p>
    <w:p w14:paraId="3522FE1B" w14:textId="6AC1B5DC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If you find </w:t>
      </w:r>
      <w:r w:rsidRPr="00983FA4">
        <w:rPr>
          <w:rFonts w:ascii="Courier New" w:hAnsi="Courier New" w:cs="Courier New"/>
        </w:rPr>
        <w:t xml:space="preserve">that </w:t>
      </w:r>
      <w:r w:rsidRPr="00267823">
        <w:rPr>
          <w:rFonts w:ascii="Courier New" w:hAnsi="Courier New" w:cs="Courier New"/>
        </w:rPr>
        <w:t xml:space="preserve">you need additional numbers, </w:t>
      </w:r>
      <w:r w:rsidRPr="00983FA4">
        <w:rPr>
          <w:rFonts w:ascii="Courier New" w:hAnsi="Courier New" w:cs="Courier New"/>
        </w:rPr>
        <w:t xml:space="preserve">then </w:t>
      </w:r>
      <w:r w:rsidRPr="00267823">
        <w:rPr>
          <w:rFonts w:ascii="Courier New" w:hAnsi="Courier New" w:cs="Courier New"/>
        </w:rPr>
        <w:t xml:space="preserve">you can add them for a monthly fee of just $10.00, </w:t>
      </w:r>
      <w:commentRangeStart w:id="3"/>
      <w:del w:id="4" w:author="DL" w:date="2017-05-23T00:42:00Z">
        <w:r w:rsidRPr="00983FA4">
          <w:rPr>
            <w:rFonts w:ascii="Courier New" w:hAnsi="Courier New" w:cs="Courier New"/>
          </w:rPr>
          <w:delText>which includes</w:delText>
        </w:r>
      </w:del>
      <w:commentRangeEnd w:id="3"/>
      <w:r w:rsidR="00682C43">
        <w:rPr>
          <w:rStyle w:val="CommentReference"/>
          <w:rFonts w:asciiTheme="minorHAnsi" w:hAnsiTheme="minorHAnsi"/>
        </w:rPr>
        <w:commentReference w:id="3"/>
      </w:r>
      <w:ins w:id="5" w:author="DL" w:date="2017-05-23T00:42:00Z">
        <w:r w:rsidRPr="00267823">
          <w:rPr>
            <w:rFonts w:ascii="Courier New" w:hAnsi="Courier New" w:cs="Courier New"/>
          </w:rPr>
          <w:t>including</w:t>
        </w:r>
      </w:ins>
      <w:r w:rsidRPr="00267823">
        <w:rPr>
          <w:rFonts w:ascii="Courier New" w:hAnsi="Courier New" w:cs="Courier New"/>
        </w:rPr>
        <w:t xml:space="preserve"> GST.</w:t>
      </w:r>
    </w:p>
    <w:p w14:paraId="1A7B340B" w14:textId="77777777" w:rsidR="00EE74A2" w:rsidRPr="00267823" w:rsidRDefault="00EE74A2" w:rsidP="00267823">
      <w:pPr>
        <w:pStyle w:val="PlainText"/>
        <w:rPr>
          <w:rFonts w:ascii="Courier New" w:hAnsi="Courier New" w:cs="Courier New"/>
        </w:rPr>
      </w:pPr>
    </w:p>
    <w:p w14:paraId="246AB155" w14:textId="55FF6E16" w:rsidR="00EE74A2" w:rsidRPr="00983FA4" w:rsidRDefault="00C11D80" w:rsidP="00983FA4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You can add new phone numbers to your </w:t>
      </w:r>
      <w:proofErr w:type="spellStart"/>
      <w:r w:rsidRPr="00267823">
        <w:rPr>
          <w:rFonts w:ascii="Courier New" w:hAnsi="Courier New" w:cs="Courier New"/>
        </w:rPr>
        <w:t>Ooma</w:t>
      </w:r>
      <w:proofErr w:type="spellEnd"/>
      <w:r w:rsidRPr="00267823">
        <w:rPr>
          <w:rFonts w:ascii="Courier New" w:hAnsi="Courier New" w:cs="Courier New"/>
        </w:rPr>
        <w:t xml:space="preserve"> Office setup by following</w:t>
      </w:r>
      <w:r w:rsidRPr="00983FA4">
        <w:rPr>
          <w:rFonts w:ascii="Courier New" w:hAnsi="Courier New" w:cs="Courier New"/>
        </w:rPr>
        <w:t xml:space="preserve"> these instructions:</w:t>
      </w:r>
    </w:p>
    <w:p w14:paraId="2C21DFC0" w14:textId="77777777" w:rsidR="00EE74A2" w:rsidRPr="00983FA4" w:rsidRDefault="00EE74A2" w:rsidP="00983FA4">
      <w:pPr>
        <w:pStyle w:val="PlainText"/>
        <w:rPr>
          <w:rFonts w:ascii="Courier New" w:hAnsi="Courier New" w:cs="Courier New"/>
        </w:rPr>
      </w:pPr>
    </w:p>
    <w:p w14:paraId="47E3DC8D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1. Log in to your </w:t>
      </w:r>
      <w:proofErr w:type="spellStart"/>
      <w:r w:rsidRPr="00267823">
        <w:rPr>
          <w:rFonts w:ascii="Courier New" w:hAnsi="Courier New" w:cs="Courier New"/>
        </w:rPr>
        <w:t>Ooma</w:t>
      </w:r>
      <w:proofErr w:type="spellEnd"/>
      <w:r w:rsidRPr="00267823">
        <w:rPr>
          <w:rFonts w:ascii="Courier New" w:hAnsi="Courier New" w:cs="Courier New"/>
        </w:rPr>
        <w:t xml:space="preserve"> Office Manager at [</w:t>
      </w:r>
      <w:proofErr w:type="gramStart"/>
      <w:r w:rsidRPr="00267823">
        <w:rPr>
          <w:rFonts w:ascii="Courier New" w:hAnsi="Courier New" w:cs="Courier New"/>
        </w:rPr>
        <w:t>{{ site.office_link.au</w:t>
      </w:r>
      <w:proofErr w:type="gramEnd"/>
      <w:r w:rsidRPr="00267823">
        <w:rPr>
          <w:rFonts w:ascii="Courier New" w:hAnsi="Courier New" w:cs="Courier New"/>
        </w:rPr>
        <w:t xml:space="preserve"> }}]({{ site.office_link.au }}) and navigate to "[Numbers]({{ site.office_link.au }}/#</w:t>
      </w:r>
      <w:proofErr w:type="spellStart"/>
      <w:r w:rsidRPr="00267823">
        <w:rPr>
          <w:rFonts w:ascii="Courier New" w:hAnsi="Courier New" w:cs="Courier New"/>
        </w:rPr>
        <w:t>manage_phone_number</w:t>
      </w:r>
      <w:proofErr w:type="spellEnd"/>
      <w:r w:rsidRPr="00267823">
        <w:rPr>
          <w:rFonts w:ascii="Courier New" w:hAnsi="Courier New" w:cs="Courier New"/>
        </w:rPr>
        <w:t>)" under the "Setup" tab</w:t>
      </w:r>
    </w:p>
    <w:p w14:paraId="0B90F48D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2. Click "+Add Number" and choose the option to add a regular number</w:t>
      </w:r>
    </w:p>
    <w:p w14:paraId="2B434424" w14:textId="29BEBDF5" w:rsidR="00EE74A2" w:rsidRPr="00983FA4" w:rsidRDefault="00C11D80" w:rsidP="00983FA4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3. Choose the area code </w:t>
      </w:r>
      <w:del w:id="6" w:author="Elyssa Gutbrod" w:date="2017-05-24T11:41:00Z">
        <w:r w:rsidRPr="00267823" w:rsidDel="00682C43">
          <w:rPr>
            <w:rFonts w:ascii="Courier New" w:hAnsi="Courier New" w:cs="Courier New"/>
          </w:rPr>
          <w:delText xml:space="preserve">of the phone number </w:delText>
        </w:r>
      </w:del>
      <w:r w:rsidRPr="00983FA4">
        <w:rPr>
          <w:rFonts w:ascii="Courier New" w:hAnsi="Courier New" w:cs="Courier New"/>
        </w:rPr>
        <w:t xml:space="preserve">to which </w:t>
      </w:r>
      <w:r w:rsidRPr="00267823">
        <w:rPr>
          <w:rFonts w:ascii="Courier New" w:hAnsi="Courier New" w:cs="Courier New"/>
        </w:rPr>
        <w:t>you would like to assign the phone number</w:t>
      </w:r>
      <w:r w:rsidRPr="00983FA4">
        <w:rPr>
          <w:rFonts w:ascii="Courier New" w:hAnsi="Courier New" w:cs="Courier New"/>
        </w:rPr>
        <w:t>. \\</w:t>
      </w:r>
    </w:p>
    <w:p w14:paraId="23A33CC2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   </w:t>
      </w:r>
      <w:proofErr w:type="gramStart"/>
      <w:r w:rsidRPr="00267823">
        <w:rPr>
          <w:rFonts w:ascii="Courier New" w:hAnsi="Courier New" w:cs="Courier New"/>
        </w:rPr>
        <w:t>![</w:t>
      </w:r>
      <w:proofErr w:type="gramEnd"/>
      <w:r w:rsidRPr="00267823">
        <w:rPr>
          <w:rFonts w:ascii="Courier New" w:hAnsi="Courier New" w:cs="Courier New"/>
        </w:rPr>
        <w:t xml:space="preserve">area code]({{ </w:t>
      </w:r>
      <w:proofErr w:type="spellStart"/>
      <w:r w:rsidRPr="00267823">
        <w:rPr>
          <w:rFonts w:ascii="Courier New" w:hAnsi="Courier New" w:cs="Courier New"/>
        </w:rPr>
        <w:t>site.baseurl</w:t>
      </w:r>
      <w:proofErr w:type="spellEnd"/>
      <w:r w:rsidRPr="00267823">
        <w:rPr>
          <w:rFonts w:ascii="Courier New" w:hAnsi="Courier New" w:cs="Courier New"/>
        </w:rPr>
        <w:t xml:space="preserve"> }}/assets/images/</w:t>
      </w:r>
      <w:proofErr w:type="spellStart"/>
      <w:r w:rsidRPr="00267823">
        <w:rPr>
          <w:rFonts w:ascii="Courier New" w:hAnsi="Courier New" w:cs="Courier New"/>
        </w:rPr>
        <w:t>ooma_office_wework</w:t>
      </w:r>
      <w:proofErr w:type="spellEnd"/>
      <w:r w:rsidRPr="00267823">
        <w:rPr>
          <w:rFonts w:ascii="Courier New" w:hAnsi="Courier New" w:cs="Courier New"/>
        </w:rPr>
        <w:t>/add_number_wework_1.png)</w:t>
      </w:r>
    </w:p>
    <w:p w14:paraId="485EA369" w14:textId="77777777" w:rsidR="00EE74A2" w:rsidRPr="00267823" w:rsidRDefault="00EE74A2" w:rsidP="00267823">
      <w:pPr>
        <w:pStyle w:val="PlainText"/>
        <w:rPr>
          <w:rFonts w:ascii="Courier New" w:hAnsi="Courier New" w:cs="Courier New"/>
        </w:rPr>
      </w:pPr>
    </w:p>
    <w:p w14:paraId="7E51A95B" w14:textId="77777777" w:rsidR="00EE74A2" w:rsidRPr="00983FA4" w:rsidRDefault="00C11D80" w:rsidP="00983FA4">
      <w:pPr>
        <w:pStyle w:val="PlainText"/>
        <w:rPr>
          <w:del w:id="7" w:author="DL" w:date="2017-05-23T00:42:00Z"/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>4. Select a city from the "Select a City drop-down menu</w:t>
      </w:r>
      <w:commentRangeStart w:id="8"/>
      <w:del w:id="9" w:author="DL" w:date="2017-05-23T00:42:00Z">
        <w:r w:rsidRPr="00983FA4">
          <w:rPr>
            <w:rFonts w:ascii="Courier New" w:hAnsi="Courier New" w:cs="Courier New"/>
          </w:rPr>
          <w:delText>,"</w:delText>
        </w:r>
      </w:del>
      <w:commentRangeEnd w:id="8"/>
      <w:r w:rsidR="00682C43">
        <w:rPr>
          <w:rStyle w:val="CommentReference"/>
          <w:rFonts w:asciiTheme="minorHAnsi" w:hAnsiTheme="minorHAnsi"/>
        </w:rPr>
        <w:commentReference w:id="8"/>
      </w:r>
      <w:ins w:id="10" w:author="DL" w:date="2017-05-23T00:42:00Z">
        <w:r w:rsidRPr="00267823">
          <w:rPr>
            <w:rFonts w:ascii="Courier New" w:hAnsi="Courier New" w:cs="Courier New"/>
          </w:rPr>
          <w:t>",</w:t>
        </w:r>
      </w:ins>
      <w:r w:rsidRPr="00267823">
        <w:rPr>
          <w:rFonts w:ascii="Courier New" w:hAnsi="Courier New" w:cs="Courier New"/>
        </w:rPr>
        <w:t xml:space="preserve"> and then click "Search</w:t>
      </w:r>
      <w:commentRangeStart w:id="11"/>
      <w:del w:id="12" w:author="DL" w:date="2017-05-23T00:42:00Z">
        <w:r w:rsidRPr="00983FA4">
          <w:rPr>
            <w:rFonts w:ascii="Courier New" w:hAnsi="Courier New" w:cs="Courier New"/>
          </w:rPr>
          <w:delText>." \\</w:delText>
        </w:r>
      </w:del>
      <w:commentRangeEnd w:id="11"/>
      <w:r w:rsidR="00682C43">
        <w:rPr>
          <w:rStyle w:val="CommentReference"/>
          <w:rFonts w:asciiTheme="minorHAnsi" w:hAnsiTheme="minorHAnsi"/>
        </w:rPr>
        <w:commentReference w:id="11"/>
      </w:r>
    </w:p>
    <w:p w14:paraId="71AFD12D" w14:textId="4E99D372" w:rsidR="00EE74A2" w:rsidRPr="00267823" w:rsidRDefault="00C11D80" w:rsidP="00267823">
      <w:pPr>
        <w:pStyle w:val="PlainText"/>
        <w:rPr>
          <w:ins w:id="13" w:author="DL" w:date="2017-05-23T00:42:00Z"/>
          <w:rFonts w:ascii="Courier New" w:hAnsi="Courier New" w:cs="Courier New"/>
        </w:rPr>
      </w:pPr>
      <w:ins w:id="14" w:author="DL" w:date="2017-05-23T00:42:00Z">
        <w:r w:rsidRPr="00267823">
          <w:rPr>
            <w:rFonts w:ascii="Courier New" w:hAnsi="Courier New" w:cs="Courier New"/>
          </w:rPr>
          <w:t>". \\</w:t>
        </w:r>
      </w:ins>
    </w:p>
    <w:p w14:paraId="00F8A9FB" w14:textId="77777777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   </w:t>
      </w:r>
      <w:proofErr w:type="gramStart"/>
      <w:r w:rsidRPr="00267823">
        <w:rPr>
          <w:rFonts w:ascii="Courier New" w:hAnsi="Courier New" w:cs="Courier New"/>
        </w:rPr>
        <w:t>![</w:t>
      </w:r>
      <w:proofErr w:type="gramEnd"/>
      <w:r w:rsidRPr="00267823">
        <w:rPr>
          <w:rFonts w:ascii="Courier New" w:hAnsi="Courier New" w:cs="Courier New"/>
        </w:rPr>
        <w:t xml:space="preserve">city]({{ </w:t>
      </w:r>
      <w:proofErr w:type="spellStart"/>
      <w:r w:rsidRPr="00267823">
        <w:rPr>
          <w:rFonts w:ascii="Courier New" w:hAnsi="Courier New" w:cs="Courier New"/>
        </w:rPr>
        <w:t>site.baseurl</w:t>
      </w:r>
      <w:proofErr w:type="spellEnd"/>
      <w:r w:rsidRPr="00267823">
        <w:rPr>
          <w:rFonts w:ascii="Courier New" w:hAnsi="Courier New" w:cs="Courier New"/>
        </w:rPr>
        <w:t xml:space="preserve"> }}/assets/images/</w:t>
      </w:r>
      <w:proofErr w:type="spellStart"/>
      <w:r w:rsidRPr="00267823">
        <w:rPr>
          <w:rFonts w:ascii="Courier New" w:hAnsi="Courier New" w:cs="Courier New"/>
        </w:rPr>
        <w:t>ooma_office_wework</w:t>
      </w:r>
      <w:proofErr w:type="spellEnd"/>
      <w:r w:rsidRPr="00267823">
        <w:rPr>
          <w:rFonts w:ascii="Courier New" w:hAnsi="Courier New" w:cs="Courier New"/>
        </w:rPr>
        <w:t>/add_number_wework_2.png)</w:t>
      </w:r>
    </w:p>
    <w:p w14:paraId="5E9DB4C2" w14:textId="77777777" w:rsidR="00EE74A2" w:rsidRPr="00267823" w:rsidRDefault="00EE74A2" w:rsidP="00267823">
      <w:pPr>
        <w:pStyle w:val="PlainText"/>
        <w:rPr>
          <w:rFonts w:ascii="Courier New" w:hAnsi="Courier New" w:cs="Courier New"/>
        </w:rPr>
      </w:pPr>
    </w:p>
    <w:p w14:paraId="1DDB0C4F" w14:textId="235984B8" w:rsidR="00EE74A2" w:rsidRPr="00983FA4" w:rsidRDefault="00C11D80" w:rsidP="00983FA4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5. Select a phone number </w:t>
      </w:r>
      <w:del w:id="15" w:author="Elyssa Gutbrod" w:date="2017-05-24T11:43:00Z">
        <w:r w:rsidRPr="00267823" w:rsidDel="00682C43">
          <w:rPr>
            <w:rFonts w:ascii="Courier New" w:hAnsi="Courier New" w:cs="Courier New"/>
          </w:rPr>
          <w:delText xml:space="preserve">on the screen that </w:delText>
        </w:r>
        <w:r w:rsidRPr="00983FA4" w:rsidDel="00682C43">
          <w:rPr>
            <w:rFonts w:ascii="Courier New" w:hAnsi="Courier New" w:cs="Courier New"/>
          </w:rPr>
          <w:delText>is displayed</w:delText>
        </w:r>
      </w:del>
      <w:ins w:id="16" w:author="Elyssa Gutbrod" w:date="2017-05-24T11:43:00Z">
        <w:r w:rsidR="00682C43">
          <w:rPr>
            <w:rFonts w:ascii="Courier New" w:hAnsi="Courier New" w:cs="Courier New"/>
          </w:rPr>
          <w:t>from the list on the screen</w:t>
        </w:r>
      </w:ins>
      <w:r w:rsidRPr="00983FA4">
        <w:rPr>
          <w:rFonts w:ascii="Courier New" w:hAnsi="Courier New" w:cs="Courier New"/>
        </w:rPr>
        <w:t>.</w:t>
      </w:r>
    </w:p>
    <w:p w14:paraId="39900858" w14:textId="3C454F73" w:rsidR="00EE74A2" w:rsidRP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6. Select the extension </w:t>
      </w:r>
      <w:r w:rsidRPr="00983FA4">
        <w:rPr>
          <w:rFonts w:ascii="Courier New" w:hAnsi="Courier New" w:cs="Courier New"/>
        </w:rPr>
        <w:t xml:space="preserve">to which </w:t>
      </w:r>
      <w:r w:rsidRPr="00267823">
        <w:rPr>
          <w:rFonts w:ascii="Courier New" w:hAnsi="Courier New" w:cs="Courier New"/>
        </w:rPr>
        <w:t>you would like to associate the new phone number, and then click "Confirm:" \\</w:t>
      </w:r>
    </w:p>
    <w:p w14:paraId="659CD9AE" w14:textId="77777777" w:rsidR="00267823" w:rsidRDefault="00C11D80" w:rsidP="00267823">
      <w:pPr>
        <w:pStyle w:val="PlainText"/>
        <w:rPr>
          <w:rFonts w:ascii="Courier New" w:hAnsi="Courier New" w:cs="Courier New"/>
        </w:rPr>
      </w:pPr>
      <w:r w:rsidRPr="00267823">
        <w:rPr>
          <w:rFonts w:ascii="Courier New" w:hAnsi="Courier New" w:cs="Courier New"/>
        </w:rPr>
        <w:t xml:space="preserve">   </w:t>
      </w:r>
      <w:proofErr w:type="gramStart"/>
      <w:r w:rsidRPr="00267823">
        <w:rPr>
          <w:rFonts w:ascii="Courier New" w:hAnsi="Courier New" w:cs="Courier New"/>
        </w:rPr>
        <w:t>![</w:t>
      </w:r>
      <w:proofErr w:type="gramEnd"/>
      <w:r w:rsidRPr="00267823">
        <w:rPr>
          <w:rFonts w:ascii="Courier New" w:hAnsi="Courier New" w:cs="Courier New"/>
        </w:rPr>
        <w:t xml:space="preserve">extension]({{ </w:t>
      </w:r>
      <w:proofErr w:type="spellStart"/>
      <w:r w:rsidRPr="00267823">
        <w:rPr>
          <w:rFonts w:ascii="Courier New" w:hAnsi="Courier New" w:cs="Courier New"/>
        </w:rPr>
        <w:t>site.baseurl</w:t>
      </w:r>
      <w:proofErr w:type="spellEnd"/>
      <w:r w:rsidRPr="00267823">
        <w:rPr>
          <w:rFonts w:ascii="Courier New" w:hAnsi="Courier New" w:cs="Courier New"/>
        </w:rPr>
        <w:t xml:space="preserve"> }}/assets/images/</w:t>
      </w:r>
      <w:proofErr w:type="spellStart"/>
      <w:r w:rsidRPr="00267823">
        <w:rPr>
          <w:rFonts w:ascii="Courier New" w:hAnsi="Courier New" w:cs="Courier New"/>
        </w:rPr>
        <w:t>o</w:t>
      </w:r>
      <w:bookmarkStart w:id="17" w:name="_GoBack"/>
      <w:bookmarkEnd w:id="17"/>
      <w:r w:rsidRPr="00267823">
        <w:rPr>
          <w:rFonts w:ascii="Courier New" w:hAnsi="Courier New" w:cs="Courier New"/>
        </w:rPr>
        <w:t>oma_office_wework</w:t>
      </w:r>
      <w:proofErr w:type="spellEnd"/>
      <w:r w:rsidRPr="00267823">
        <w:rPr>
          <w:rFonts w:ascii="Courier New" w:hAnsi="Courier New" w:cs="Courier New"/>
        </w:rPr>
        <w:t>/add_number_wework_3.png)</w:t>
      </w:r>
    </w:p>
    <w:sectPr w:rsidR="00267823" w:rsidSect="0026782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yssa Gutbrod" w:date="2017-05-24T11:28:00Z" w:initials="EG">
    <w:p w14:paraId="0C78616C" w14:textId="5F405B9F" w:rsidR="004B6B93" w:rsidRDefault="004B6B93">
      <w:pPr>
        <w:pStyle w:val="CommentText"/>
      </w:pPr>
      <w:r>
        <w:rPr>
          <w:rStyle w:val="CommentReference"/>
        </w:rPr>
        <w:annotationRef/>
      </w:r>
      <w:r>
        <w:t>Need to leave the Markdown alone</w:t>
      </w:r>
    </w:p>
  </w:comment>
  <w:comment w:id="1" w:author="Elyssa Gutbrod" w:date="2017-05-24T11:40:00Z" w:initials="EG">
    <w:p w14:paraId="43199BF3" w14:textId="7BCA8669" w:rsidR="00682C43" w:rsidRDefault="00682C43">
      <w:pPr>
        <w:pStyle w:val="CommentText"/>
      </w:pPr>
      <w:r>
        <w:rPr>
          <w:rStyle w:val="CommentReference"/>
        </w:rPr>
        <w:annotationRef/>
      </w:r>
      <w:r>
        <w:t>Good catch</w:t>
      </w:r>
    </w:p>
  </w:comment>
  <w:comment w:id="3" w:author="Elyssa Gutbrod" w:date="2017-05-24T11:41:00Z" w:initials="EG">
    <w:p w14:paraId="239362B5" w14:textId="1E4EF450" w:rsidR="00682C43" w:rsidRDefault="00682C43">
      <w:pPr>
        <w:pStyle w:val="CommentText"/>
      </w:pPr>
      <w:r>
        <w:rPr>
          <w:rStyle w:val="CommentReference"/>
        </w:rPr>
        <w:annotationRef/>
      </w:r>
      <w:r>
        <w:t>Keep</w:t>
      </w:r>
    </w:p>
  </w:comment>
  <w:comment w:id="8" w:author="Elyssa Gutbrod" w:date="2017-05-24T11:42:00Z" w:initials="EG">
    <w:p w14:paraId="158A24F1" w14:textId="0941FE95" w:rsidR="00682C43" w:rsidRDefault="00682C43">
      <w:pPr>
        <w:pStyle w:val="CommentText"/>
      </w:pPr>
      <w:r>
        <w:rPr>
          <w:rStyle w:val="CommentReference"/>
        </w:rPr>
        <w:annotationRef/>
      </w:r>
      <w:r>
        <w:t>This is a localization that we should keep</w:t>
      </w:r>
    </w:p>
  </w:comment>
  <w:comment w:id="11" w:author="Elyssa Gutbrod" w:date="2017-05-24T11:43:00Z" w:initials="EG">
    <w:p w14:paraId="43D050D4" w14:textId="4743DC50" w:rsidR="00682C43" w:rsidRDefault="00682C43">
      <w:pPr>
        <w:pStyle w:val="CommentText"/>
      </w:pPr>
      <w:r>
        <w:rPr>
          <w:rStyle w:val="CommentReference"/>
        </w:rPr>
        <w:annotationRef/>
      </w:r>
      <w:r>
        <w:t>This is a localization that we should keep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78616C" w15:done="0"/>
  <w15:commentEx w15:paraId="43199BF3" w15:done="0"/>
  <w15:commentEx w15:paraId="239362B5" w15:done="0"/>
  <w15:commentEx w15:paraId="158A24F1" w15:done="0"/>
  <w15:commentEx w15:paraId="43D050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yssa Gutbrod">
    <w15:presenceInfo w15:providerId="Windows Live" w15:userId="ca448cb4ebd69b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267823"/>
    <w:rsid w:val="003B7D00"/>
    <w:rsid w:val="00442651"/>
    <w:rsid w:val="00486F8D"/>
    <w:rsid w:val="004B21FF"/>
    <w:rsid w:val="004B6B93"/>
    <w:rsid w:val="00682C43"/>
    <w:rsid w:val="006D4213"/>
    <w:rsid w:val="008540A9"/>
    <w:rsid w:val="00983FA4"/>
    <w:rsid w:val="009D4A99"/>
    <w:rsid w:val="009E1586"/>
    <w:rsid w:val="00C07112"/>
    <w:rsid w:val="00C11D80"/>
    <w:rsid w:val="00DF025A"/>
    <w:rsid w:val="00E4365C"/>
    <w:rsid w:val="00E73AD1"/>
    <w:rsid w:val="00EB7324"/>
    <w:rsid w:val="00E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B821"/>
  <w15:chartTrackingRefBased/>
  <w15:docId w15:val="{3745235C-A3D6-439D-8CA4-46AD6E65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82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823"/>
    <w:rPr>
      <w:rFonts w:ascii="Consolas" w:hAnsi="Consolas"/>
      <w:sz w:val="21"/>
      <w:szCs w:val="21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B6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B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B9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B93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B9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9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C68A-76B6-4821-B028-9BA02CE7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Elyssa Gutbrod</cp:lastModifiedBy>
  <cp:revision>2</cp:revision>
  <dcterms:created xsi:type="dcterms:W3CDTF">2017-05-24T17:44:00Z</dcterms:created>
  <dcterms:modified xsi:type="dcterms:W3CDTF">2017-05-24T17:44:00Z</dcterms:modified>
</cp:coreProperties>
</file>