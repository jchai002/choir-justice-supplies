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---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proofErr w:type="gramStart"/>
      <w:r w:rsidRPr="00A5688F">
        <w:rPr>
          <w:rFonts w:ascii="Courier New" w:hAnsi="Courier New" w:cs="Courier New"/>
        </w:rPr>
        <w:t>layout</w:t>
      </w:r>
      <w:proofErr w:type="gramEnd"/>
      <w:r w:rsidRPr="00A5688F">
        <w:rPr>
          <w:rFonts w:ascii="Courier New" w:hAnsi="Courier New" w:cs="Courier New"/>
        </w:rPr>
        <w:t>: post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proofErr w:type="gramStart"/>
      <w:r w:rsidRPr="00A5688F">
        <w:rPr>
          <w:rFonts w:ascii="Courier New" w:hAnsi="Courier New" w:cs="Courier New"/>
        </w:rPr>
        <w:t>title</w:t>
      </w:r>
      <w:proofErr w:type="gramEnd"/>
      <w:r w:rsidRPr="00A5688F">
        <w:rPr>
          <w:rFonts w:ascii="Courier New" w:hAnsi="Courier New" w:cs="Courier New"/>
        </w:rPr>
        <w:t>:  Call Waiting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proofErr w:type="gramStart"/>
      <w:r w:rsidRPr="00A5688F">
        <w:rPr>
          <w:rFonts w:ascii="Courier New" w:hAnsi="Courier New" w:cs="Courier New"/>
        </w:rPr>
        <w:t>date</w:t>
      </w:r>
      <w:proofErr w:type="gramEnd"/>
      <w:r w:rsidRPr="00A5688F">
        <w:rPr>
          <w:rFonts w:ascii="Courier New" w:hAnsi="Courier New" w:cs="Courier New"/>
        </w:rPr>
        <w:t>:   2017-02-07 08:30:00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proofErr w:type="gramStart"/>
      <w:r w:rsidRPr="00A5688F">
        <w:rPr>
          <w:rFonts w:ascii="Courier New" w:hAnsi="Courier New" w:cs="Courier New"/>
        </w:rPr>
        <w:t>category</w:t>
      </w:r>
      <w:proofErr w:type="gramEnd"/>
      <w:r w:rsidRPr="00A5688F">
        <w:rPr>
          <w:rFonts w:ascii="Courier New" w:hAnsi="Courier New" w:cs="Courier New"/>
        </w:rPr>
        <w:t>: [</w:t>
      </w:r>
      <w:proofErr w:type="spellStart"/>
      <w:r w:rsidRPr="00A5688F">
        <w:rPr>
          <w:rFonts w:ascii="Courier New" w:hAnsi="Courier New" w:cs="Courier New"/>
        </w:rPr>
        <w:t>wework</w:t>
      </w:r>
      <w:proofErr w:type="spellEnd"/>
      <w:r w:rsidRPr="00A5688F">
        <w:rPr>
          <w:rFonts w:ascii="Courier New" w:hAnsi="Courier New" w:cs="Courier New"/>
        </w:rPr>
        <w:t>]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proofErr w:type="gramStart"/>
      <w:r w:rsidRPr="00A5688F">
        <w:rPr>
          <w:rFonts w:ascii="Courier New" w:hAnsi="Courier New" w:cs="Courier New"/>
        </w:rPr>
        <w:t>tags</w:t>
      </w:r>
      <w:proofErr w:type="gramEnd"/>
      <w:r w:rsidRPr="00A5688F">
        <w:rPr>
          <w:rFonts w:ascii="Courier New" w:hAnsi="Courier New" w:cs="Courier New"/>
        </w:rPr>
        <w:t xml:space="preserve">: [end-user-features, calling, </w:t>
      </w:r>
      <w:proofErr w:type="spellStart"/>
      <w:r w:rsidRPr="00A5688F">
        <w:rPr>
          <w:rFonts w:ascii="Courier New" w:hAnsi="Courier New" w:cs="Courier New"/>
        </w:rPr>
        <w:t>wework</w:t>
      </w:r>
      <w:proofErr w:type="spellEnd"/>
      <w:r w:rsidRPr="00A5688F">
        <w:rPr>
          <w:rFonts w:ascii="Courier New" w:hAnsi="Courier New" w:cs="Courier New"/>
        </w:rPr>
        <w:t>]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---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 xml:space="preserve">A must-have for any successful business, call waiting is your way of knowing </w:t>
      </w:r>
      <w:del w:id="0" w:author="DL" w:date="2017-05-24T11:20:00Z">
        <w:r w:rsidRPr="00A5688F" w:rsidDel="00B01D38">
          <w:rPr>
            <w:rFonts w:ascii="Courier New" w:hAnsi="Courier New" w:cs="Courier New"/>
          </w:rPr>
          <w:delText xml:space="preserve">that </w:delText>
        </w:r>
      </w:del>
      <w:r w:rsidRPr="00A5688F">
        <w:rPr>
          <w:rFonts w:ascii="Courier New" w:hAnsi="Courier New" w:cs="Courier New"/>
        </w:rPr>
        <w:t>there's another call that needs your atte</w:t>
      </w:r>
      <w:r w:rsidRPr="00A5688F">
        <w:rPr>
          <w:rFonts w:ascii="Courier New" w:hAnsi="Courier New" w:cs="Courier New"/>
        </w:rPr>
        <w:t xml:space="preserve">ntion while you are on the phone. Since call waiting is part of the standard </w:t>
      </w:r>
      <w:proofErr w:type="spellStart"/>
      <w:r w:rsidRPr="00A5688F">
        <w:rPr>
          <w:rFonts w:ascii="Courier New" w:hAnsi="Courier New" w:cs="Courier New"/>
        </w:rPr>
        <w:t>Ooma</w:t>
      </w:r>
      <w:proofErr w:type="spellEnd"/>
      <w:r w:rsidRPr="00A5688F">
        <w:rPr>
          <w:rFonts w:ascii="Courier New" w:hAnsi="Courier New" w:cs="Courier New"/>
        </w:rPr>
        <w:t xml:space="preserve"> Office package, you can rest assured that you </w:t>
      </w:r>
      <w:del w:id="1" w:author="DL" w:date="2017-05-24T11:21:00Z">
        <w:r w:rsidRPr="00A5688F" w:rsidDel="00B01D38">
          <w:rPr>
            <w:rFonts w:ascii="Courier New" w:hAnsi="Courier New" w:cs="Courier New"/>
          </w:rPr>
          <w:delText xml:space="preserve">won't </w:delText>
        </w:r>
      </w:del>
      <w:ins w:id="2" w:author="DL" w:date="2017-05-24T11:21:00Z">
        <w:r w:rsidR="00B01D38">
          <w:rPr>
            <w:rFonts w:ascii="Courier New" w:hAnsi="Courier New" w:cs="Courier New"/>
          </w:rPr>
          <w:t>will never</w:t>
        </w:r>
        <w:r w:rsidR="00B01D38" w:rsidRPr="00A5688F">
          <w:rPr>
            <w:rFonts w:ascii="Courier New" w:hAnsi="Courier New" w:cs="Courier New"/>
          </w:rPr>
          <w:t xml:space="preserve"> </w:t>
        </w:r>
      </w:ins>
      <w:r w:rsidRPr="00A5688F">
        <w:rPr>
          <w:rFonts w:ascii="Courier New" w:hAnsi="Courier New" w:cs="Courier New"/>
        </w:rPr>
        <w:t>miss an</w:t>
      </w:r>
      <w:ins w:id="3" w:author="DL" w:date="2017-05-24T11:20:00Z">
        <w:r w:rsidR="00B01D38">
          <w:rPr>
            <w:rFonts w:ascii="Courier New" w:hAnsi="Courier New" w:cs="Courier New"/>
          </w:rPr>
          <w:t>y</w:t>
        </w:r>
      </w:ins>
      <w:r w:rsidRPr="00A5688F">
        <w:rPr>
          <w:rFonts w:ascii="Courier New" w:hAnsi="Courier New" w:cs="Courier New"/>
        </w:rPr>
        <w:t xml:space="preserve"> incoming call</w:t>
      </w:r>
      <w:ins w:id="4" w:author="DL" w:date="2017-05-24T11:20:00Z">
        <w:r w:rsidR="00B01D38">
          <w:rPr>
            <w:rFonts w:ascii="Courier New" w:hAnsi="Courier New" w:cs="Courier New"/>
          </w:rPr>
          <w:t>s</w:t>
        </w:r>
      </w:ins>
      <w:r w:rsidRPr="00A5688F">
        <w:rPr>
          <w:rFonts w:ascii="Courier New" w:hAnsi="Courier New" w:cs="Courier New"/>
        </w:rPr>
        <w:t>.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1. Table of Contents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{</w:t>
      </w:r>
      <w:proofErr w:type="gramStart"/>
      <w:r w:rsidRPr="00A5688F">
        <w:rPr>
          <w:rFonts w:ascii="Courier New" w:hAnsi="Courier New" w:cs="Courier New"/>
        </w:rPr>
        <w:t>:</w:t>
      </w:r>
      <w:proofErr w:type="spellStart"/>
      <w:r w:rsidRPr="00A5688F">
        <w:rPr>
          <w:rFonts w:ascii="Courier New" w:hAnsi="Courier New" w:cs="Courier New"/>
        </w:rPr>
        <w:t>toc</w:t>
      </w:r>
      <w:proofErr w:type="spellEnd"/>
      <w:proofErr w:type="gramEnd"/>
      <w:r w:rsidRPr="00A5688F">
        <w:rPr>
          <w:rFonts w:ascii="Courier New" w:hAnsi="Courier New" w:cs="Courier New"/>
        </w:rPr>
        <w:t>}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* * *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## How does call waiting work?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When you're on the phone and an</w:t>
      </w:r>
      <w:r w:rsidRPr="00A5688F">
        <w:rPr>
          <w:rFonts w:ascii="Courier New" w:hAnsi="Courier New" w:cs="Courier New"/>
        </w:rPr>
        <w:t xml:space="preserve">other call comes in, an electronic beep will sound to let you know that someone else </w:t>
      </w:r>
      <w:r w:rsidRPr="00A5688F">
        <w:rPr>
          <w:rFonts w:ascii="Courier New" w:hAnsi="Courier New" w:cs="Courier New"/>
        </w:rPr>
        <w:t>wants to talk</w:t>
      </w:r>
      <w:ins w:id="5" w:author="DL" w:date="2017-05-24T11:24:00Z">
        <w:r w:rsidR="00B01D38">
          <w:rPr>
            <w:rFonts w:ascii="Courier New" w:hAnsi="Courier New" w:cs="Courier New"/>
          </w:rPr>
          <w:t xml:space="preserve"> to you</w:t>
        </w:r>
      </w:ins>
      <w:r w:rsidRPr="00A5688F">
        <w:rPr>
          <w:rFonts w:ascii="Courier New" w:hAnsi="Courier New" w:cs="Courier New"/>
        </w:rPr>
        <w:t>.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 xml:space="preserve">## Will I be able to see </w:t>
      </w:r>
      <w:ins w:id="6" w:author="DL" w:date="2017-05-24T11:24:00Z">
        <w:r w:rsidR="00B01D38">
          <w:rPr>
            <w:rFonts w:ascii="Courier New" w:hAnsi="Courier New" w:cs="Courier New"/>
          </w:rPr>
          <w:t xml:space="preserve">the </w:t>
        </w:r>
      </w:ins>
      <w:r w:rsidRPr="00A5688F">
        <w:rPr>
          <w:rFonts w:ascii="Courier New" w:hAnsi="Courier New" w:cs="Courier New"/>
        </w:rPr>
        <w:t>caller</w:t>
      </w:r>
      <w:del w:id="7" w:author="DL" w:date="2017-05-24T11:24:00Z">
        <w:r w:rsidRPr="00A5688F" w:rsidDel="00B01D38">
          <w:rPr>
            <w:rFonts w:ascii="Courier New" w:hAnsi="Courier New" w:cs="Courier New"/>
          </w:rPr>
          <w:delText>-</w:delText>
        </w:r>
      </w:del>
      <w:ins w:id="8" w:author="DL" w:date="2017-05-24T11:24:00Z">
        <w:r w:rsidR="00B01D38">
          <w:rPr>
            <w:rFonts w:ascii="Courier New" w:hAnsi="Courier New" w:cs="Courier New"/>
          </w:rPr>
          <w:t xml:space="preserve"> </w:t>
        </w:r>
      </w:ins>
      <w:r w:rsidRPr="00A5688F">
        <w:rPr>
          <w:rFonts w:ascii="Courier New" w:hAnsi="Courier New" w:cs="Courier New"/>
        </w:rPr>
        <w:t xml:space="preserve">ID </w:t>
      </w:r>
      <w:r w:rsidRPr="00A5688F">
        <w:rPr>
          <w:rFonts w:ascii="Courier New" w:hAnsi="Courier New" w:cs="Courier New"/>
        </w:rPr>
        <w:t xml:space="preserve">for </w:t>
      </w:r>
      <w:r w:rsidRPr="00A5688F">
        <w:rPr>
          <w:rFonts w:ascii="Courier New" w:hAnsi="Courier New" w:cs="Courier New"/>
        </w:rPr>
        <w:t>the incoming call</w:t>
      </w:r>
      <w:r w:rsidRPr="00A5688F">
        <w:rPr>
          <w:rFonts w:ascii="Courier New" w:hAnsi="Courier New" w:cs="Courier New"/>
        </w:rPr>
        <w:t>?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Yes, you should be able to see the call</w:t>
      </w:r>
      <w:ins w:id="9" w:author="DL" w:date="2017-05-24T11:24:00Z">
        <w:r w:rsidR="00B01D38">
          <w:rPr>
            <w:rFonts w:ascii="Courier New" w:hAnsi="Courier New" w:cs="Courier New"/>
          </w:rPr>
          <w:t>-</w:t>
        </w:r>
      </w:ins>
      <w:del w:id="10" w:author="DL" w:date="2017-05-24T11:24:00Z">
        <w:r w:rsidRPr="00A5688F" w:rsidDel="00B01D38">
          <w:rPr>
            <w:rFonts w:ascii="Courier New" w:hAnsi="Courier New" w:cs="Courier New"/>
          </w:rPr>
          <w:delText xml:space="preserve"> </w:delText>
        </w:r>
      </w:del>
      <w:r w:rsidRPr="00A5688F">
        <w:rPr>
          <w:rFonts w:ascii="Courier New" w:hAnsi="Courier New" w:cs="Courier New"/>
        </w:rPr>
        <w:t>waiting caller</w:t>
      </w:r>
      <w:del w:id="11" w:author="DL" w:date="2017-05-24T11:24:00Z">
        <w:r w:rsidRPr="00A5688F" w:rsidDel="00B01D38">
          <w:rPr>
            <w:rFonts w:ascii="Courier New" w:hAnsi="Courier New" w:cs="Courier New"/>
          </w:rPr>
          <w:delText>-</w:delText>
        </w:r>
      </w:del>
      <w:ins w:id="12" w:author="DL" w:date="2017-05-24T11:24:00Z">
        <w:r w:rsidR="00B01D38">
          <w:rPr>
            <w:rFonts w:ascii="Courier New" w:hAnsi="Courier New" w:cs="Courier New"/>
          </w:rPr>
          <w:t xml:space="preserve"> </w:t>
        </w:r>
      </w:ins>
      <w:r w:rsidRPr="00A5688F">
        <w:rPr>
          <w:rFonts w:ascii="Courier New" w:hAnsi="Courier New" w:cs="Courier New"/>
        </w:rPr>
        <w:t>ID for the second incoming call.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 xml:space="preserve">## Can </w:t>
      </w:r>
      <w:r w:rsidRPr="00A5688F">
        <w:rPr>
          <w:rFonts w:ascii="Courier New" w:hAnsi="Courier New" w:cs="Courier New"/>
        </w:rPr>
        <w:t>I conference the second call together with the first call?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You can conference two calls together by following the instructions in our [IP phone user guide</w:t>
      </w:r>
      <w:proofErr w:type="gramStart"/>
      <w:r w:rsidRPr="00A5688F">
        <w:rPr>
          <w:rFonts w:ascii="Courier New" w:hAnsi="Courier New" w:cs="Courier New"/>
        </w:rPr>
        <w:t>](</w:t>
      </w:r>
      <w:proofErr w:type="gramEnd"/>
      <w:r w:rsidRPr="00A5688F">
        <w:rPr>
          <w:rFonts w:ascii="Courier New" w:hAnsi="Courier New" w:cs="Courier New"/>
        </w:rPr>
        <w:t>office/</w:t>
      </w:r>
      <w:proofErr w:type="spellStart"/>
      <w:r w:rsidRPr="00A5688F">
        <w:rPr>
          <w:rFonts w:ascii="Courier New" w:hAnsi="Courier New" w:cs="Courier New"/>
        </w:rPr>
        <w:t>yealink-user-guide#three-way-call-conferencing</w:t>
      </w:r>
      <w:proofErr w:type="spellEnd"/>
      <w:r w:rsidRPr="00A5688F">
        <w:rPr>
          <w:rFonts w:ascii="Courier New" w:hAnsi="Courier New" w:cs="Courier New"/>
        </w:rPr>
        <w:t xml:space="preserve">). </w:t>
      </w:r>
      <w:r w:rsidRPr="00A5688F">
        <w:rPr>
          <w:rFonts w:ascii="Courier New" w:hAnsi="Courier New" w:cs="Courier New"/>
        </w:rPr>
        <w:t>You can</w:t>
      </w:r>
      <w:r w:rsidRPr="00A5688F">
        <w:rPr>
          <w:rFonts w:ascii="Courier New" w:hAnsi="Courier New" w:cs="Courier New"/>
        </w:rPr>
        <w:t xml:space="preserve"> learn more about conference calling</w:t>
      </w:r>
      <w:r w:rsidRPr="00A5688F">
        <w:rPr>
          <w:rFonts w:ascii="Courier New" w:hAnsi="Courier New" w:cs="Courier New"/>
        </w:rPr>
        <w:t xml:space="preserve"> with </w:t>
      </w:r>
      <w:proofErr w:type="spellStart"/>
      <w:r w:rsidRPr="00A5688F">
        <w:rPr>
          <w:rFonts w:ascii="Courier New" w:hAnsi="Courier New" w:cs="Courier New"/>
        </w:rPr>
        <w:t>Ooma</w:t>
      </w:r>
      <w:proofErr w:type="spellEnd"/>
      <w:r w:rsidRPr="00A5688F">
        <w:rPr>
          <w:rFonts w:ascii="Courier New" w:hAnsi="Courier New" w:cs="Courier New"/>
        </w:rPr>
        <w:t xml:space="preserve"> Office</w:t>
      </w:r>
      <w:r w:rsidRPr="00A5688F">
        <w:rPr>
          <w:rFonts w:ascii="Courier New" w:hAnsi="Courier New" w:cs="Courier New"/>
        </w:rPr>
        <w:t xml:space="preserve"> </w:t>
      </w:r>
      <w:r w:rsidRPr="00A5688F">
        <w:rPr>
          <w:rFonts w:ascii="Courier New" w:hAnsi="Courier New" w:cs="Courier New"/>
        </w:rPr>
        <w:t xml:space="preserve">by </w:t>
      </w:r>
      <w:r w:rsidRPr="00A5688F">
        <w:rPr>
          <w:rFonts w:ascii="Courier New" w:hAnsi="Courier New" w:cs="Courier New"/>
        </w:rPr>
        <w:t>[visit</w:t>
      </w:r>
      <w:r w:rsidRPr="00A5688F">
        <w:rPr>
          <w:rFonts w:ascii="Courier New" w:hAnsi="Courier New" w:cs="Courier New"/>
        </w:rPr>
        <w:t>i</w:t>
      </w:r>
      <w:r w:rsidRPr="00A5688F">
        <w:rPr>
          <w:rFonts w:ascii="Courier New" w:hAnsi="Courier New" w:cs="Courier New"/>
        </w:rPr>
        <w:t>n</w:t>
      </w:r>
      <w:r w:rsidRPr="00A5688F">
        <w:rPr>
          <w:rFonts w:ascii="Courier New" w:hAnsi="Courier New" w:cs="Courier New"/>
        </w:rPr>
        <w:t>g</w:t>
      </w:r>
      <w:r w:rsidRPr="00A5688F">
        <w:rPr>
          <w:rFonts w:ascii="Courier New" w:hAnsi="Courier New" w:cs="Courier New"/>
        </w:rPr>
        <w:t xml:space="preserve"> our FAQ</w:t>
      </w:r>
      <w:proofErr w:type="gramStart"/>
      <w:r w:rsidRPr="00A5688F">
        <w:rPr>
          <w:rFonts w:ascii="Courier New" w:hAnsi="Courier New" w:cs="Courier New"/>
        </w:rPr>
        <w:t>](</w:t>
      </w:r>
      <w:proofErr w:type="gramEnd"/>
      <w:r w:rsidRPr="00A5688F">
        <w:rPr>
          <w:rFonts w:ascii="Courier New" w:hAnsi="Courier New" w:cs="Courier New"/>
        </w:rPr>
        <w:t>/au/en/three-way-call-conferencing).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## How can I disable call waiting on my extension?</w:t>
      </w:r>
    </w:p>
    <w:p w:rsidR="00000000" w:rsidRPr="00A5688F" w:rsidRDefault="000130C3" w:rsidP="00A5688F">
      <w:pPr>
        <w:pStyle w:val="PlainText"/>
        <w:rPr>
          <w:rFonts w:ascii="Courier New" w:hAnsi="Courier New" w:cs="Courier New"/>
        </w:rPr>
      </w:pPr>
    </w:p>
    <w:p w:rsidR="000130C3" w:rsidRPr="00A5688F" w:rsidRDefault="000130C3" w:rsidP="00A5688F">
      <w:pPr>
        <w:pStyle w:val="PlainText"/>
        <w:rPr>
          <w:rFonts w:ascii="Courier New" w:hAnsi="Courier New" w:cs="Courier New"/>
        </w:rPr>
      </w:pPr>
      <w:r w:rsidRPr="00A5688F">
        <w:rPr>
          <w:rFonts w:ascii="Courier New" w:hAnsi="Courier New" w:cs="Courier New"/>
        </w:rPr>
        <w:t>You can disable call waiting for a single phone call by dialling [*70] bef</w:t>
      </w:r>
      <w:bookmarkStart w:id="13" w:name="_GoBack"/>
      <w:bookmarkEnd w:id="13"/>
      <w:r w:rsidRPr="00A5688F">
        <w:rPr>
          <w:rFonts w:ascii="Courier New" w:hAnsi="Courier New" w:cs="Courier New"/>
        </w:rPr>
        <w:t>ore you dial your number.</w:t>
      </w:r>
    </w:p>
    <w:sectPr w:rsidR="000130C3" w:rsidRPr="00A5688F" w:rsidSect="00A568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0130C3"/>
    <w:rsid w:val="003B7D00"/>
    <w:rsid w:val="00486F8D"/>
    <w:rsid w:val="006325C6"/>
    <w:rsid w:val="006D4213"/>
    <w:rsid w:val="008540A9"/>
    <w:rsid w:val="009D4A99"/>
    <w:rsid w:val="009E1586"/>
    <w:rsid w:val="00A5688F"/>
    <w:rsid w:val="00B01D38"/>
    <w:rsid w:val="00DF025A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E4E84-95C9-4CB4-B157-82444C0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88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88F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2017-05-24T08:19:00Z</dcterms:created>
  <dcterms:modified xsi:type="dcterms:W3CDTF">2017-05-24T08:27:00Z</dcterms:modified>
</cp:coreProperties>
</file>