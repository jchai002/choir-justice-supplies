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AB17E"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w:t>
      </w:r>
    </w:p>
    <w:p w14:paraId="58281127"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layout: post</w:t>
      </w:r>
    </w:p>
    <w:p w14:paraId="1426F1F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title:  Call Forwarding</w:t>
      </w:r>
    </w:p>
    <w:p w14:paraId="351D60AE"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date:   2017-02-07 09:00:00</w:t>
      </w:r>
    </w:p>
    <w:p w14:paraId="4312C5C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category: [</w:t>
      </w:r>
      <w:proofErr w:type="spellStart"/>
      <w:r w:rsidRPr="00231D65">
        <w:rPr>
          <w:rFonts w:ascii="Courier New" w:hAnsi="Courier New" w:cs="Courier New"/>
        </w:rPr>
        <w:t>wework</w:t>
      </w:r>
      <w:proofErr w:type="spellEnd"/>
      <w:r w:rsidRPr="00231D65">
        <w:rPr>
          <w:rFonts w:ascii="Courier New" w:hAnsi="Courier New" w:cs="Courier New"/>
        </w:rPr>
        <w:t>]</w:t>
      </w:r>
    </w:p>
    <w:p w14:paraId="423A69F0" w14:textId="7063C024" w:rsidR="00231D65" w:rsidRDefault="00231D65" w:rsidP="00231D65">
      <w:pPr>
        <w:pStyle w:val="PlainText"/>
        <w:rPr>
          <w:ins w:id="0" w:author="Elyssa Gutbrod" w:date="2017-05-24T10:01:00Z"/>
          <w:rFonts w:ascii="Courier New" w:hAnsi="Courier New" w:cs="Courier New"/>
        </w:rPr>
      </w:pPr>
      <w:r w:rsidRPr="00231D65">
        <w:rPr>
          <w:rFonts w:ascii="Courier New" w:hAnsi="Courier New" w:cs="Courier New"/>
        </w:rPr>
        <w:t xml:space="preserve">tags: [user-management, end-user-features, admin-features, calling, mobility, </w:t>
      </w:r>
      <w:proofErr w:type="spellStart"/>
      <w:r w:rsidRPr="00231D65">
        <w:rPr>
          <w:rFonts w:ascii="Courier New" w:hAnsi="Courier New" w:cs="Courier New"/>
        </w:rPr>
        <w:t>ooma</w:t>
      </w:r>
      <w:proofErr w:type="spellEnd"/>
      <w:r w:rsidRPr="00231D65">
        <w:rPr>
          <w:rFonts w:ascii="Courier New" w:hAnsi="Courier New" w:cs="Courier New"/>
        </w:rPr>
        <w:t xml:space="preserve">-office-manager, </w:t>
      </w:r>
      <w:proofErr w:type="spellStart"/>
      <w:r w:rsidRPr="00231D65">
        <w:rPr>
          <w:rFonts w:ascii="Courier New" w:hAnsi="Courier New" w:cs="Courier New"/>
        </w:rPr>
        <w:t>wework</w:t>
      </w:r>
      <w:proofErr w:type="spellEnd"/>
      <w:r w:rsidRPr="00231D65">
        <w:rPr>
          <w:rFonts w:ascii="Courier New" w:hAnsi="Courier New" w:cs="Courier New"/>
        </w:rPr>
        <w:t>]</w:t>
      </w:r>
      <w:bookmarkStart w:id="1" w:name="_GoBack"/>
    </w:p>
    <w:p w14:paraId="0DCD1829" w14:textId="77777777" w:rsidR="002C35B6" w:rsidRDefault="002C35B6">
      <w:pPr>
        <w:rPr>
          <w:ins w:id="2" w:author="Elyssa Gutbrod" w:date="2017-05-24T10:01:00Z"/>
          <w:rFonts w:ascii="Consolas" w:hAnsi="Consolas"/>
          <w:sz w:val="21"/>
          <w:szCs w:val="21"/>
        </w:rPr>
      </w:pPr>
      <w:ins w:id="3" w:author="Elyssa Gutbrod" w:date="2017-05-24T10:01:00Z">
        <w:r>
          <w:rPr>
            <w:rFonts w:ascii="Courier New" w:hAnsi="Courier New" w:cs="Courier New"/>
          </w:rPr>
          <w:t>---</w:t>
        </w:r>
      </w:ins>
    </w:p>
    <w:bookmarkEnd w:id="1"/>
    <w:p w14:paraId="38BE41D2" w14:textId="75EFDBB8" w:rsidR="002C35B6" w:rsidRPr="00231D65" w:rsidRDefault="002C35B6" w:rsidP="002C35B6">
      <w:pPr>
        <w:pStyle w:val="PlainText"/>
        <w:rPr>
          <w:rFonts w:ascii="Courier New" w:hAnsi="Courier New" w:cs="Courier New"/>
        </w:rPr>
      </w:pPr>
    </w:p>
    <w:p w14:paraId="4EB02872" w14:textId="77777777" w:rsidR="00A900E8" w:rsidRPr="00F37485" w:rsidRDefault="004E40DD" w:rsidP="00F37485">
      <w:pPr>
        <w:pStyle w:val="PlainText"/>
        <w:rPr>
          <w:del w:id="4" w:author="DL" w:date="2017-05-23T00:44:00Z"/>
          <w:rFonts w:ascii="Courier New" w:hAnsi="Courier New" w:cs="Courier New"/>
        </w:rPr>
      </w:pPr>
      <w:commentRangeStart w:id="5"/>
      <w:del w:id="6" w:author="DL" w:date="2017-05-23T00:44:00Z">
        <w:r w:rsidRPr="00F37485">
          <w:rPr>
            <w:rFonts w:ascii="Courier New" w:hAnsi="Courier New" w:cs="Courier New"/>
          </w:rPr>
          <w:delText>---</w:delText>
        </w:r>
      </w:del>
      <w:commentRangeEnd w:id="5"/>
      <w:r w:rsidR="002C35B6">
        <w:rPr>
          <w:rStyle w:val="CommentReference"/>
          <w:rFonts w:asciiTheme="minorHAnsi" w:hAnsiTheme="minorHAnsi"/>
        </w:rPr>
        <w:commentReference w:id="5"/>
      </w:r>
    </w:p>
    <w:p w14:paraId="570C79CD" w14:textId="77777777" w:rsidR="00A900E8" w:rsidRPr="00F37485" w:rsidRDefault="00A900E8" w:rsidP="00F37485">
      <w:pPr>
        <w:pStyle w:val="PlainText"/>
        <w:rPr>
          <w:del w:id="7" w:author="DL" w:date="2017-05-23T00:44:00Z"/>
          <w:rFonts w:ascii="Courier New" w:hAnsi="Courier New" w:cs="Courier New"/>
        </w:rPr>
      </w:pPr>
    </w:p>
    <w:p w14:paraId="5857FC1F" w14:textId="7BDD14A0" w:rsidR="00A900E8" w:rsidRPr="00F37485" w:rsidDel="002C35B6" w:rsidRDefault="00231D65" w:rsidP="00F37485">
      <w:pPr>
        <w:pStyle w:val="PlainText"/>
        <w:rPr>
          <w:del w:id="8" w:author="Elyssa Gutbrod" w:date="2017-05-24T10:00:00Z"/>
          <w:rFonts w:ascii="Courier New" w:hAnsi="Courier New" w:cs="Courier New"/>
        </w:rPr>
      </w:pPr>
      <w:r w:rsidRPr="00231D65">
        <w:rPr>
          <w:rFonts w:ascii="Courier New" w:hAnsi="Courier New" w:cs="Courier New"/>
        </w:rPr>
        <w:t xml:space="preserve">Employees who </w:t>
      </w:r>
      <w:r w:rsidR="004E40DD" w:rsidRPr="00F37485">
        <w:rPr>
          <w:rFonts w:ascii="Courier New" w:hAnsi="Courier New" w:cs="Courier New"/>
        </w:rPr>
        <w:t>will</w:t>
      </w:r>
      <w:r w:rsidRPr="00231D65">
        <w:rPr>
          <w:rFonts w:ascii="Courier New" w:hAnsi="Courier New" w:cs="Courier New"/>
        </w:rPr>
        <w:t xml:space="preserve"> be out of the office or who work remotely </w:t>
      </w:r>
      <w:r w:rsidR="004E40DD" w:rsidRPr="00F37485">
        <w:rPr>
          <w:rFonts w:ascii="Courier New" w:hAnsi="Courier New" w:cs="Courier New"/>
        </w:rPr>
        <w:t>some of the</w:t>
      </w:r>
      <w:r w:rsidRPr="00231D65">
        <w:rPr>
          <w:rFonts w:ascii="Courier New" w:hAnsi="Courier New" w:cs="Courier New"/>
        </w:rPr>
        <w:t xml:space="preserve"> time can take advantage of the call forwarding </w:t>
      </w:r>
      <w:commentRangeStart w:id="9"/>
      <w:del w:id="10" w:author="DL" w:date="2017-05-23T00:44:00Z">
        <w:r w:rsidR="004E40DD" w:rsidRPr="00F37485">
          <w:rPr>
            <w:rFonts w:ascii="Courier New" w:hAnsi="Courier New" w:cs="Courier New"/>
          </w:rPr>
          <w:delText>functionality</w:delText>
        </w:r>
      </w:del>
      <w:ins w:id="11" w:author="DL" w:date="2017-05-23T00:44:00Z">
        <w:r w:rsidRPr="00231D65">
          <w:rPr>
            <w:rFonts w:ascii="Courier New" w:hAnsi="Courier New" w:cs="Courier New"/>
          </w:rPr>
          <w:t>feature</w:t>
        </w:r>
      </w:ins>
      <w:r w:rsidRPr="00231D65">
        <w:rPr>
          <w:rFonts w:ascii="Courier New" w:hAnsi="Courier New" w:cs="Courier New"/>
        </w:rPr>
        <w:t xml:space="preserve"> </w:t>
      </w:r>
      <w:commentRangeEnd w:id="9"/>
      <w:r w:rsidR="002C35B6">
        <w:rPr>
          <w:rStyle w:val="CommentReference"/>
          <w:rFonts w:asciiTheme="minorHAnsi" w:hAnsiTheme="minorHAnsi"/>
        </w:rPr>
        <w:commentReference w:id="9"/>
      </w:r>
      <w:r w:rsidRPr="00231D65">
        <w:rPr>
          <w:rFonts w:ascii="Courier New" w:hAnsi="Courier New" w:cs="Courier New"/>
        </w:rPr>
        <w:t xml:space="preserve">to stay </w:t>
      </w:r>
      <w:commentRangeStart w:id="12"/>
      <w:del w:id="13" w:author="DL" w:date="2017-05-23T00:44:00Z">
        <w:r w:rsidR="004E40DD" w:rsidRPr="00F37485">
          <w:rPr>
            <w:rFonts w:ascii="Courier New" w:hAnsi="Courier New" w:cs="Courier New"/>
          </w:rPr>
          <w:delText>accessible</w:delText>
        </w:r>
      </w:del>
      <w:ins w:id="14" w:author="DL" w:date="2017-05-23T00:44:00Z">
        <w:r w:rsidRPr="00231D65">
          <w:rPr>
            <w:rFonts w:ascii="Courier New" w:hAnsi="Courier New" w:cs="Courier New"/>
          </w:rPr>
          <w:t>connected while</w:t>
        </w:r>
      </w:ins>
      <w:r w:rsidRPr="00231D65">
        <w:rPr>
          <w:rFonts w:ascii="Courier New" w:hAnsi="Courier New" w:cs="Courier New"/>
        </w:rPr>
        <w:t xml:space="preserve"> </w:t>
      </w:r>
      <w:commentRangeEnd w:id="12"/>
      <w:r w:rsidR="002C35B6">
        <w:rPr>
          <w:rStyle w:val="CommentReference"/>
          <w:rFonts w:asciiTheme="minorHAnsi" w:hAnsiTheme="minorHAnsi"/>
        </w:rPr>
        <w:commentReference w:id="12"/>
      </w:r>
      <w:r w:rsidRPr="00231D65">
        <w:rPr>
          <w:rFonts w:ascii="Courier New" w:hAnsi="Courier New" w:cs="Courier New"/>
        </w:rPr>
        <w:t xml:space="preserve">on the go. Call forwarding can be set up differently for </w:t>
      </w:r>
      <w:r w:rsidR="004E40DD" w:rsidRPr="00F37485">
        <w:rPr>
          <w:rFonts w:ascii="Courier New" w:hAnsi="Courier New" w:cs="Courier New"/>
        </w:rPr>
        <w:t>each extension</w:t>
      </w:r>
      <w:r w:rsidRPr="00231D65">
        <w:rPr>
          <w:rFonts w:ascii="Courier New" w:hAnsi="Courier New" w:cs="Courier New"/>
        </w:rPr>
        <w:t xml:space="preserve">, making it easy to configure the options </w:t>
      </w:r>
      <w:del w:id="15" w:author="Elyssa Gutbrod" w:date="2017-05-24T10:00:00Z">
        <w:r w:rsidR="004E40DD" w:rsidRPr="00F37485" w:rsidDel="002C35B6">
          <w:rPr>
            <w:rFonts w:ascii="Courier New" w:hAnsi="Courier New" w:cs="Courier New"/>
          </w:rPr>
          <w:delText>that will work out the best for every</w:delText>
        </w:r>
      </w:del>
      <w:ins w:id="16" w:author="DL" w:date="2017-05-23T00:44:00Z">
        <w:del w:id="17" w:author="Elyssa Gutbrod" w:date="2017-05-24T10:00:00Z">
          <w:r w:rsidRPr="00231D65" w:rsidDel="002C35B6">
            <w:rPr>
              <w:rFonts w:ascii="Courier New" w:hAnsi="Courier New" w:cs="Courier New"/>
            </w:rPr>
            <w:delText>to suit</w:delText>
          </w:r>
        </w:del>
      </w:ins>
      <w:del w:id="18" w:author="Elyssa Gutbrod" w:date="2017-05-24T10:00:00Z">
        <w:r w:rsidRPr="00231D65" w:rsidDel="002C35B6">
          <w:rPr>
            <w:rFonts w:ascii="Courier New" w:hAnsi="Courier New" w:cs="Courier New"/>
          </w:rPr>
          <w:delText xml:space="preserve"> individual employee</w:delText>
        </w:r>
        <w:r w:rsidR="004E40DD" w:rsidRPr="00F37485" w:rsidDel="002C35B6">
          <w:rPr>
            <w:rFonts w:ascii="Courier New" w:hAnsi="Courier New" w:cs="Courier New"/>
          </w:rPr>
          <w:delText>.</w:delText>
        </w:r>
      </w:del>
    </w:p>
    <w:p w14:paraId="4270216E" w14:textId="6B6D47B1" w:rsidR="00A900E8" w:rsidRPr="00F37485" w:rsidDel="002C35B6" w:rsidRDefault="00A900E8" w:rsidP="00F37485">
      <w:pPr>
        <w:pStyle w:val="PlainText"/>
        <w:rPr>
          <w:del w:id="19" w:author="Elyssa Gutbrod" w:date="2017-05-24T10:00:00Z"/>
          <w:rFonts w:ascii="Courier New" w:hAnsi="Courier New" w:cs="Courier New"/>
        </w:rPr>
      </w:pPr>
    </w:p>
    <w:p w14:paraId="505C5685" w14:textId="135F0823" w:rsidR="00231D65" w:rsidRPr="00231D65" w:rsidRDefault="00231D65" w:rsidP="002C35B6">
      <w:pPr>
        <w:pStyle w:val="PlainText"/>
        <w:rPr>
          <w:ins w:id="20" w:author="DL" w:date="2017-05-23T00:44:00Z"/>
          <w:rFonts w:ascii="Courier New" w:hAnsi="Courier New" w:cs="Courier New"/>
        </w:rPr>
      </w:pPr>
      <w:ins w:id="21" w:author="DL" w:date="2017-05-23T00:44:00Z">
        <w:del w:id="22" w:author="Elyssa Gutbrod" w:date="2017-05-24T10:00:00Z">
          <w:r w:rsidRPr="00231D65" w:rsidDel="002C35B6">
            <w:rPr>
              <w:rFonts w:ascii="Courier New" w:hAnsi="Courier New" w:cs="Courier New"/>
            </w:rPr>
            <w:delText xml:space="preserve"> preferences.</w:delText>
          </w:r>
        </w:del>
      </w:ins>
      <w:ins w:id="23" w:author="Elyssa Gutbrod" w:date="2017-05-24T10:00:00Z">
        <w:r w:rsidR="002C35B6">
          <w:rPr>
            <w:rFonts w:ascii="Courier New" w:hAnsi="Courier New" w:cs="Courier New"/>
          </w:rPr>
          <w:t>that will best suit each individual employee’s preferences.</w:t>
        </w:r>
      </w:ins>
    </w:p>
    <w:p w14:paraId="016FFC1F" w14:textId="77777777" w:rsidR="00231D65" w:rsidRPr="00231D65" w:rsidRDefault="00231D65" w:rsidP="00231D65">
      <w:pPr>
        <w:pStyle w:val="PlainText"/>
        <w:rPr>
          <w:ins w:id="24" w:author="DL" w:date="2017-05-23T00:44:00Z"/>
          <w:rFonts w:ascii="Courier New" w:hAnsi="Courier New" w:cs="Courier New"/>
        </w:rPr>
      </w:pPr>
    </w:p>
    <w:p w14:paraId="4027CF8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1. Table of Contents</w:t>
      </w:r>
    </w:p>
    <w:p w14:paraId="52517CEE" w14:textId="77777777" w:rsidR="00231D65" w:rsidRPr="00231D65" w:rsidRDefault="00231D65" w:rsidP="00231D65">
      <w:pPr>
        <w:pStyle w:val="PlainText"/>
        <w:rPr>
          <w:rFonts w:ascii="Courier New" w:hAnsi="Courier New" w:cs="Courier New"/>
        </w:rPr>
      </w:pPr>
      <w:proofErr w:type="gramStart"/>
      <w:r w:rsidRPr="00231D65">
        <w:rPr>
          <w:rFonts w:ascii="Courier New" w:hAnsi="Courier New" w:cs="Courier New"/>
        </w:rPr>
        <w:t>{:toc</w:t>
      </w:r>
      <w:proofErr w:type="gramEnd"/>
      <w:r w:rsidRPr="00231D65">
        <w:rPr>
          <w:rFonts w:ascii="Courier New" w:hAnsi="Courier New" w:cs="Courier New"/>
        </w:rPr>
        <w:t>}</w:t>
      </w:r>
    </w:p>
    <w:p w14:paraId="62BF4F94" w14:textId="77777777" w:rsidR="00A900E8" w:rsidRPr="00F37485" w:rsidRDefault="004E40DD" w:rsidP="00F37485">
      <w:pPr>
        <w:pStyle w:val="PlainText"/>
        <w:rPr>
          <w:rFonts w:ascii="Courier New" w:hAnsi="Courier New" w:cs="Courier New"/>
        </w:rPr>
      </w:pPr>
      <w:commentRangeStart w:id="25"/>
      <w:r w:rsidRPr="00F37485">
        <w:rPr>
          <w:rFonts w:ascii="Courier New" w:hAnsi="Courier New" w:cs="Courier New"/>
        </w:rPr>
        <w:t>* * *</w:t>
      </w:r>
      <w:commentRangeEnd w:id="25"/>
      <w:r w:rsidR="002C35B6">
        <w:rPr>
          <w:rStyle w:val="CommentReference"/>
          <w:rFonts w:asciiTheme="minorHAnsi" w:hAnsiTheme="minorHAnsi"/>
        </w:rPr>
        <w:commentReference w:id="25"/>
      </w:r>
    </w:p>
    <w:p w14:paraId="605CB9B4" w14:textId="70AE5F9C" w:rsidR="00A900E8" w:rsidDel="002C35B6" w:rsidRDefault="00A900E8" w:rsidP="00231D65">
      <w:pPr>
        <w:pStyle w:val="PlainText"/>
        <w:rPr>
          <w:del w:id="26" w:author="DL" w:date="2017-05-23T00:44:00Z"/>
          <w:rFonts w:ascii="Courier New" w:hAnsi="Courier New" w:cs="Courier New"/>
        </w:rPr>
      </w:pPr>
    </w:p>
    <w:p w14:paraId="6C96CDD8" w14:textId="77777777" w:rsidR="002C35B6" w:rsidRPr="00F37485" w:rsidRDefault="002C35B6" w:rsidP="00F37485">
      <w:pPr>
        <w:pStyle w:val="PlainText"/>
        <w:rPr>
          <w:ins w:id="27" w:author="Elyssa Gutbrod" w:date="2017-05-24T10:01:00Z"/>
          <w:rFonts w:ascii="Courier New" w:hAnsi="Courier New" w:cs="Courier New"/>
        </w:rPr>
      </w:pPr>
    </w:p>
    <w:p w14:paraId="50554BD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How do I enable or disable call forwarding?</w:t>
      </w:r>
    </w:p>
    <w:p w14:paraId="734B7C7A" w14:textId="77777777" w:rsidR="00231D65" w:rsidRPr="00231D65" w:rsidRDefault="00231D65" w:rsidP="00231D65">
      <w:pPr>
        <w:pStyle w:val="PlainText"/>
        <w:rPr>
          <w:rFonts w:ascii="Courier New" w:hAnsi="Courier New" w:cs="Courier New"/>
        </w:rPr>
      </w:pPr>
    </w:p>
    <w:p w14:paraId="31F35174"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Call forwarding must be enabled or disabled for each extension. By default it is turned off.</w:t>
      </w:r>
    </w:p>
    <w:p w14:paraId="5E888FCD" w14:textId="77777777" w:rsidR="00231D65" w:rsidRPr="00231D65" w:rsidRDefault="00231D65" w:rsidP="00231D65">
      <w:pPr>
        <w:pStyle w:val="PlainText"/>
        <w:rPr>
          <w:rFonts w:ascii="Courier New" w:hAnsi="Courier New" w:cs="Courier New"/>
        </w:rPr>
      </w:pPr>
    </w:p>
    <w:p w14:paraId="604D1F88" w14:textId="77777777" w:rsidR="00A900E8" w:rsidRPr="00F37485" w:rsidRDefault="00231D65" w:rsidP="00F37485">
      <w:pPr>
        <w:pStyle w:val="PlainText"/>
        <w:rPr>
          <w:rFonts w:ascii="Courier New" w:hAnsi="Courier New" w:cs="Courier New"/>
        </w:rPr>
      </w:pPr>
      <w:r w:rsidRPr="00231D65">
        <w:rPr>
          <w:rFonts w:ascii="Courier New" w:hAnsi="Courier New" w:cs="Courier New"/>
        </w:rPr>
        <w:t xml:space="preserve">To enable call forwarding, </w:t>
      </w:r>
      <w:r w:rsidR="004E40DD" w:rsidRPr="00F37485">
        <w:rPr>
          <w:rFonts w:ascii="Courier New" w:hAnsi="Courier New" w:cs="Courier New"/>
        </w:rPr>
        <w:t>follow these instructions:</w:t>
      </w:r>
    </w:p>
    <w:p w14:paraId="09BF88E4" w14:textId="77777777" w:rsidR="00A900E8" w:rsidRPr="00F37485" w:rsidRDefault="00A900E8" w:rsidP="00F37485">
      <w:pPr>
        <w:pStyle w:val="PlainText"/>
        <w:rPr>
          <w:rFonts w:ascii="Courier New" w:hAnsi="Courier New" w:cs="Courier New"/>
        </w:rPr>
      </w:pPr>
    </w:p>
    <w:p w14:paraId="29945C60"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1. Log in to your </w:t>
      </w:r>
      <w:proofErr w:type="spellStart"/>
      <w:r w:rsidRPr="00231D65">
        <w:rPr>
          <w:rFonts w:ascii="Courier New" w:hAnsi="Courier New" w:cs="Courier New"/>
        </w:rPr>
        <w:t>Ooma</w:t>
      </w:r>
      <w:proofErr w:type="spellEnd"/>
      <w:r w:rsidRPr="00231D65">
        <w:rPr>
          <w:rFonts w:ascii="Courier New" w:hAnsi="Courier New" w:cs="Courier New"/>
        </w:rPr>
        <w:t xml:space="preserve"> Office Manager at [</w:t>
      </w:r>
      <w:proofErr w:type="gramStart"/>
      <w:r w:rsidRPr="00231D65">
        <w:rPr>
          <w:rFonts w:ascii="Courier New" w:hAnsi="Courier New" w:cs="Courier New"/>
        </w:rPr>
        <w:t>{{ site.office_link.au</w:t>
      </w:r>
      <w:proofErr w:type="gramEnd"/>
      <w:r w:rsidRPr="00231D65">
        <w:rPr>
          <w:rFonts w:ascii="Courier New" w:hAnsi="Courier New" w:cs="Courier New"/>
        </w:rPr>
        <w:t xml:space="preserve"> }}]({{ site.office_link.au }}) and navigate to "[Extensions]({{ site.office_link.au }}/#extensions)" under the "Setup" tab.</w:t>
      </w:r>
    </w:p>
    <w:p w14:paraId="3BA894A2"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2. Click the "Settings" button next to the extension whose call forwarding options you wish to change: \\</w:t>
      </w:r>
    </w:p>
    <w:p w14:paraId="4D5AE8D0" w14:textId="13F33633" w:rsidR="00231D65" w:rsidRPr="00231D65" w:rsidRDefault="00231D65" w:rsidP="00231D65">
      <w:pPr>
        <w:pStyle w:val="PlainText"/>
        <w:rPr>
          <w:rFonts w:ascii="Courier New" w:hAnsi="Courier New" w:cs="Courier New"/>
        </w:rPr>
      </w:pPr>
      <w:r w:rsidRPr="00231D65">
        <w:rPr>
          <w:rFonts w:ascii="Courier New" w:hAnsi="Courier New" w:cs="Courier New"/>
        </w:rPr>
        <w:t xml:space="preserve">   </w:t>
      </w:r>
      <w:proofErr w:type="gramStart"/>
      <w:r w:rsidRPr="00231D65">
        <w:rPr>
          <w:rFonts w:ascii="Courier New" w:hAnsi="Courier New" w:cs="Courier New"/>
        </w:rPr>
        <w:t>![</w:t>
      </w:r>
      <w:proofErr w:type="gramEnd"/>
      <w:r w:rsidRPr="00231D65">
        <w:rPr>
          <w:rFonts w:ascii="Courier New" w:hAnsi="Courier New" w:cs="Courier New"/>
        </w:rPr>
        <w:t xml:space="preserve">manage </w:t>
      </w:r>
      <w:del w:id="28" w:author="DL" w:date="2017-05-23T00:44:00Z">
        <w:r w:rsidR="004E40DD" w:rsidRPr="00F37485">
          <w:rPr>
            <w:rFonts w:ascii="Courier New" w:hAnsi="Courier New" w:cs="Courier New"/>
          </w:rPr>
          <w:delText>e</w:delText>
        </w:r>
        <w:commentRangeStart w:id="29"/>
        <w:r w:rsidR="004E40DD" w:rsidRPr="00F37485">
          <w:rPr>
            <w:rFonts w:ascii="Courier New" w:hAnsi="Courier New" w:cs="Courier New"/>
          </w:rPr>
          <w:delText>xtensions</w:delText>
        </w:r>
      </w:del>
      <w:ins w:id="30" w:author="DL" w:date="2017-05-23T00:44:00Z">
        <w:r w:rsidRPr="00231D65">
          <w:rPr>
            <w:rFonts w:ascii="Courier New" w:hAnsi="Courier New" w:cs="Courier New"/>
          </w:rPr>
          <w:t>extension</w:t>
        </w:r>
      </w:ins>
      <w:commentRangeEnd w:id="29"/>
      <w:r w:rsidR="002C35B6">
        <w:rPr>
          <w:rStyle w:val="CommentReference"/>
          <w:rFonts w:asciiTheme="minorHAnsi" w:hAnsiTheme="minorHAnsi"/>
        </w:rPr>
        <w:commentReference w:id="29"/>
      </w:r>
      <w:r w:rsidRPr="00231D65">
        <w:rPr>
          <w:rFonts w:ascii="Courier New" w:hAnsi="Courier New" w:cs="Courier New"/>
        </w:rPr>
        <w:t xml:space="preserve"> settings]({{ </w:t>
      </w:r>
      <w:proofErr w:type="spellStart"/>
      <w:r w:rsidRPr="00231D65">
        <w:rPr>
          <w:rFonts w:ascii="Courier New" w:hAnsi="Courier New" w:cs="Courier New"/>
        </w:rPr>
        <w:t>site.baseurl</w:t>
      </w:r>
      <w:proofErr w:type="spellEnd"/>
      <w:r w:rsidRPr="00231D65">
        <w:rPr>
          <w:rFonts w:ascii="Courier New" w:hAnsi="Courier New" w:cs="Courier New"/>
        </w:rPr>
        <w:t xml:space="preserve"> }}/assets/images/</w:t>
      </w:r>
      <w:proofErr w:type="spellStart"/>
      <w:r w:rsidRPr="00231D65">
        <w:rPr>
          <w:rFonts w:ascii="Courier New" w:hAnsi="Courier New" w:cs="Courier New"/>
        </w:rPr>
        <w:t>ooma_office_wework</w:t>
      </w:r>
      <w:proofErr w:type="spellEnd"/>
      <w:r w:rsidRPr="00231D65">
        <w:rPr>
          <w:rFonts w:ascii="Courier New" w:hAnsi="Courier New" w:cs="Courier New"/>
        </w:rPr>
        <w:t>/edit_extension_wework.png)</w:t>
      </w:r>
    </w:p>
    <w:p w14:paraId="33A244DC" w14:textId="77777777" w:rsidR="00231D65" w:rsidRPr="00231D65" w:rsidRDefault="00231D65" w:rsidP="00231D65">
      <w:pPr>
        <w:pStyle w:val="PlainText"/>
        <w:rPr>
          <w:rFonts w:ascii="Courier New" w:hAnsi="Courier New" w:cs="Courier New"/>
        </w:rPr>
      </w:pPr>
    </w:p>
    <w:p w14:paraId="733888D5" w14:textId="7472EBCF" w:rsidR="00231D65" w:rsidRPr="00231D65" w:rsidRDefault="00231D65" w:rsidP="00231D65">
      <w:pPr>
        <w:pStyle w:val="PlainText"/>
        <w:rPr>
          <w:rFonts w:ascii="Courier New" w:hAnsi="Courier New" w:cs="Courier New"/>
        </w:rPr>
      </w:pPr>
      <w:r w:rsidRPr="00231D65">
        <w:rPr>
          <w:rFonts w:ascii="Courier New" w:hAnsi="Courier New" w:cs="Courier New"/>
        </w:rPr>
        <w:t xml:space="preserve">3. Click </w:t>
      </w:r>
      <w:r w:rsidR="004E40DD" w:rsidRPr="00F37485">
        <w:rPr>
          <w:rFonts w:ascii="Courier New" w:hAnsi="Courier New" w:cs="Courier New"/>
        </w:rPr>
        <w:t xml:space="preserve">on </w:t>
      </w:r>
      <w:r w:rsidRPr="00231D65">
        <w:rPr>
          <w:rFonts w:ascii="Courier New" w:hAnsi="Courier New" w:cs="Courier New"/>
        </w:rPr>
        <w:t>the "Call forward" tab.</w:t>
      </w:r>
    </w:p>
    <w:p w14:paraId="5AE63635" w14:textId="7174F5CE" w:rsidR="00231D65" w:rsidRPr="00231D65" w:rsidRDefault="00231D65" w:rsidP="00231D65">
      <w:pPr>
        <w:pStyle w:val="PlainText"/>
        <w:rPr>
          <w:rFonts w:ascii="Courier New" w:hAnsi="Courier New" w:cs="Courier New"/>
        </w:rPr>
      </w:pPr>
      <w:r w:rsidRPr="00231D65">
        <w:rPr>
          <w:rFonts w:ascii="Courier New" w:hAnsi="Courier New" w:cs="Courier New"/>
        </w:rPr>
        <w:t>4. Check the box to enable call forwarding</w:t>
      </w:r>
      <w:commentRangeStart w:id="31"/>
      <w:ins w:id="32" w:author="DL" w:date="2017-05-23T00:44:00Z">
        <w:r w:rsidRPr="00231D65">
          <w:rPr>
            <w:rFonts w:ascii="Courier New" w:hAnsi="Courier New" w:cs="Courier New"/>
          </w:rPr>
          <w:t>,</w:t>
        </w:r>
      </w:ins>
      <w:commentRangeEnd w:id="31"/>
      <w:r w:rsidR="00302601">
        <w:rPr>
          <w:rStyle w:val="CommentReference"/>
          <w:rFonts w:asciiTheme="minorHAnsi" w:hAnsiTheme="minorHAnsi"/>
        </w:rPr>
        <w:commentReference w:id="31"/>
      </w:r>
      <w:r w:rsidRPr="00231D65">
        <w:rPr>
          <w:rFonts w:ascii="Courier New" w:hAnsi="Courier New" w:cs="Courier New"/>
        </w:rPr>
        <w:t xml:space="preserve"> and enter the number that will receive forwarded phone calls</w:t>
      </w:r>
      <w:r w:rsidR="004E40DD" w:rsidRPr="00F37485">
        <w:rPr>
          <w:rFonts w:ascii="Courier New" w:hAnsi="Courier New" w:cs="Courier New"/>
        </w:rPr>
        <w:t>. This</w:t>
      </w:r>
      <w:r w:rsidRPr="00231D65">
        <w:rPr>
          <w:rFonts w:ascii="Courier New" w:hAnsi="Courier New" w:cs="Courier New"/>
        </w:rPr>
        <w:t xml:space="preserve"> can be a mobile phone or a landline: \\</w:t>
      </w:r>
    </w:p>
    <w:p w14:paraId="4CBA7F92"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   </w:t>
      </w:r>
      <w:proofErr w:type="gramStart"/>
      <w:r w:rsidRPr="00231D65">
        <w:rPr>
          <w:rFonts w:ascii="Courier New" w:hAnsi="Courier New" w:cs="Courier New"/>
        </w:rPr>
        <w:t>![</w:t>
      </w:r>
      <w:proofErr w:type="gramEnd"/>
      <w:r w:rsidRPr="00231D65">
        <w:rPr>
          <w:rFonts w:ascii="Courier New" w:hAnsi="Courier New" w:cs="Courier New"/>
        </w:rPr>
        <w:t xml:space="preserve">call forwarding]({{ </w:t>
      </w:r>
      <w:proofErr w:type="spellStart"/>
      <w:r w:rsidRPr="00231D65">
        <w:rPr>
          <w:rFonts w:ascii="Courier New" w:hAnsi="Courier New" w:cs="Courier New"/>
        </w:rPr>
        <w:t>site.baseurl</w:t>
      </w:r>
      <w:proofErr w:type="spellEnd"/>
      <w:r w:rsidRPr="00231D65">
        <w:rPr>
          <w:rFonts w:ascii="Courier New" w:hAnsi="Courier New" w:cs="Courier New"/>
        </w:rPr>
        <w:t xml:space="preserve"> }}/assets/images/</w:t>
      </w:r>
      <w:proofErr w:type="spellStart"/>
      <w:r w:rsidRPr="00231D65">
        <w:rPr>
          <w:rFonts w:ascii="Courier New" w:hAnsi="Courier New" w:cs="Courier New"/>
        </w:rPr>
        <w:t>ooma_office_wework</w:t>
      </w:r>
      <w:proofErr w:type="spellEnd"/>
      <w:r w:rsidRPr="00231D65">
        <w:rPr>
          <w:rFonts w:ascii="Courier New" w:hAnsi="Courier New" w:cs="Courier New"/>
        </w:rPr>
        <w:t>/call_forward_tab_wework.png)</w:t>
      </w:r>
    </w:p>
    <w:p w14:paraId="29BCE898" w14:textId="77777777" w:rsidR="00231D65" w:rsidRPr="00231D65" w:rsidRDefault="00231D65" w:rsidP="00231D65">
      <w:pPr>
        <w:pStyle w:val="PlainText"/>
        <w:rPr>
          <w:rFonts w:ascii="Courier New" w:hAnsi="Courier New" w:cs="Courier New"/>
        </w:rPr>
      </w:pPr>
    </w:p>
    <w:p w14:paraId="4F33DFEA" w14:textId="2F06D207" w:rsidR="00231D65" w:rsidRPr="00231D65" w:rsidRDefault="00231D65" w:rsidP="00231D65">
      <w:pPr>
        <w:pStyle w:val="PlainText"/>
        <w:rPr>
          <w:rFonts w:ascii="Courier New" w:hAnsi="Courier New" w:cs="Courier New"/>
        </w:rPr>
      </w:pPr>
      <w:commentRangeStart w:id="33"/>
      <w:r w:rsidRPr="00231D65">
        <w:rPr>
          <w:rFonts w:ascii="Courier New" w:hAnsi="Courier New" w:cs="Courier New"/>
        </w:rPr>
        <w:t xml:space="preserve">5. Choose which number you would like </w:t>
      </w:r>
      <w:del w:id="34" w:author="DL" w:date="2017-05-23T00:44:00Z">
        <w:r w:rsidR="004E40DD" w:rsidRPr="00F37485">
          <w:rPr>
            <w:rFonts w:ascii="Courier New" w:hAnsi="Courier New" w:cs="Courier New"/>
          </w:rPr>
          <w:delText xml:space="preserve">incoming calls </w:delText>
        </w:r>
      </w:del>
      <w:r w:rsidRPr="00231D65">
        <w:rPr>
          <w:rFonts w:ascii="Courier New" w:hAnsi="Courier New" w:cs="Courier New"/>
        </w:rPr>
        <w:t xml:space="preserve">to </w:t>
      </w:r>
      <w:del w:id="35" w:author="DL" w:date="2017-05-23T00:44:00Z">
        <w:r w:rsidR="004E40DD" w:rsidRPr="00F37485">
          <w:rPr>
            <w:rFonts w:ascii="Courier New" w:hAnsi="Courier New" w:cs="Courier New"/>
          </w:rPr>
          <w:delText>show</w:delText>
        </w:r>
      </w:del>
      <w:ins w:id="36" w:author="DL" w:date="2017-05-23T00:44:00Z">
        <w:r w:rsidRPr="00231D65">
          <w:rPr>
            <w:rFonts w:ascii="Courier New" w:hAnsi="Courier New" w:cs="Courier New"/>
          </w:rPr>
          <w:t>see</w:t>
        </w:r>
      </w:ins>
      <w:r w:rsidRPr="00231D65">
        <w:rPr>
          <w:rFonts w:ascii="Courier New" w:hAnsi="Courier New" w:cs="Courier New"/>
        </w:rPr>
        <w:t xml:space="preserve"> as </w:t>
      </w:r>
      <w:r w:rsidR="004E40DD" w:rsidRPr="00F37485">
        <w:rPr>
          <w:rFonts w:ascii="Courier New" w:hAnsi="Courier New" w:cs="Courier New"/>
        </w:rPr>
        <w:t>their</w:t>
      </w:r>
      <w:r w:rsidRPr="00231D65">
        <w:rPr>
          <w:rFonts w:ascii="Courier New" w:hAnsi="Courier New" w:cs="Courier New"/>
        </w:rPr>
        <w:t xml:space="preserve"> caller-ID</w:t>
      </w:r>
      <w:del w:id="37" w:author="DL" w:date="2017-05-23T00:44:00Z">
        <w:r w:rsidR="004E40DD" w:rsidRPr="00F37485">
          <w:rPr>
            <w:rFonts w:ascii="Courier New" w:hAnsi="Courier New" w:cs="Courier New"/>
          </w:rPr>
          <w:delText>.</w:delText>
        </w:r>
      </w:del>
      <w:ins w:id="38" w:author="DL" w:date="2017-05-23T00:44:00Z">
        <w:r w:rsidRPr="00231D65">
          <w:rPr>
            <w:rFonts w:ascii="Courier New" w:hAnsi="Courier New" w:cs="Courier New"/>
          </w:rPr>
          <w:t xml:space="preserve"> for incoming calls.</w:t>
        </w:r>
      </w:ins>
      <w:r w:rsidRPr="00231D65">
        <w:rPr>
          <w:rFonts w:ascii="Courier New" w:hAnsi="Courier New" w:cs="Courier New"/>
        </w:rPr>
        <w:t xml:space="preserve"> You can select from the following options:</w:t>
      </w:r>
    </w:p>
    <w:p w14:paraId="3B008805" w14:textId="77777777" w:rsidR="00A900E8" w:rsidRPr="00F37485" w:rsidRDefault="00231D65" w:rsidP="00F37485">
      <w:pPr>
        <w:pStyle w:val="PlainText"/>
        <w:rPr>
          <w:del w:id="39" w:author="DL" w:date="2017-05-23T00:44:00Z"/>
          <w:rFonts w:ascii="Courier New" w:hAnsi="Courier New" w:cs="Courier New"/>
        </w:rPr>
      </w:pPr>
      <w:r w:rsidRPr="00231D65">
        <w:rPr>
          <w:rFonts w:ascii="Courier New" w:hAnsi="Courier New" w:cs="Courier New"/>
        </w:rPr>
        <w:t xml:space="preserve">   * **Show original caller number** will show the </w:t>
      </w:r>
      <w:ins w:id="40" w:author="DL" w:date="2017-05-23T00:44:00Z">
        <w:r w:rsidRPr="00231D65">
          <w:rPr>
            <w:rFonts w:ascii="Courier New" w:hAnsi="Courier New" w:cs="Courier New"/>
          </w:rPr>
          <w:t xml:space="preserve">number of the </w:t>
        </w:r>
      </w:ins>
      <w:r w:rsidRPr="00231D65">
        <w:rPr>
          <w:rFonts w:ascii="Courier New" w:hAnsi="Courier New" w:cs="Courier New"/>
        </w:rPr>
        <w:t>incoming caller</w:t>
      </w:r>
      <w:del w:id="41" w:author="DL" w:date="2017-05-23T00:44:00Z">
        <w:r w:rsidR="004E40DD" w:rsidRPr="00F37485">
          <w:rPr>
            <w:rFonts w:ascii="Courier New" w:hAnsi="Courier New" w:cs="Courier New"/>
          </w:rPr>
          <w:delText xml:space="preserve"> number.</w:delText>
        </w:r>
      </w:del>
      <w:commentRangeEnd w:id="33"/>
      <w:r w:rsidR="00302601">
        <w:rPr>
          <w:rStyle w:val="CommentReference"/>
          <w:rFonts w:asciiTheme="minorHAnsi" w:hAnsiTheme="minorHAnsi"/>
        </w:rPr>
        <w:commentReference w:id="33"/>
      </w:r>
    </w:p>
    <w:p w14:paraId="142205E7" w14:textId="77777777" w:rsidR="00231D65" w:rsidRPr="00231D65" w:rsidRDefault="00231D65" w:rsidP="00231D65">
      <w:pPr>
        <w:pStyle w:val="PlainText"/>
        <w:rPr>
          <w:ins w:id="42" w:author="DL" w:date="2017-05-23T00:44:00Z"/>
          <w:rFonts w:ascii="Courier New" w:hAnsi="Courier New" w:cs="Courier New"/>
        </w:rPr>
      </w:pPr>
      <w:ins w:id="43" w:author="DL" w:date="2017-05-23T00:44:00Z">
        <w:r w:rsidRPr="00231D65">
          <w:rPr>
            <w:rFonts w:ascii="Courier New" w:hAnsi="Courier New" w:cs="Courier New"/>
          </w:rPr>
          <w:t>.</w:t>
        </w:r>
      </w:ins>
    </w:p>
    <w:p w14:paraId="784925FD"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   * **Show your company phone number** will show the caller-ID number that you have selected under the Caller-ID tab.</w:t>
      </w:r>
    </w:p>
    <w:p w14:paraId="2943482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6. Click "Save" to save your changes.</w:t>
      </w:r>
    </w:p>
    <w:p w14:paraId="1533FA14" w14:textId="77777777" w:rsidR="00231D65" w:rsidRPr="00231D65" w:rsidRDefault="00231D65" w:rsidP="00231D65">
      <w:pPr>
        <w:pStyle w:val="PlainText"/>
        <w:rPr>
          <w:rFonts w:ascii="Courier New" w:hAnsi="Courier New" w:cs="Courier New"/>
        </w:rPr>
      </w:pPr>
    </w:p>
    <w:p w14:paraId="060D990D"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Keep in mind that when call forwarding is enabled, your other devices</w:t>
      </w:r>
      <w:ins w:id="44" w:author="DL" w:date="2017-05-23T00:44:00Z">
        <w:r w:rsidRPr="00231D65">
          <w:rPr>
            <w:rFonts w:ascii="Courier New" w:hAnsi="Courier New" w:cs="Courier New"/>
          </w:rPr>
          <w:t>,</w:t>
        </w:r>
      </w:ins>
      <w:r w:rsidRPr="00231D65">
        <w:rPr>
          <w:rFonts w:ascii="Courier New" w:hAnsi="Courier New" w:cs="Courier New"/>
        </w:rPr>
        <w:t xml:space="preserve"> such as your desk phone</w:t>
      </w:r>
      <w:ins w:id="45" w:author="DL" w:date="2017-05-23T00:44:00Z">
        <w:r w:rsidRPr="00231D65">
          <w:rPr>
            <w:rFonts w:ascii="Courier New" w:hAnsi="Courier New" w:cs="Courier New"/>
          </w:rPr>
          <w:t>,</w:t>
        </w:r>
      </w:ins>
      <w:r w:rsidRPr="00231D65">
        <w:rPr>
          <w:rFonts w:ascii="Courier New" w:hAnsi="Courier New" w:cs="Courier New"/>
        </w:rPr>
        <w:t xml:space="preserve"> will not ring until it has been turned off.</w:t>
      </w:r>
    </w:p>
    <w:p w14:paraId="52B53BA6" w14:textId="77777777" w:rsidR="00231D65" w:rsidRPr="00231D65" w:rsidRDefault="00231D65" w:rsidP="00231D65">
      <w:pPr>
        <w:pStyle w:val="PlainText"/>
        <w:rPr>
          <w:rFonts w:ascii="Courier New" w:hAnsi="Courier New" w:cs="Courier New"/>
        </w:rPr>
      </w:pPr>
    </w:p>
    <w:p w14:paraId="0DBE246D" w14:textId="77777777" w:rsidR="00231D65" w:rsidRPr="00231D65" w:rsidRDefault="00231D65" w:rsidP="00231D65">
      <w:pPr>
        <w:pStyle w:val="PlainText"/>
        <w:rPr>
          <w:rFonts w:ascii="Courier New" w:hAnsi="Courier New" w:cs="Courier New"/>
        </w:rPr>
      </w:pPr>
      <w:r w:rsidRPr="00231D65">
        <w:rPr>
          <w:rFonts w:ascii="Courier New" w:hAnsi="Courier New" w:cs="Courier New"/>
        </w:rPr>
        <w:lastRenderedPageBreak/>
        <w:t>## Can I send calls to an external phone number without disabling my other extensions?</w:t>
      </w:r>
    </w:p>
    <w:p w14:paraId="52882A43" w14:textId="77777777" w:rsidR="00231D65" w:rsidRPr="00231D65" w:rsidRDefault="00231D65" w:rsidP="00231D65">
      <w:pPr>
        <w:pStyle w:val="PlainText"/>
        <w:rPr>
          <w:rFonts w:ascii="Courier New" w:hAnsi="Courier New" w:cs="Courier New"/>
        </w:rPr>
      </w:pPr>
    </w:p>
    <w:p w14:paraId="4CCA1CD0" w14:textId="29CD3340" w:rsidR="00231D65" w:rsidRPr="00231D65" w:rsidRDefault="00231D65" w:rsidP="00231D65">
      <w:pPr>
        <w:pStyle w:val="PlainText"/>
        <w:rPr>
          <w:rFonts w:ascii="Courier New" w:hAnsi="Courier New" w:cs="Courier New"/>
        </w:rPr>
      </w:pPr>
      <w:commentRangeStart w:id="46"/>
      <w:r w:rsidRPr="00231D65">
        <w:rPr>
          <w:rFonts w:ascii="Courier New" w:hAnsi="Courier New" w:cs="Courier New"/>
        </w:rPr>
        <w:t xml:space="preserve">Yes. </w:t>
      </w:r>
      <w:del w:id="47" w:author="DL" w:date="2017-05-23T00:44:00Z">
        <w:r w:rsidR="004E40DD" w:rsidRPr="00F37485">
          <w:rPr>
            <w:rFonts w:ascii="Courier New" w:hAnsi="Courier New" w:cs="Courier New"/>
          </w:rPr>
          <w:delText>All of a</w:delText>
        </w:r>
      </w:del>
      <w:ins w:id="48" w:author="DL" w:date="2017-05-23T00:44:00Z">
        <w:r w:rsidRPr="00231D65">
          <w:rPr>
            <w:rFonts w:ascii="Courier New" w:hAnsi="Courier New" w:cs="Courier New"/>
          </w:rPr>
          <w:t>A</w:t>
        </w:r>
      </w:ins>
      <w:r w:rsidRPr="00231D65">
        <w:rPr>
          <w:rFonts w:ascii="Courier New" w:hAnsi="Courier New" w:cs="Courier New"/>
        </w:rPr>
        <w:t xml:space="preserve"> user's devices will </w:t>
      </w:r>
      <w:ins w:id="49" w:author="DL" w:date="2017-05-23T00:44:00Z">
        <w:r w:rsidRPr="00231D65">
          <w:rPr>
            <w:rFonts w:ascii="Courier New" w:hAnsi="Courier New" w:cs="Courier New"/>
          </w:rPr>
          <w:t xml:space="preserve">all </w:t>
        </w:r>
      </w:ins>
      <w:r w:rsidRPr="00231D65">
        <w:rPr>
          <w:rFonts w:ascii="Courier New" w:hAnsi="Courier New" w:cs="Courier New"/>
        </w:rPr>
        <w:t xml:space="preserve">ring when they receive an incoming call. </w:t>
      </w:r>
      <w:del w:id="50" w:author="DL" w:date="2017-05-23T00:44:00Z">
        <w:r w:rsidR="004E40DD" w:rsidRPr="00F37485">
          <w:rPr>
            <w:rFonts w:ascii="Courier New" w:hAnsi="Courier New" w:cs="Courier New"/>
          </w:rPr>
          <w:delText xml:space="preserve">If a user wants to ring </w:delText>
        </w:r>
      </w:del>
      <w:ins w:id="51" w:author="DL" w:date="2017-05-23T00:44:00Z">
        <w:r w:rsidRPr="00231D65">
          <w:rPr>
            <w:rFonts w:ascii="Courier New" w:hAnsi="Courier New" w:cs="Courier New"/>
          </w:rPr>
          <w:t xml:space="preserve">Users who want </w:t>
        </w:r>
      </w:ins>
      <w:r w:rsidRPr="00231D65">
        <w:rPr>
          <w:rFonts w:ascii="Courier New" w:hAnsi="Courier New" w:cs="Courier New"/>
        </w:rPr>
        <w:t xml:space="preserve">their desk phone and their mobile phone </w:t>
      </w:r>
      <w:ins w:id="52" w:author="DL" w:date="2017-05-23T00:44:00Z">
        <w:r w:rsidRPr="00231D65">
          <w:rPr>
            <w:rFonts w:ascii="Courier New" w:hAnsi="Courier New" w:cs="Courier New"/>
          </w:rPr>
          <w:t xml:space="preserve">to ring </w:t>
        </w:r>
      </w:ins>
      <w:r w:rsidRPr="00231D65">
        <w:rPr>
          <w:rFonts w:ascii="Courier New" w:hAnsi="Courier New" w:cs="Courier New"/>
        </w:rPr>
        <w:t xml:space="preserve">whenever they receive an incoming call, </w:t>
      </w:r>
      <w:del w:id="53" w:author="DL" w:date="2017-05-23T00:44:00Z">
        <w:r w:rsidR="004E40DD" w:rsidRPr="00F37485">
          <w:rPr>
            <w:rFonts w:ascii="Courier New" w:hAnsi="Courier New" w:cs="Courier New"/>
          </w:rPr>
          <w:delText xml:space="preserve">you </w:delText>
        </w:r>
      </w:del>
      <w:r w:rsidRPr="00231D65">
        <w:rPr>
          <w:rFonts w:ascii="Courier New" w:hAnsi="Courier New" w:cs="Courier New"/>
        </w:rPr>
        <w:t xml:space="preserve">can add an external phone number as a device. To do this, follow these </w:t>
      </w:r>
      <w:commentRangeEnd w:id="46"/>
      <w:r w:rsidR="00302601">
        <w:rPr>
          <w:rStyle w:val="CommentReference"/>
          <w:rFonts w:asciiTheme="minorHAnsi" w:hAnsiTheme="minorHAnsi"/>
        </w:rPr>
        <w:commentReference w:id="46"/>
      </w:r>
      <w:r w:rsidRPr="00231D65">
        <w:rPr>
          <w:rFonts w:ascii="Courier New" w:hAnsi="Courier New" w:cs="Courier New"/>
        </w:rPr>
        <w:t>instructions:</w:t>
      </w:r>
    </w:p>
    <w:p w14:paraId="00C0348D" w14:textId="77777777" w:rsidR="00231D65" w:rsidRPr="00231D65" w:rsidRDefault="00231D65" w:rsidP="00231D65">
      <w:pPr>
        <w:pStyle w:val="PlainText"/>
        <w:rPr>
          <w:rFonts w:ascii="Courier New" w:hAnsi="Courier New" w:cs="Courier New"/>
        </w:rPr>
      </w:pPr>
    </w:p>
    <w:p w14:paraId="68ACC8A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1. Log in to your </w:t>
      </w:r>
      <w:proofErr w:type="spellStart"/>
      <w:r w:rsidRPr="00231D65">
        <w:rPr>
          <w:rFonts w:ascii="Courier New" w:hAnsi="Courier New" w:cs="Courier New"/>
        </w:rPr>
        <w:t>Ooma</w:t>
      </w:r>
      <w:proofErr w:type="spellEnd"/>
      <w:r w:rsidRPr="00231D65">
        <w:rPr>
          <w:rFonts w:ascii="Courier New" w:hAnsi="Courier New" w:cs="Courier New"/>
        </w:rPr>
        <w:t xml:space="preserve"> Office Manager at [</w:t>
      </w:r>
      <w:proofErr w:type="gramStart"/>
      <w:r w:rsidRPr="00231D65">
        <w:rPr>
          <w:rFonts w:ascii="Courier New" w:hAnsi="Courier New" w:cs="Courier New"/>
        </w:rPr>
        <w:t>{{ site.office_link.au</w:t>
      </w:r>
      <w:proofErr w:type="gramEnd"/>
      <w:r w:rsidRPr="00231D65">
        <w:rPr>
          <w:rFonts w:ascii="Courier New" w:hAnsi="Courier New" w:cs="Courier New"/>
        </w:rPr>
        <w:t xml:space="preserve"> }}]({{ site.office_link.au }}) and navigate to "[Extensions]({{ site.office_link.au }}/#extensions)" under the "Setup" tab.</w:t>
      </w:r>
    </w:p>
    <w:p w14:paraId="479AC127" w14:textId="20353068" w:rsidR="00231D65" w:rsidRPr="00231D65" w:rsidRDefault="00231D65" w:rsidP="00231D65">
      <w:pPr>
        <w:pStyle w:val="PlainText"/>
        <w:rPr>
          <w:rFonts w:ascii="Courier New" w:hAnsi="Courier New" w:cs="Courier New"/>
        </w:rPr>
      </w:pPr>
      <w:r w:rsidRPr="00231D65">
        <w:rPr>
          <w:rFonts w:ascii="Courier New" w:hAnsi="Courier New" w:cs="Courier New"/>
        </w:rPr>
        <w:t xml:space="preserve">2. Choose </w:t>
      </w:r>
      <w:commentRangeStart w:id="54"/>
      <w:r w:rsidRPr="00231D65">
        <w:rPr>
          <w:rFonts w:ascii="Courier New" w:hAnsi="Courier New" w:cs="Courier New"/>
        </w:rPr>
        <w:t xml:space="preserve">the user </w:t>
      </w:r>
      <w:del w:id="55" w:author="DL" w:date="2017-05-23T00:44:00Z">
        <w:r w:rsidR="004E40DD" w:rsidRPr="00F37485">
          <w:rPr>
            <w:rFonts w:ascii="Courier New" w:hAnsi="Courier New" w:cs="Courier New"/>
          </w:rPr>
          <w:delText xml:space="preserve">to which </w:delText>
        </w:r>
      </w:del>
      <w:r w:rsidRPr="00231D65">
        <w:rPr>
          <w:rFonts w:ascii="Courier New" w:hAnsi="Courier New" w:cs="Courier New"/>
        </w:rPr>
        <w:t xml:space="preserve">you would like to add the external phone number </w:t>
      </w:r>
      <w:ins w:id="56" w:author="DL" w:date="2017-05-23T00:44:00Z">
        <w:r w:rsidRPr="00231D65">
          <w:rPr>
            <w:rFonts w:ascii="Courier New" w:hAnsi="Courier New" w:cs="Courier New"/>
          </w:rPr>
          <w:t xml:space="preserve">to, </w:t>
        </w:r>
      </w:ins>
      <w:commentRangeEnd w:id="54"/>
      <w:r w:rsidR="00302601">
        <w:rPr>
          <w:rStyle w:val="CommentReference"/>
          <w:rFonts w:asciiTheme="minorHAnsi" w:hAnsiTheme="minorHAnsi"/>
        </w:rPr>
        <w:commentReference w:id="54"/>
      </w:r>
      <w:r w:rsidRPr="00231D65">
        <w:rPr>
          <w:rFonts w:ascii="Courier New" w:hAnsi="Courier New" w:cs="Courier New"/>
        </w:rPr>
        <w:t xml:space="preserve">and click </w:t>
      </w:r>
      <w:r w:rsidR="004E40DD" w:rsidRPr="00F37485">
        <w:rPr>
          <w:rFonts w:ascii="Courier New" w:hAnsi="Courier New" w:cs="Courier New"/>
        </w:rPr>
        <w:t xml:space="preserve">on </w:t>
      </w:r>
      <w:r w:rsidRPr="00231D65">
        <w:rPr>
          <w:rFonts w:ascii="Courier New" w:hAnsi="Courier New" w:cs="Courier New"/>
        </w:rPr>
        <w:t>the Settings icon.</w:t>
      </w:r>
    </w:p>
    <w:p w14:paraId="16F0DE98"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3. A window will appear. Select the Devices tab: \\</w:t>
      </w:r>
    </w:p>
    <w:p w14:paraId="31983680"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   </w:t>
      </w:r>
      <w:proofErr w:type="gramStart"/>
      <w:r w:rsidRPr="00231D65">
        <w:rPr>
          <w:rFonts w:ascii="Courier New" w:hAnsi="Courier New" w:cs="Courier New"/>
        </w:rPr>
        <w:t>![</w:t>
      </w:r>
      <w:proofErr w:type="gramEnd"/>
      <w:r w:rsidRPr="00231D65">
        <w:rPr>
          <w:rFonts w:ascii="Courier New" w:hAnsi="Courier New" w:cs="Courier New"/>
        </w:rPr>
        <w:t xml:space="preserve">add device]({{ </w:t>
      </w:r>
      <w:proofErr w:type="spellStart"/>
      <w:r w:rsidRPr="00231D65">
        <w:rPr>
          <w:rFonts w:ascii="Courier New" w:hAnsi="Courier New" w:cs="Courier New"/>
        </w:rPr>
        <w:t>site.baseurl</w:t>
      </w:r>
      <w:proofErr w:type="spellEnd"/>
      <w:r w:rsidRPr="00231D65">
        <w:rPr>
          <w:rFonts w:ascii="Courier New" w:hAnsi="Courier New" w:cs="Courier New"/>
        </w:rPr>
        <w:t xml:space="preserve"> }}/assets/images/</w:t>
      </w:r>
      <w:proofErr w:type="spellStart"/>
      <w:r w:rsidRPr="00231D65">
        <w:rPr>
          <w:rFonts w:ascii="Courier New" w:hAnsi="Courier New" w:cs="Courier New"/>
        </w:rPr>
        <w:t>ooma_office_wework</w:t>
      </w:r>
      <w:proofErr w:type="spellEnd"/>
      <w:r w:rsidRPr="00231D65">
        <w:rPr>
          <w:rFonts w:ascii="Courier New" w:hAnsi="Courier New" w:cs="Courier New"/>
        </w:rPr>
        <w:t>/add_device_wework.png)</w:t>
      </w:r>
    </w:p>
    <w:p w14:paraId="376F98B4" w14:textId="77777777" w:rsidR="00231D65" w:rsidRPr="00231D65" w:rsidRDefault="00231D65" w:rsidP="00231D65">
      <w:pPr>
        <w:pStyle w:val="PlainText"/>
        <w:rPr>
          <w:rFonts w:ascii="Courier New" w:hAnsi="Courier New" w:cs="Courier New"/>
        </w:rPr>
      </w:pPr>
    </w:p>
    <w:p w14:paraId="4F4200D0"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4. Click "Add device" and choose "External Phone" from the dropdown menu.</w:t>
      </w:r>
    </w:p>
    <w:p w14:paraId="32261A15" w14:textId="3ADED074" w:rsidR="00231D65" w:rsidRPr="00231D65" w:rsidRDefault="00231D65" w:rsidP="00231D65">
      <w:pPr>
        <w:pStyle w:val="PlainText"/>
        <w:rPr>
          <w:rFonts w:ascii="Courier New" w:hAnsi="Courier New" w:cs="Courier New"/>
        </w:rPr>
      </w:pPr>
      <w:r w:rsidRPr="00231D65">
        <w:rPr>
          <w:rFonts w:ascii="Courier New" w:hAnsi="Courier New" w:cs="Courier New"/>
        </w:rPr>
        <w:t xml:space="preserve">5. Type in the external phone </w:t>
      </w:r>
      <w:r w:rsidR="004E40DD" w:rsidRPr="00F37485">
        <w:rPr>
          <w:rFonts w:ascii="Courier New" w:hAnsi="Courier New" w:cs="Courier New"/>
        </w:rPr>
        <w:t xml:space="preserve">number </w:t>
      </w:r>
      <w:r w:rsidRPr="00231D65">
        <w:rPr>
          <w:rFonts w:ascii="Courier New" w:hAnsi="Courier New" w:cs="Courier New"/>
        </w:rPr>
        <w:t>that will receive calls.</w:t>
      </w:r>
    </w:p>
    <w:p w14:paraId="7AC36E65"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6. Click "Save" to save your changes.</w:t>
      </w:r>
    </w:p>
    <w:p w14:paraId="366EFF92" w14:textId="77777777" w:rsidR="00231D65" w:rsidRPr="00231D65" w:rsidRDefault="00231D65" w:rsidP="00231D65">
      <w:pPr>
        <w:pStyle w:val="PlainText"/>
        <w:rPr>
          <w:rFonts w:ascii="Courier New" w:hAnsi="Courier New" w:cs="Courier New"/>
        </w:rPr>
      </w:pPr>
    </w:p>
    <w:p w14:paraId="5B4F46A6"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This option is a good choice for employees who are in and out of the office frequently, because it lets them answer incoming phone calls on whichever phone is the most convenient.</w:t>
      </w:r>
    </w:p>
    <w:p w14:paraId="0B563A81" w14:textId="77777777" w:rsidR="00231D65" w:rsidRPr="00231D65" w:rsidRDefault="00231D65" w:rsidP="00231D65">
      <w:pPr>
        <w:pStyle w:val="PlainText"/>
        <w:rPr>
          <w:rFonts w:ascii="Courier New" w:hAnsi="Courier New" w:cs="Courier New"/>
        </w:rPr>
      </w:pPr>
    </w:p>
    <w:p w14:paraId="060F256F"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What is the "Require key press on answer" option?</w:t>
      </w:r>
    </w:p>
    <w:p w14:paraId="0E1BBA24" w14:textId="77777777" w:rsidR="00231D65" w:rsidRPr="00231D65" w:rsidRDefault="00231D65" w:rsidP="00231D65">
      <w:pPr>
        <w:pStyle w:val="PlainText"/>
        <w:rPr>
          <w:rFonts w:ascii="Courier New" w:hAnsi="Courier New" w:cs="Courier New"/>
        </w:rPr>
      </w:pPr>
    </w:p>
    <w:p w14:paraId="58C0AE00"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xml:space="preserve">The "Require key press on answer" option gives you an added level of flexibility when you are setting up call forwarding. When this option is enabled, incoming calls won't be connected until the phone is answered **AND** [1] is pressed on the phone's keypad. If [1] is not pressed when the call is answered (for example, if a mobile phone's voicemail picks up the call), the call will roll to that extension's </w:t>
      </w:r>
      <w:proofErr w:type="spellStart"/>
      <w:r w:rsidRPr="00231D65">
        <w:rPr>
          <w:rFonts w:ascii="Courier New" w:hAnsi="Courier New" w:cs="Courier New"/>
        </w:rPr>
        <w:t>Ooma</w:t>
      </w:r>
      <w:proofErr w:type="spellEnd"/>
      <w:r w:rsidRPr="00231D65">
        <w:rPr>
          <w:rFonts w:ascii="Courier New" w:hAnsi="Courier New" w:cs="Courier New"/>
        </w:rPr>
        <w:t xml:space="preserve"> Office voicemail.</w:t>
      </w:r>
    </w:p>
    <w:p w14:paraId="72E0154E" w14:textId="77777777" w:rsidR="00231D65" w:rsidRPr="00231D65" w:rsidRDefault="00231D65" w:rsidP="00231D65">
      <w:pPr>
        <w:pStyle w:val="PlainText"/>
        <w:rPr>
          <w:rFonts w:ascii="Courier New" w:hAnsi="Courier New" w:cs="Courier New"/>
        </w:rPr>
      </w:pPr>
    </w:p>
    <w:p w14:paraId="199E5357" w14:textId="2D7E6209" w:rsidR="00231D65" w:rsidRPr="00231D65" w:rsidRDefault="00231D65" w:rsidP="00231D65">
      <w:pPr>
        <w:pStyle w:val="PlainText"/>
        <w:rPr>
          <w:rFonts w:ascii="Courier New" w:hAnsi="Courier New" w:cs="Courier New"/>
        </w:rPr>
      </w:pPr>
      <w:r w:rsidRPr="00231D65">
        <w:rPr>
          <w:rFonts w:ascii="Courier New" w:hAnsi="Courier New" w:cs="Courier New"/>
        </w:rPr>
        <w:t xml:space="preserve">In other words, this option will force all forwarded phone calls that are not answered to go to the </w:t>
      </w:r>
      <w:proofErr w:type="spellStart"/>
      <w:r w:rsidRPr="00231D65">
        <w:rPr>
          <w:rFonts w:ascii="Courier New" w:hAnsi="Courier New" w:cs="Courier New"/>
        </w:rPr>
        <w:t>Ooma</w:t>
      </w:r>
      <w:proofErr w:type="spellEnd"/>
      <w:r w:rsidRPr="00231D65">
        <w:rPr>
          <w:rFonts w:ascii="Courier New" w:hAnsi="Courier New" w:cs="Courier New"/>
        </w:rPr>
        <w:t xml:space="preserve"> Office voicemail. This prevents business messages from being </w:t>
      </w:r>
      <w:commentRangeStart w:id="57"/>
      <w:r w:rsidRPr="00231D65">
        <w:rPr>
          <w:rFonts w:ascii="Courier New" w:hAnsi="Courier New" w:cs="Courier New"/>
        </w:rPr>
        <w:t xml:space="preserve">lost on </w:t>
      </w:r>
      <w:ins w:id="58" w:author="DL" w:date="2017-05-23T00:44:00Z">
        <w:r w:rsidRPr="00231D65">
          <w:rPr>
            <w:rFonts w:ascii="Courier New" w:hAnsi="Courier New" w:cs="Courier New"/>
          </w:rPr>
          <w:t xml:space="preserve">the voicemails of </w:t>
        </w:r>
      </w:ins>
      <w:r w:rsidRPr="00231D65">
        <w:rPr>
          <w:rFonts w:ascii="Courier New" w:hAnsi="Courier New" w:cs="Courier New"/>
        </w:rPr>
        <w:t xml:space="preserve">personal mobile </w:t>
      </w:r>
      <w:del w:id="59" w:author="DL" w:date="2017-05-23T00:44:00Z">
        <w:r w:rsidR="004E40DD" w:rsidRPr="00F37485">
          <w:rPr>
            <w:rFonts w:ascii="Courier New" w:hAnsi="Courier New" w:cs="Courier New"/>
          </w:rPr>
          <w:delText>phone</w:delText>
        </w:r>
      </w:del>
      <w:ins w:id="60" w:author="DL" w:date="2017-05-23T00:44:00Z">
        <w:r w:rsidRPr="00231D65">
          <w:rPr>
            <w:rFonts w:ascii="Courier New" w:hAnsi="Courier New" w:cs="Courier New"/>
          </w:rPr>
          <w:t>phones</w:t>
        </w:r>
      </w:ins>
      <w:r w:rsidRPr="00231D65">
        <w:rPr>
          <w:rFonts w:ascii="Courier New" w:hAnsi="Courier New" w:cs="Courier New"/>
        </w:rPr>
        <w:t xml:space="preserve"> or home </w:t>
      </w:r>
      <w:del w:id="61" w:author="DL" w:date="2017-05-23T00:44:00Z">
        <w:r w:rsidR="004E40DD" w:rsidRPr="00F37485">
          <w:rPr>
            <w:rFonts w:ascii="Courier New" w:hAnsi="Courier New" w:cs="Courier New"/>
          </w:rPr>
          <w:delText xml:space="preserve">phone voicemails </w:delText>
        </w:r>
      </w:del>
      <w:ins w:id="62" w:author="DL" w:date="2017-05-23T00:44:00Z">
        <w:r w:rsidRPr="00231D65">
          <w:rPr>
            <w:rFonts w:ascii="Courier New" w:hAnsi="Courier New" w:cs="Courier New"/>
          </w:rPr>
          <w:t xml:space="preserve">phones </w:t>
        </w:r>
      </w:ins>
      <w:r w:rsidRPr="00231D65">
        <w:rPr>
          <w:rFonts w:ascii="Courier New" w:hAnsi="Courier New" w:cs="Courier New"/>
        </w:rPr>
        <w:t xml:space="preserve">and helps </w:t>
      </w:r>
      <w:commentRangeEnd w:id="57"/>
      <w:r w:rsidR="00302601">
        <w:rPr>
          <w:rStyle w:val="CommentReference"/>
          <w:rFonts w:asciiTheme="minorHAnsi" w:hAnsiTheme="minorHAnsi"/>
        </w:rPr>
        <w:commentReference w:id="57"/>
      </w:r>
      <w:r w:rsidRPr="00231D65">
        <w:rPr>
          <w:rFonts w:ascii="Courier New" w:hAnsi="Courier New" w:cs="Courier New"/>
        </w:rPr>
        <w:t>to keep all work calls in the same place.</w:t>
      </w:r>
    </w:p>
    <w:p w14:paraId="69EFE9C6" w14:textId="77777777" w:rsidR="00231D65" w:rsidRPr="00231D65" w:rsidRDefault="00231D65" w:rsidP="00231D65">
      <w:pPr>
        <w:pStyle w:val="PlainText"/>
        <w:rPr>
          <w:rFonts w:ascii="Courier New" w:hAnsi="Courier New" w:cs="Courier New"/>
        </w:rPr>
      </w:pPr>
    </w:p>
    <w:p w14:paraId="33E84179"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What's the difference between forwarding my calls and adding an external phone number as a device?</w:t>
      </w:r>
    </w:p>
    <w:p w14:paraId="7024920D" w14:textId="77777777" w:rsidR="00231D65" w:rsidRPr="00231D65" w:rsidRDefault="00231D65" w:rsidP="00231D65">
      <w:pPr>
        <w:pStyle w:val="PlainText"/>
        <w:rPr>
          <w:rFonts w:ascii="Courier New" w:hAnsi="Courier New" w:cs="Courier New"/>
        </w:rPr>
      </w:pPr>
    </w:p>
    <w:p w14:paraId="4603E76C" w14:textId="7910E1EE" w:rsidR="00231D65" w:rsidRPr="00231D65" w:rsidRDefault="00231D65" w:rsidP="00231D65">
      <w:pPr>
        <w:pStyle w:val="PlainText"/>
        <w:rPr>
          <w:rFonts w:ascii="Courier New" w:hAnsi="Courier New" w:cs="Courier New"/>
        </w:rPr>
      </w:pPr>
      <w:r w:rsidRPr="00231D65">
        <w:rPr>
          <w:rFonts w:ascii="Courier New" w:hAnsi="Courier New" w:cs="Courier New"/>
        </w:rPr>
        <w:t xml:space="preserve">Adding an external phone number as a device means that the external phone will ring along with </w:t>
      </w:r>
      <w:proofErr w:type="gramStart"/>
      <w:r w:rsidRPr="00231D65">
        <w:rPr>
          <w:rFonts w:ascii="Courier New" w:hAnsi="Courier New" w:cs="Courier New"/>
        </w:rPr>
        <w:t xml:space="preserve">all </w:t>
      </w:r>
      <w:r w:rsidR="004E40DD" w:rsidRPr="00F37485">
        <w:rPr>
          <w:rFonts w:ascii="Courier New" w:hAnsi="Courier New" w:cs="Courier New"/>
        </w:rPr>
        <w:t>of</w:t>
      </w:r>
      <w:proofErr w:type="gramEnd"/>
      <w:r w:rsidR="004E40DD" w:rsidRPr="00F37485">
        <w:rPr>
          <w:rFonts w:ascii="Courier New" w:hAnsi="Courier New" w:cs="Courier New"/>
        </w:rPr>
        <w:t xml:space="preserve"> </w:t>
      </w:r>
      <w:r w:rsidRPr="00231D65">
        <w:rPr>
          <w:rFonts w:ascii="Courier New" w:hAnsi="Courier New" w:cs="Courier New"/>
        </w:rPr>
        <w:t xml:space="preserve">the other devices that have been configured for </w:t>
      </w:r>
      <w:r w:rsidR="004E40DD" w:rsidRPr="00F37485">
        <w:rPr>
          <w:rFonts w:ascii="Courier New" w:hAnsi="Courier New" w:cs="Courier New"/>
        </w:rPr>
        <w:t>the</w:t>
      </w:r>
      <w:r w:rsidRPr="00231D65">
        <w:rPr>
          <w:rFonts w:ascii="Courier New" w:hAnsi="Courier New" w:cs="Courier New"/>
        </w:rPr>
        <w:t xml:space="preserve"> user. If you use the Call Forwarding option, only the forwarding number will ring. </w:t>
      </w:r>
      <w:r w:rsidR="004E40DD" w:rsidRPr="00F37485">
        <w:rPr>
          <w:rFonts w:ascii="Courier New" w:hAnsi="Courier New" w:cs="Courier New"/>
        </w:rPr>
        <w:t>None</w:t>
      </w:r>
      <w:r w:rsidRPr="00231D65">
        <w:rPr>
          <w:rFonts w:ascii="Courier New" w:hAnsi="Courier New" w:cs="Courier New"/>
        </w:rPr>
        <w:t xml:space="preserve"> of the other devices configured under the user will ring </w:t>
      </w:r>
      <w:r w:rsidR="004E40DD" w:rsidRPr="00F37485">
        <w:rPr>
          <w:rFonts w:ascii="Courier New" w:hAnsi="Courier New" w:cs="Courier New"/>
        </w:rPr>
        <w:t xml:space="preserve">when calls are being forwarded </w:t>
      </w:r>
      <w:r w:rsidRPr="00231D65">
        <w:rPr>
          <w:rFonts w:ascii="Courier New" w:hAnsi="Courier New" w:cs="Courier New"/>
        </w:rPr>
        <w:t>until Call Forwarding has been turned off.</w:t>
      </w:r>
    </w:p>
    <w:p w14:paraId="1ED1E6E3" w14:textId="77777777" w:rsidR="00231D65" w:rsidRPr="00231D65" w:rsidRDefault="00231D65" w:rsidP="00231D65">
      <w:pPr>
        <w:pStyle w:val="PlainText"/>
        <w:rPr>
          <w:rFonts w:ascii="Courier New" w:hAnsi="Courier New" w:cs="Courier New"/>
        </w:rPr>
      </w:pPr>
    </w:p>
    <w:p w14:paraId="75936555" w14:textId="77777777" w:rsidR="00231D65" w:rsidRPr="00231D65" w:rsidRDefault="00231D65" w:rsidP="00231D65">
      <w:pPr>
        <w:pStyle w:val="PlainText"/>
        <w:rPr>
          <w:rFonts w:ascii="Courier New" w:hAnsi="Courier New" w:cs="Courier New"/>
        </w:rPr>
      </w:pPr>
      <w:r w:rsidRPr="00231D65">
        <w:rPr>
          <w:rFonts w:ascii="Courier New" w:hAnsi="Courier New" w:cs="Courier New"/>
        </w:rPr>
        <w:t>## Can I forward calls to an international number?</w:t>
      </w:r>
    </w:p>
    <w:p w14:paraId="32A36A09" w14:textId="77777777" w:rsidR="00231D65" w:rsidRPr="00231D65" w:rsidRDefault="00231D65" w:rsidP="00231D65">
      <w:pPr>
        <w:pStyle w:val="PlainText"/>
        <w:rPr>
          <w:rFonts w:ascii="Courier New" w:hAnsi="Courier New" w:cs="Courier New"/>
        </w:rPr>
      </w:pPr>
    </w:p>
    <w:p w14:paraId="4227B45C" w14:textId="77777777" w:rsidR="00231D65" w:rsidRDefault="00231D65" w:rsidP="00231D65">
      <w:pPr>
        <w:pStyle w:val="PlainText"/>
        <w:rPr>
          <w:rFonts w:ascii="Courier New" w:hAnsi="Courier New" w:cs="Courier New"/>
        </w:rPr>
      </w:pPr>
      <w:r w:rsidRPr="00231D65">
        <w:rPr>
          <w:rFonts w:ascii="Courier New" w:hAnsi="Courier New" w:cs="Courier New"/>
        </w:rPr>
        <w:t>No, you cannot forward calls to an international number.</w:t>
      </w:r>
    </w:p>
    <w:sectPr w:rsidR="00231D65" w:rsidSect="00D85F5D">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lyssa Gutbrod" w:date="2017-05-24T09:55:00Z" w:initials="EG">
    <w:p w14:paraId="78E30311" w14:textId="033D22A3" w:rsidR="002C35B6" w:rsidRDefault="002C35B6">
      <w:pPr>
        <w:pStyle w:val="CommentText"/>
      </w:pPr>
      <w:r>
        <w:rPr>
          <w:rStyle w:val="CommentReference"/>
        </w:rPr>
        <w:annotationRef/>
      </w:r>
      <w:r>
        <w:t>We cannot move pieces of the Markdown like this</w:t>
      </w:r>
    </w:p>
  </w:comment>
  <w:comment w:id="9" w:author="Elyssa Gutbrod" w:date="2017-05-24T09:58:00Z" w:initials="EG">
    <w:p w14:paraId="3BBB0D94" w14:textId="2C30B63A" w:rsidR="002C35B6" w:rsidRDefault="002C35B6">
      <w:pPr>
        <w:pStyle w:val="CommentText"/>
      </w:pPr>
      <w:r>
        <w:rPr>
          <w:rStyle w:val="CommentReference"/>
        </w:rPr>
        <w:annotationRef/>
      </w:r>
      <w:r>
        <w:t xml:space="preserve">I </w:t>
      </w:r>
      <w:proofErr w:type="gramStart"/>
      <w:r>
        <w:t>really do</w:t>
      </w:r>
      <w:proofErr w:type="gramEnd"/>
      <w:r>
        <w:t xml:space="preserve"> prefer this change and would like to keep it since it’s been suggested</w:t>
      </w:r>
    </w:p>
  </w:comment>
  <w:comment w:id="12" w:author="Elyssa Gutbrod" w:date="2017-05-24T09:59:00Z" w:initials="EG">
    <w:p w14:paraId="7119BB8E" w14:textId="77777777" w:rsidR="002C35B6" w:rsidRDefault="002C35B6" w:rsidP="002C35B6">
      <w:pPr>
        <w:pStyle w:val="CommentText"/>
      </w:pPr>
      <w:r>
        <w:rPr>
          <w:rStyle w:val="CommentReference"/>
        </w:rPr>
        <w:annotationRef/>
      </w:r>
      <w:r>
        <w:rPr>
          <w:rStyle w:val="CommentReference"/>
        </w:rPr>
        <w:annotationRef/>
      </w:r>
      <w:r>
        <w:t xml:space="preserve">I </w:t>
      </w:r>
      <w:proofErr w:type="gramStart"/>
      <w:r>
        <w:t>really do</w:t>
      </w:r>
      <w:proofErr w:type="gramEnd"/>
      <w:r>
        <w:t xml:space="preserve"> prefer this change and would like to keep it since it’s been suggested</w:t>
      </w:r>
    </w:p>
    <w:p w14:paraId="152D6611" w14:textId="09B147BC" w:rsidR="002C35B6" w:rsidRDefault="002C35B6">
      <w:pPr>
        <w:pStyle w:val="CommentText"/>
      </w:pPr>
    </w:p>
  </w:comment>
  <w:comment w:id="25" w:author="Elyssa Gutbrod" w:date="2017-05-24T09:59:00Z" w:initials="EG">
    <w:p w14:paraId="5B6677FE" w14:textId="6D2EE88F" w:rsidR="002C35B6" w:rsidRDefault="002C35B6">
      <w:pPr>
        <w:pStyle w:val="CommentText"/>
      </w:pPr>
      <w:r>
        <w:rPr>
          <w:rStyle w:val="CommentReference"/>
        </w:rPr>
        <w:annotationRef/>
      </w:r>
      <w:r>
        <w:t>We cannot move pieces of the Markdown like this</w:t>
      </w:r>
    </w:p>
  </w:comment>
  <w:comment w:id="29" w:author="Elyssa Gutbrod" w:date="2017-05-24T10:02:00Z" w:initials="EG">
    <w:p w14:paraId="02482292" w14:textId="041BA847" w:rsidR="002C35B6" w:rsidRDefault="002C35B6">
      <w:pPr>
        <w:pStyle w:val="CommentText"/>
      </w:pPr>
      <w:r>
        <w:rPr>
          <w:rStyle w:val="CommentReference"/>
        </w:rPr>
        <w:annotationRef/>
      </w:r>
      <w:r>
        <w:t>Good catch</w:t>
      </w:r>
    </w:p>
  </w:comment>
  <w:comment w:id="31" w:author="Elyssa Gutbrod" w:date="2017-05-24T10:07:00Z" w:initials="EG">
    <w:p w14:paraId="1D1C0AEF" w14:textId="57F87387" w:rsidR="00302601" w:rsidRDefault="00302601">
      <w:pPr>
        <w:pStyle w:val="CommentText"/>
      </w:pPr>
      <w:r>
        <w:rPr>
          <w:rStyle w:val="CommentReference"/>
        </w:rPr>
        <w:annotationRef/>
      </w:r>
      <w:r>
        <w:t>Good catch</w:t>
      </w:r>
    </w:p>
  </w:comment>
  <w:comment w:id="33" w:author="Elyssa Gutbrod" w:date="2017-05-24T10:08:00Z" w:initials="EG">
    <w:p w14:paraId="33B4297D" w14:textId="6FEFDF2A" w:rsidR="00302601" w:rsidRDefault="00302601">
      <w:pPr>
        <w:pStyle w:val="CommentText"/>
      </w:pPr>
      <w:r>
        <w:rPr>
          <w:rStyle w:val="CommentReference"/>
        </w:rPr>
        <w:annotationRef/>
      </w:r>
      <w:r>
        <w:t>I think we can keep this</w:t>
      </w:r>
    </w:p>
  </w:comment>
  <w:comment w:id="46" w:author="Elyssa Gutbrod" w:date="2017-05-24T10:09:00Z" w:initials="EG">
    <w:p w14:paraId="60514551" w14:textId="3FE0AF91" w:rsidR="00302601" w:rsidRDefault="00302601">
      <w:pPr>
        <w:pStyle w:val="CommentText"/>
      </w:pPr>
      <w:r>
        <w:rPr>
          <w:rStyle w:val="CommentReference"/>
        </w:rPr>
        <w:annotationRef/>
      </w:r>
      <w:r>
        <w:t>I think we can keep this</w:t>
      </w:r>
    </w:p>
  </w:comment>
  <w:comment w:id="54" w:author="Elyssa Gutbrod" w:date="2017-05-24T10:09:00Z" w:initials="EG">
    <w:p w14:paraId="29BC1B87" w14:textId="0A1FA916" w:rsidR="00302601" w:rsidRDefault="00302601">
      <w:pPr>
        <w:pStyle w:val="CommentText"/>
      </w:pPr>
      <w:r>
        <w:rPr>
          <w:rStyle w:val="CommentReference"/>
        </w:rPr>
        <w:annotationRef/>
      </w:r>
      <w:r>
        <w:t xml:space="preserve">This is a good </w:t>
      </w:r>
      <w:proofErr w:type="spellStart"/>
      <w:r>
        <w:t>correciton</w:t>
      </w:r>
      <w:proofErr w:type="spellEnd"/>
      <w:r>
        <w:t xml:space="preserve"> </w:t>
      </w:r>
    </w:p>
  </w:comment>
  <w:comment w:id="57" w:author="Elyssa Gutbrod" w:date="2017-05-24T10:11:00Z" w:initials="EG">
    <w:p w14:paraId="25A88C04" w14:textId="568BD510" w:rsidR="00302601" w:rsidRDefault="00302601">
      <w:pPr>
        <w:pStyle w:val="CommentText"/>
      </w:pPr>
      <w:r>
        <w:rPr>
          <w:rStyle w:val="CommentReference"/>
        </w:rPr>
        <w:annotationRef/>
      </w:r>
      <w:r>
        <w:t>Let’s keep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E30311" w15:done="0"/>
  <w15:commentEx w15:paraId="3BBB0D94" w15:done="0"/>
  <w15:commentEx w15:paraId="152D6611" w15:done="0"/>
  <w15:commentEx w15:paraId="5B6677FE" w15:done="0"/>
  <w15:commentEx w15:paraId="02482292" w15:done="0"/>
  <w15:commentEx w15:paraId="1D1C0AEF" w15:done="0"/>
  <w15:commentEx w15:paraId="33B4297D" w15:done="0"/>
  <w15:commentEx w15:paraId="60514551" w15:done="0"/>
  <w15:commentEx w15:paraId="29BC1B87" w15:done="0"/>
  <w15:commentEx w15:paraId="25A88C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yssa Gutbrod">
    <w15:presenceInfo w15:providerId="Windows Live" w15:userId="ca448cb4ebd69b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130B60"/>
    <w:rsid w:val="00231D65"/>
    <w:rsid w:val="002C35B6"/>
    <w:rsid w:val="00302601"/>
    <w:rsid w:val="003B7D00"/>
    <w:rsid w:val="00486F8D"/>
    <w:rsid w:val="004C7BBA"/>
    <w:rsid w:val="004E40DD"/>
    <w:rsid w:val="004E5DDE"/>
    <w:rsid w:val="006D4213"/>
    <w:rsid w:val="007456F5"/>
    <w:rsid w:val="008540A9"/>
    <w:rsid w:val="009D4A99"/>
    <w:rsid w:val="009E1586"/>
    <w:rsid w:val="00A53585"/>
    <w:rsid w:val="00A900E8"/>
    <w:rsid w:val="00DF025A"/>
    <w:rsid w:val="00E93836"/>
    <w:rsid w:val="00EB7324"/>
    <w:rsid w:val="00F3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FB9B"/>
  <w15:chartTrackingRefBased/>
  <w15:docId w15:val="{1DBC2F89-5344-438B-86D6-4179A1DF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5F5D"/>
    <w:pPr>
      <w:spacing w:after="0"/>
    </w:pPr>
    <w:rPr>
      <w:rFonts w:ascii="Consolas" w:hAnsi="Consolas"/>
      <w:sz w:val="21"/>
      <w:szCs w:val="21"/>
    </w:rPr>
  </w:style>
  <w:style w:type="character" w:customStyle="1" w:styleId="PlainTextChar">
    <w:name w:val="Plain Text Char"/>
    <w:basedOn w:val="DefaultParagraphFont"/>
    <w:link w:val="PlainText"/>
    <w:uiPriority w:val="99"/>
    <w:rsid w:val="00D85F5D"/>
    <w:rPr>
      <w:rFonts w:ascii="Consolas" w:hAnsi="Consolas"/>
      <w:sz w:val="21"/>
      <w:szCs w:val="21"/>
      <w:lang w:val="en-GB"/>
    </w:rPr>
  </w:style>
  <w:style w:type="character" w:styleId="CommentReference">
    <w:name w:val="annotation reference"/>
    <w:basedOn w:val="DefaultParagraphFont"/>
    <w:uiPriority w:val="99"/>
    <w:semiHidden/>
    <w:unhideWhenUsed/>
    <w:rsid w:val="002C35B6"/>
    <w:rPr>
      <w:sz w:val="16"/>
      <w:szCs w:val="16"/>
    </w:rPr>
  </w:style>
  <w:style w:type="paragraph" w:styleId="CommentText">
    <w:name w:val="annotation text"/>
    <w:basedOn w:val="Normal"/>
    <w:link w:val="CommentTextChar"/>
    <w:uiPriority w:val="99"/>
    <w:semiHidden/>
    <w:unhideWhenUsed/>
    <w:rsid w:val="002C35B6"/>
    <w:rPr>
      <w:sz w:val="20"/>
      <w:szCs w:val="20"/>
    </w:rPr>
  </w:style>
  <w:style w:type="character" w:customStyle="1" w:styleId="CommentTextChar">
    <w:name w:val="Comment Text Char"/>
    <w:basedOn w:val="DefaultParagraphFont"/>
    <w:link w:val="CommentText"/>
    <w:uiPriority w:val="99"/>
    <w:semiHidden/>
    <w:rsid w:val="002C35B6"/>
    <w:rPr>
      <w:sz w:val="20"/>
      <w:szCs w:val="20"/>
      <w:lang w:val="en-GB"/>
    </w:rPr>
  </w:style>
  <w:style w:type="paragraph" w:styleId="CommentSubject">
    <w:name w:val="annotation subject"/>
    <w:basedOn w:val="CommentText"/>
    <w:next w:val="CommentText"/>
    <w:link w:val="CommentSubjectChar"/>
    <w:uiPriority w:val="99"/>
    <w:semiHidden/>
    <w:unhideWhenUsed/>
    <w:rsid w:val="002C35B6"/>
    <w:rPr>
      <w:b/>
      <w:bCs/>
    </w:rPr>
  </w:style>
  <w:style w:type="character" w:customStyle="1" w:styleId="CommentSubjectChar">
    <w:name w:val="Comment Subject Char"/>
    <w:basedOn w:val="CommentTextChar"/>
    <w:link w:val="CommentSubject"/>
    <w:uiPriority w:val="99"/>
    <w:semiHidden/>
    <w:rsid w:val="002C35B6"/>
    <w:rPr>
      <w:b/>
      <w:bCs/>
      <w:sz w:val="20"/>
      <w:szCs w:val="20"/>
      <w:lang w:val="en-GB"/>
    </w:rPr>
  </w:style>
  <w:style w:type="paragraph" w:styleId="BalloonText">
    <w:name w:val="Balloon Text"/>
    <w:basedOn w:val="Normal"/>
    <w:link w:val="BalloonTextChar"/>
    <w:uiPriority w:val="99"/>
    <w:semiHidden/>
    <w:unhideWhenUsed/>
    <w:rsid w:val="002C3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B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4E05-9328-4B84-9DAF-559CCFB7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3958</Characters>
  <Application>Microsoft Office Word</Application>
  <DocSecurity>0</DocSecurity>
  <Lines>77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Elyssa Gutbrod</cp:lastModifiedBy>
  <cp:revision>2</cp:revision>
  <dcterms:created xsi:type="dcterms:W3CDTF">2017-05-24T16:29:00Z</dcterms:created>
  <dcterms:modified xsi:type="dcterms:W3CDTF">2017-05-24T16:29:00Z</dcterms:modified>
</cp:coreProperties>
</file>