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6C95A"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w:t>
      </w:r>
    </w:p>
    <w:p w14:paraId="113770F8"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layout: post</w:t>
      </w:r>
    </w:p>
    <w:p w14:paraId="16F58388"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title:  Voicemail</w:t>
      </w:r>
    </w:p>
    <w:p w14:paraId="63C3BD0A"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date:   2017-02-07 10:15:00</w:t>
      </w:r>
    </w:p>
    <w:p w14:paraId="67381128"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country: [</w:t>
      </w:r>
      <w:del w:id="0" w:author="DL" w:date="2017-05-31T06:13:00Z">
        <w:r w:rsidRPr="001C70F8" w:rsidDel="00CE52F0">
          <w:rPr>
            <w:rFonts w:ascii="Courier New" w:hAnsi="Courier New" w:cs="Courier New"/>
          </w:rPr>
          <w:delText>Australia</w:delText>
        </w:r>
      </w:del>
      <w:ins w:id="1" w:author="DL" w:date="2017-05-31T06:13:00Z">
        <w:r w:rsidR="00CE52F0">
          <w:rPr>
            <w:rFonts w:ascii="Courier New" w:hAnsi="Courier New" w:cs="Courier New"/>
          </w:rPr>
          <w:t>UK</w:t>
        </w:r>
      </w:ins>
      <w:r w:rsidRPr="001C70F8">
        <w:rPr>
          <w:rFonts w:ascii="Courier New" w:hAnsi="Courier New" w:cs="Courier New"/>
        </w:rPr>
        <w:t>]</w:t>
      </w:r>
    </w:p>
    <w:p w14:paraId="6CF71447"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language: [English]</w:t>
      </w:r>
    </w:p>
    <w:p w14:paraId="5DD1E572"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locale: [</w:t>
      </w:r>
      <w:proofErr w:type="spellStart"/>
      <w:r w:rsidRPr="001C70F8">
        <w:rPr>
          <w:rFonts w:ascii="Courier New" w:hAnsi="Courier New" w:cs="Courier New"/>
        </w:rPr>
        <w:t>en-</w:t>
      </w:r>
      <w:del w:id="2" w:author="DL" w:date="2017-05-31T06:13:00Z">
        <w:r w:rsidRPr="001C70F8" w:rsidDel="00CE52F0">
          <w:rPr>
            <w:rFonts w:ascii="Courier New" w:hAnsi="Courier New" w:cs="Courier New"/>
          </w:rPr>
          <w:delText>au</w:delText>
        </w:r>
      </w:del>
      <w:ins w:id="3" w:author="DL" w:date="2017-05-31T06:13:00Z">
        <w:r w:rsidR="00CE52F0">
          <w:rPr>
            <w:rFonts w:ascii="Courier New" w:hAnsi="Courier New" w:cs="Courier New"/>
          </w:rPr>
          <w:t>uk</w:t>
        </w:r>
      </w:ins>
      <w:proofErr w:type="spellEnd"/>
      <w:r w:rsidRPr="001C70F8">
        <w:rPr>
          <w:rFonts w:ascii="Courier New" w:hAnsi="Courier New" w:cs="Courier New"/>
        </w:rPr>
        <w:t>]</w:t>
      </w:r>
    </w:p>
    <w:p w14:paraId="585C37C8"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category: [</w:t>
      </w:r>
      <w:proofErr w:type="spellStart"/>
      <w:r w:rsidRPr="001C70F8">
        <w:rPr>
          <w:rFonts w:ascii="Courier New" w:hAnsi="Courier New" w:cs="Courier New"/>
        </w:rPr>
        <w:t>wework</w:t>
      </w:r>
      <w:proofErr w:type="spellEnd"/>
      <w:r w:rsidRPr="001C70F8">
        <w:rPr>
          <w:rFonts w:ascii="Courier New" w:hAnsi="Courier New" w:cs="Courier New"/>
        </w:rPr>
        <w:t>]</w:t>
      </w:r>
    </w:p>
    <w:p w14:paraId="64D4C6AD"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xml:space="preserve">tags: [end-user-features, calling, voicemail, </w:t>
      </w:r>
      <w:proofErr w:type="spellStart"/>
      <w:r w:rsidRPr="001C70F8">
        <w:rPr>
          <w:rFonts w:ascii="Courier New" w:hAnsi="Courier New" w:cs="Courier New"/>
        </w:rPr>
        <w:t>wework</w:t>
      </w:r>
      <w:proofErr w:type="spellEnd"/>
      <w:r w:rsidRPr="001C70F8">
        <w:rPr>
          <w:rFonts w:ascii="Courier New" w:hAnsi="Courier New" w:cs="Courier New"/>
        </w:rPr>
        <w:t>]</w:t>
      </w:r>
    </w:p>
    <w:p w14:paraId="51D6BE94"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w:t>
      </w:r>
    </w:p>
    <w:p w14:paraId="365A048A" w14:textId="77777777" w:rsidR="001535E7" w:rsidRPr="001C70F8" w:rsidRDefault="001535E7" w:rsidP="003E16F7">
      <w:pPr>
        <w:pStyle w:val="PlainText"/>
        <w:rPr>
          <w:rFonts w:ascii="Courier New" w:hAnsi="Courier New" w:cs="Courier New"/>
        </w:rPr>
      </w:pPr>
    </w:p>
    <w:p w14:paraId="366CF4A1"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One of the benefits of having your own extension is that it comes with personalised voicemail. You can record your own greeting and check your voicemail messages in a variety of ways.</w:t>
      </w:r>
    </w:p>
    <w:p w14:paraId="0CF19DCE" w14:textId="77777777" w:rsidR="001535E7" w:rsidRPr="001C70F8" w:rsidRDefault="001535E7" w:rsidP="003E16F7">
      <w:pPr>
        <w:pStyle w:val="PlainText"/>
        <w:rPr>
          <w:rFonts w:ascii="Courier New" w:hAnsi="Courier New" w:cs="Courier New"/>
        </w:rPr>
      </w:pPr>
    </w:p>
    <w:p w14:paraId="2C3FAF18"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1. Table of Contents</w:t>
      </w:r>
    </w:p>
    <w:p w14:paraId="222CFB98" w14:textId="77777777" w:rsidR="001535E7" w:rsidRPr="001C70F8" w:rsidRDefault="00DC5D9E" w:rsidP="003E16F7">
      <w:pPr>
        <w:pStyle w:val="PlainText"/>
        <w:rPr>
          <w:rFonts w:ascii="Courier New" w:hAnsi="Courier New" w:cs="Courier New"/>
        </w:rPr>
      </w:pPr>
      <w:proofErr w:type="gramStart"/>
      <w:r w:rsidRPr="001C70F8">
        <w:rPr>
          <w:rFonts w:ascii="Courier New" w:hAnsi="Courier New" w:cs="Courier New"/>
        </w:rPr>
        <w:t>{:toc</w:t>
      </w:r>
      <w:proofErr w:type="gramEnd"/>
      <w:r w:rsidRPr="001C70F8">
        <w:rPr>
          <w:rFonts w:ascii="Courier New" w:hAnsi="Courier New" w:cs="Courier New"/>
        </w:rPr>
        <w:t>}</w:t>
      </w:r>
    </w:p>
    <w:p w14:paraId="32BCC1D3"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 *</w:t>
      </w:r>
    </w:p>
    <w:p w14:paraId="0E6479B2" w14:textId="77777777" w:rsidR="001535E7" w:rsidRPr="001C70F8" w:rsidRDefault="001535E7" w:rsidP="003E16F7">
      <w:pPr>
        <w:pStyle w:val="PlainText"/>
        <w:rPr>
          <w:rFonts w:ascii="Courier New" w:hAnsi="Courier New" w:cs="Courier New"/>
        </w:rPr>
      </w:pPr>
    </w:p>
    <w:p w14:paraId="3F9D646D"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Accessing your voicemail</w:t>
      </w:r>
    </w:p>
    <w:p w14:paraId="14227D5F" w14:textId="77777777" w:rsidR="001535E7" w:rsidRPr="001C70F8" w:rsidRDefault="001535E7" w:rsidP="003E16F7">
      <w:pPr>
        <w:pStyle w:val="PlainText"/>
        <w:rPr>
          <w:rFonts w:ascii="Courier New" w:hAnsi="Courier New" w:cs="Courier New"/>
        </w:rPr>
      </w:pPr>
    </w:p>
    <w:p w14:paraId="0A305BD7"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If you have an extension mapped to your phone, then you have access to a Voicemail box that you can check and update as necessary. There are many ways to access your Voicemail, no matter where you are. To get started, decide which option below you would like to use and then follow the instructions.</w:t>
      </w:r>
    </w:p>
    <w:p w14:paraId="7C3FEEAA" w14:textId="77777777" w:rsidR="001535E7" w:rsidRPr="001C70F8" w:rsidRDefault="001535E7" w:rsidP="003E16F7">
      <w:pPr>
        <w:pStyle w:val="PlainText"/>
        <w:rPr>
          <w:rFonts w:ascii="Courier New" w:hAnsi="Courier New" w:cs="Courier New"/>
        </w:rPr>
      </w:pPr>
    </w:p>
    <w:p w14:paraId="3BB3EC5D"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From your Ooma Office IP phone</w:t>
      </w:r>
    </w:p>
    <w:p w14:paraId="007F8853" w14:textId="77777777" w:rsidR="001535E7" w:rsidRPr="001C70F8" w:rsidRDefault="001535E7" w:rsidP="003E16F7">
      <w:pPr>
        <w:pStyle w:val="PlainText"/>
        <w:rPr>
          <w:rFonts w:ascii="Courier New" w:hAnsi="Courier New" w:cs="Courier New"/>
        </w:rPr>
      </w:pPr>
    </w:p>
    <w:p w14:paraId="379D9824" w14:textId="71F011F0" w:rsidR="001535E7" w:rsidRPr="001C70F8" w:rsidRDefault="00DC5D9E" w:rsidP="003E16F7">
      <w:pPr>
        <w:pStyle w:val="PlainText"/>
        <w:rPr>
          <w:rFonts w:ascii="Courier New" w:hAnsi="Courier New" w:cs="Courier New"/>
        </w:rPr>
      </w:pPr>
      <w:r w:rsidRPr="001C70F8">
        <w:rPr>
          <w:rFonts w:ascii="Courier New" w:hAnsi="Courier New" w:cs="Courier New"/>
        </w:rPr>
        <w:t xml:space="preserve">If you would like to check your voicemail, </w:t>
      </w:r>
      <w:del w:id="4" w:author="Microsoft Office User" w:date="2017-07-16T22:17:00Z">
        <w:r w:rsidRPr="001C70F8" w:rsidDel="000F52DC">
          <w:rPr>
            <w:rFonts w:ascii="Courier New" w:hAnsi="Courier New" w:cs="Courier New"/>
          </w:rPr>
          <w:delText xml:space="preserve">just </w:delText>
        </w:r>
      </w:del>
      <w:r w:rsidRPr="001C70F8">
        <w:rPr>
          <w:rFonts w:ascii="Courier New" w:hAnsi="Courier New" w:cs="Courier New"/>
        </w:rPr>
        <w:t>pick up the phone</w:t>
      </w:r>
      <w:ins w:id="5" w:author="DL" w:date="2017-05-31T06:15:00Z">
        <w:r w:rsidR="00CE52F0" w:rsidRPr="000F52DC">
          <w:rPr>
            <w:rFonts w:ascii="Courier New" w:hAnsi="Courier New" w:cs="Courier New"/>
            <w:highlight w:val="yellow"/>
            <w:rPrChange w:id="6" w:author="Microsoft Office User" w:date="2017-07-16T22:17:00Z">
              <w:rPr>
                <w:rFonts w:ascii="Courier New" w:hAnsi="Courier New" w:cs="Courier New"/>
              </w:rPr>
            </w:rPrChange>
          </w:rPr>
          <w:t>,</w:t>
        </w:r>
      </w:ins>
      <w:r w:rsidRPr="001C70F8">
        <w:rPr>
          <w:rFonts w:ascii="Courier New" w:hAnsi="Courier New" w:cs="Courier New"/>
        </w:rPr>
        <w:t xml:space="preserve"> press the messages button</w:t>
      </w:r>
      <w:ins w:id="7" w:author="DL" w:date="2017-05-31T06:15:00Z">
        <w:r w:rsidR="00CE52F0" w:rsidRPr="000F52DC">
          <w:rPr>
            <w:rFonts w:ascii="Courier New" w:hAnsi="Courier New" w:cs="Courier New"/>
            <w:highlight w:val="yellow"/>
            <w:rPrChange w:id="8" w:author="Microsoft Office User" w:date="2017-07-16T22:17:00Z">
              <w:rPr>
                <w:rFonts w:ascii="Courier New" w:hAnsi="Courier New" w:cs="Courier New"/>
              </w:rPr>
            </w:rPrChange>
          </w:rPr>
          <w:t>,</w:t>
        </w:r>
      </w:ins>
      <w:r w:rsidRPr="001C70F8">
        <w:rPr>
          <w:rFonts w:ascii="Courier New" w:hAnsi="Courier New" w:cs="Courier New"/>
        </w:rPr>
        <w:t xml:space="preserve"> or </w:t>
      </w:r>
      <w:ins w:id="9" w:author="Microsoft Office User" w:date="2017-07-16T22:17:00Z">
        <w:r w:rsidR="000F52DC" w:rsidRPr="000F52DC">
          <w:rPr>
            <w:rFonts w:ascii="Courier New" w:hAnsi="Courier New" w:cs="Courier New"/>
            <w:highlight w:val="yellow"/>
            <w:rPrChange w:id="10" w:author="Microsoft Office User" w:date="2017-07-16T22:17:00Z">
              <w:rPr>
                <w:rFonts w:ascii="Courier New" w:hAnsi="Courier New" w:cs="Courier New"/>
              </w:rPr>
            </w:rPrChange>
          </w:rPr>
          <w:t>just</w:t>
        </w:r>
        <w:r w:rsidR="000F52DC" w:rsidRPr="001C70F8">
          <w:rPr>
            <w:rFonts w:ascii="Courier New" w:hAnsi="Courier New" w:cs="Courier New"/>
          </w:rPr>
          <w:t xml:space="preserve"> </w:t>
        </w:r>
      </w:ins>
      <w:r w:rsidRPr="001C70F8">
        <w:rPr>
          <w:rFonts w:ascii="Courier New" w:hAnsi="Courier New" w:cs="Courier New"/>
        </w:rPr>
        <w:t>dial your own extension number.</w:t>
      </w:r>
    </w:p>
    <w:p w14:paraId="33E27B91" w14:textId="77777777" w:rsidR="001535E7" w:rsidRPr="001C70F8" w:rsidRDefault="001535E7" w:rsidP="003E16F7">
      <w:pPr>
        <w:pStyle w:val="PlainText"/>
        <w:rPr>
          <w:rFonts w:ascii="Courier New" w:hAnsi="Courier New" w:cs="Courier New"/>
        </w:rPr>
      </w:pPr>
    </w:p>
    <w:p w14:paraId="12AB2A7E"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w:t>
      </w:r>
      <w:proofErr w:type="gramStart"/>
      <w:r w:rsidRPr="001C70F8">
        <w:rPr>
          <w:rFonts w:ascii="Courier New" w:hAnsi="Courier New" w:cs="Courier New"/>
        </w:rPr>
        <w:t>Note:*</w:t>
      </w:r>
      <w:proofErr w:type="gramEnd"/>
      <w:r w:rsidRPr="001C70F8">
        <w:rPr>
          <w:rFonts w:ascii="Courier New" w:hAnsi="Courier New" w:cs="Courier New"/>
        </w:rPr>
        <w:t>* The first time you access your voicemail, you will be prompted to select a new PIN during the initial setup process for your voicemail box.</w:t>
      </w:r>
    </w:p>
    <w:p w14:paraId="4B89DBD2" w14:textId="77777777" w:rsidR="001535E7" w:rsidRPr="001C70F8" w:rsidRDefault="001535E7" w:rsidP="003E16F7">
      <w:pPr>
        <w:pStyle w:val="PlainText"/>
        <w:rPr>
          <w:rFonts w:ascii="Courier New" w:hAnsi="Courier New" w:cs="Courier New"/>
        </w:rPr>
      </w:pPr>
    </w:p>
    <w:p w14:paraId="02C2DC09"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From another Ooma Office phone or from an outside phone line</w:t>
      </w:r>
    </w:p>
    <w:p w14:paraId="08800975" w14:textId="77777777" w:rsidR="001535E7" w:rsidRPr="001C70F8" w:rsidRDefault="001535E7" w:rsidP="003E16F7">
      <w:pPr>
        <w:pStyle w:val="PlainText"/>
        <w:rPr>
          <w:rFonts w:ascii="Courier New" w:hAnsi="Courier New" w:cs="Courier New"/>
        </w:rPr>
      </w:pPr>
    </w:p>
    <w:p w14:paraId="32F78C39"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xml:space="preserve">If you would like to check your voicemail from another Ooma Office phone or from an outside phone line, wait until the call rolls to voicemail and then press [*] and enter your PIN. If </w:t>
      </w:r>
      <w:commentRangeStart w:id="11"/>
      <w:ins w:id="12" w:author="DL" w:date="2017-05-31T06:18:00Z">
        <w:r w:rsidR="00CE52F0">
          <w:rPr>
            <w:rFonts w:ascii="Courier New" w:hAnsi="Courier New" w:cs="Courier New"/>
          </w:rPr>
          <w:t xml:space="preserve">you are </w:t>
        </w:r>
        <w:r w:rsidR="00CE52F0" w:rsidRPr="001C70F8">
          <w:rPr>
            <w:rFonts w:ascii="Courier New" w:hAnsi="Courier New" w:cs="Courier New"/>
          </w:rPr>
          <w:t>access</w:t>
        </w:r>
        <w:r w:rsidR="00CE52F0">
          <w:rPr>
            <w:rFonts w:ascii="Courier New" w:hAnsi="Courier New" w:cs="Courier New"/>
          </w:rPr>
          <w:t>ing</w:t>
        </w:r>
        <w:r w:rsidR="00CE52F0" w:rsidRPr="00CE52F0">
          <w:rPr>
            <w:rFonts w:ascii="Courier New" w:hAnsi="Courier New" w:cs="Courier New"/>
          </w:rPr>
          <w:t xml:space="preserve"> </w:t>
        </w:r>
        <w:r w:rsidR="00CE52F0" w:rsidRPr="001C70F8">
          <w:rPr>
            <w:rFonts w:ascii="Courier New" w:hAnsi="Courier New" w:cs="Courier New"/>
          </w:rPr>
          <w:t xml:space="preserve">your voicemail </w:t>
        </w:r>
      </w:ins>
      <w:del w:id="13" w:author="DL" w:date="2017-05-31T06:18:00Z">
        <w:r w:rsidRPr="001C70F8" w:rsidDel="00CE52F0">
          <w:rPr>
            <w:rFonts w:ascii="Courier New" w:hAnsi="Courier New" w:cs="Courier New"/>
          </w:rPr>
          <w:delText>this is</w:delText>
        </w:r>
      </w:del>
      <w:ins w:id="14" w:author="DL" w:date="2017-05-31T06:18:00Z">
        <w:r w:rsidR="00CE52F0">
          <w:rPr>
            <w:rFonts w:ascii="Courier New" w:hAnsi="Courier New" w:cs="Courier New"/>
          </w:rPr>
          <w:t>for</w:t>
        </w:r>
      </w:ins>
      <w:commentRangeEnd w:id="11"/>
      <w:r w:rsidR="00DB3629">
        <w:rPr>
          <w:rStyle w:val="CommentReference"/>
          <w:rFonts w:asciiTheme="minorHAnsi" w:hAnsiTheme="minorHAnsi"/>
        </w:rPr>
        <w:commentReference w:id="11"/>
      </w:r>
      <w:r w:rsidRPr="001C70F8">
        <w:rPr>
          <w:rFonts w:ascii="Courier New" w:hAnsi="Courier New" w:cs="Courier New"/>
        </w:rPr>
        <w:t xml:space="preserve"> the first time</w:t>
      </w:r>
      <w:del w:id="15" w:author="DL" w:date="2017-05-31T06:19:00Z">
        <w:r w:rsidRPr="001C70F8" w:rsidDel="00CE52F0">
          <w:rPr>
            <w:rFonts w:ascii="Courier New" w:hAnsi="Courier New" w:cs="Courier New"/>
          </w:rPr>
          <w:delText xml:space="preserve"> </w:delText>
        </w:r>
      </w:del>
      <w:del w:id="16" w:author="DL" w:date="2017-05-31T06:18:00Z">
        <w:r w:rsidRPr="001C70F8" w:rsidDel="00CE52F0">
          <w:rPr>
            <w:rFonts w:ascii="Courier New" w:hAnsi="Courier New" w:cs="Courier New"/>
          </w:rPr>
          <w:delText>you access your voicemail</w:delText>
        </w:r>
      </w:del>
      <w:r w:rsidRPr="001C70F8">
        <w:rPr>
          <w:rFonts w:ascii="Courier New" w:hAnsi="Courier New" w:cs="Courier New"/>
        </w:rPr>
        <w:t>, you will need your PIN. If you do not have this number, contact your System Administrator to have them set a new PIN so that you can log in the first time.</w:t>
      </w:r>
    </w:p>
    <w:p w14:paraId="5DCB3273" w14:textId="77777777" w:rsidR="001535E7" w:rsidRPr="001C70F8" w:rsidRDefault="001535E7" w:rsidP="003E16F7">
      <w:pPr>
        <w:pStyle w:val="PlainText"/>
        <w:rPr>
          <w:rFonts w:ascii="Courier New" w:hAnsi="Courier New" w:cs="Courier New"/>
        </w:rPr>
      </w:pPr>
    </w:p>
    <w:p w14:paraId="575B48DE"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Dialling through the virtual receptionist</w:t>
      </w:r>
    </w:p>
    <w:p w14:paraId="64076222" w14:textId="77777777" w:rsidR="001535E7" w:rsidRPr="001C70F8" w:rsidRDefault="001535E7" w:rsidP="003E16F7">
      <w:pPr>
        <w:pStyle w:val="PlainText"/>
        <w:rPr>
          <w:rFonts w:ascii="Courier New" w:hAnsi="Courier New" w:cs="Courier New"/>
        </w:rPr>
      </w:pPr>
    </w:p>
    <w:p w14:paraId="0A4CAB5D"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If you are out of the office and do not have a direct phone number to reach your extension, you can dial in to your Voicemail through the virtual receptionist. Simply call the Ooma Office number that is answered by the Virtual Receptionist and press [*] when the call connects. Next, dial your extension number and then enter your PIN.</w:t>
      </w:r>
    </w:p>
    <w:p w14:paraId="3A56CFAC" w14:textId="77777777" w:rsidR="001535E7" w:rsidRPr="001C70F8" w:rsidRDefault="001535E7" w:rsidP="003E16F7">
      <w:pPr>
        <w:pStyle w:val="PlainText"/>
        <w:rPr>
          <w:rFonts w:ascii="Courier New" w:hAnsi="Courier New" w:cs="Courier New"/>
        </w:rPr>
      </w:pPr>
    </w:p>
    <w:p w14:paraId="2F69DEDD" w14:textId="77777777" w:rsidR="001535E7" w:rsidRPr="001C70F8" w:rsidRDefault="00DC5D9E" w:rsidP="003E16F7">
      <w:pPr>
        <w:pStyle w:val="PlainText"/>
        <w:rPr>
          <w:rFonts w:ascii="Courier New" w:hAnsi="Courier New" w:cs="Courier New"/>
        </w:rPr>
      </w:pPr>
      <w:r w:rsidRPr="001C70F8">
        <w:rPr>
          <w:rFonts w:ascii="Courier New" w:hAnsi="Courier New" w:cs="Courier New"/>
        </w:rPr>
        <w:lastRenderedPageBreak/>
        <w:t>**</w:t>
      </w:r>
      <w:proofErr w:type="gramStart"/>
      <w:r w:rsidRPr="001C70F8">
        <w:rPr>
          <w:rFonts w:ascii="Courier New" w:hAnsi="Courier New" w:cs="Courier New"/>
        </w:rPr>
        <w:t>Note:*</w:t>
      </w:r>
      <w:proofErr w:type="gramEnd"/>
      <w:r w:rsidRPr="001C70F8">
        <w:rPr>
          <w:rFonts w:ascii="Courier New" w:hAnsi="Courier New" w:cs="Courier New"/>
        </w:rPr>
        <w:t>* This feature may have been disabled by your Ooma Office for WeWork Account Administrator if there is no voice prompt after you press [*].</w:t>
      </w:r>
    </w:p>
    <w:p w14:paraId="0B9794E9" w14:textId="77777777" w:rsidR="001535E7" w:rsidRPr="001C70F8" w:rsidRDefault="001535E7" w:rsidP="003E16F7">
      <w:pPr>
        <w:pStyle w:val="PlainText"/>
        <w:rPr>
          <w:rFonts w:ascii="Courier New" w:hAnsi="Courier New" w:cs="Courier New"/>
        </w:rPr>
      </w:pPr>
    </w:p>
    <w:p w14:paraId="51387334"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Listening via email</w:t>
      </w:r>
    </w:p>
    <w:p w14:paraId="7DA87372" w14:textId="77777777" w:rsidR="001535E7" w:rsidRPr="001C70F8" w:rsidRDefault="001535E7" w:rsidP="003E16F7">
      <w:pPr>
        <w:pStyle w:val="PlainText"/>
        <w:rPr>
          <w:rFonts w:ascii="Courier New" w:hAnsi="Courier New" w:cs="Courier New"/>
        </w:rPr>
      </w:pPr>
    </w:p>
    <w:p w14:paraId="4261C949"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Your new voice messages will be automatically forwarded to your email so that you can listen from anywhere. The audio message will be sent as a file attachment in .mp3 format, so you can listen from most web browsers and email clients.</w:t>
      </w:r>
    </w:p>
    <w:p w14:paraId="3C73CC83" w14:textId="77777777" w:rsidR="001535E7" w:rsidRPr="001C70F8" w:rsidRDefault="001535E7" w:rsidP="003E16F7">
      <w:pPr>
        <w:pStyle w:val="PlainText"/>
        <w:rPr>
          <w:rFonts w:ascii="Courier New" w:hAnsi="Courier New" w:cs="Courier New"/>
        </w:rPr>
      </w:pPr>
    </w:p>
    <w:p w14:paraId="41799302"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If you need to change the email address that your messages are being sent to, you will need to provide your updated email address to your Account Administrator so that he/she can make the requested change.</w:t>
      </w:r>
    </w:p>
    <w:p w14:paraId="70099043" w14:textId="77777777" w:rsidR="001535E7" w:rsidRPr="001C70F8" w:rsidRDefault="001535E7" w:rsidP="003E16F7">
      <w:pPr>
        <w:pStyle w:val="PlainText"/>
        <w:rPr>
          <w:rFonts w:ascii="Courier New" w:hAnsi="Courier New" w:cs="Courier New"/>
        </w:rPr>
      </w:pPr>
    </w:p>
    <w:p w14:paraId="39F040B1"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Updating your voicemail options</w:t>
      </w:r>
    </w:p>
    <w:p w14:paraId="50EEA4EF" w14:textId="77777777" w:rsidR="001535E7" w:rsidRPr="001C70F8" w:rsidRDefault="001535E7" w:rsidP="003E16F7">
      <w:pPr>
        <w:pStyle w:val="PlainText"/>
        <w:rPr>
          <w:rFonts w:ascii="Courier New" w:hAnsi="Courier New" w:cs="Courier New"/>
        </w:rPr>
      </w:pPr>
    </w:p>
    <w:p w14:paraId="6E3A4E78"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Your personal voicemail can be personalised as much or as little as you would like. The options below outline the changes you can make and tell you how to make them.</w:t>
      </w:r>
    </w:p>
    <w:p w14:paraId="4DE15624" w14:textId="77777777" w:rsidR="001535E7" w:rsidRPr="001C70F8" w:rsidRDefault="001535E7" w:rsidP="003E16F7">
      <w:pPr>
        <w:pStyle w:val="PlainText"/>
        <w:rPr>
          <w:rFonts w:ascii="Courier New" w:hAnsi="Courier New" w:cs="Courier New"/>
        </w:rPr>
      </w:pPr>
    </w:p>
    <w:p w14:paraId="58B2895B"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Recording or updating a personal greeting</w:t>
      </w:r>
    </w:p>
    <w:p w14:paraId="544C3F93" w14:textId="77777777" w:rsidR="001535E7" w:rsidRPr="001C70F8" w:rsidRDefault="001535E7" w:rsidP="003E16F7">
      <w:pPr>
        <w:pStyle w:val="PlainText"/>
        <w:rPr>
          <w:rFonts w:ascii="Courier New" w:hAnsi="Courier New" w:cs="Courier New"/>
        </w:rPr>
      </w:pPr>
    </w:p>
    <w:p w14:paraId="0C2FCA3D"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The first time you log into your voicemail you will be prompted to record a greeting for your extension.</w:t>
      </w:r>
    </w:p>
    <w:p w14:paraId="206E45DA" w14:textId="77777777" w:rsidR="001535E7" w:rsidRPr="001C70F8" w:rsidRDefault="001535E7" w:rsidP="003E16F7">
      <w:pPr>
        <w:pStyle w:val="PlainText"/>
        <w:rPr>
          <w:rFonts w:ascii="Courier New" w:hAnsi="Courier New" w:cs="Courier New"/>
        </w:rPr>
      </w:pPr>
    </w:p>
    <w:p w14:paraId="417A7ECF" w14:textId="144C1993" w:rsidR="001535E7" w:rsidRPr="001C70F8" w:rsidRDefault="00DC5D9E" w:rsidP="003E16F7">
      <w:pPr>
        <w:pStyle w:val="PlainText"/>
        <w:rPr>
          <w:rFonts w:ascii="Courier New" w:hAnsi="Courier New" w:cs="Courier New"/>
        </w:rPr>
      </w:pPr>
      <w:r w:rsidRPr="001C70F8">
        <w:rPr>
          <w:rFonts w:ascii="Courier New" w:hAnsi="Courier New" w:cs="Courier New"/>
        </w:rPr>
        <w:t>You can update your personal greeting at any time by selecting **option 5** from the main voicemail menu</w:t>
      </w:r>
      <w:ins w:id="17" w:author="Microsoft Office User" w:date="2017-07-16T22:20:00Z">
        <w:r w:rsidR="00DB3629" w:rsidRPr="00E62810">
          <w:rPr>
            <w:rFonts w:ascii="Courier New" w:hAnsi="Courier New" w:cs="Courier New"/>
            <w:highlight w:val="yellow"/>
            <w:rPrChange w:id="18" w:author="Microsoft Office User" w:date="2017-07-16T22:22:00Z">
              <w:rPr>
                <w:rFonts w:ascii="Courier New" w:hAnsi="Courier New" w:cs="Courier New"/>
              </w:rPr>
            </w:rPrChange>
          </w:rPr>
          <w:t>,</w:t>
        </w:r>
      </w:ins>
      <w:ins w:id="19" w:author="Microsoft Office User" w:date="2017-07-16T22:21:00Z">
        <w:r w:rsidR="00E62810" w:rsidRPr="00E62810">
          <w:rPr>
            <w:rFonts w:ascii="Courier New" w:hAnsi="Courier New" w:cs="Courier New"/>
            <w:highlight w:val="yellow"/>
            <w:rPrChange w:id="20" w:author="Microsoft Office User" w:date="2017-07-16T22:22:00Z">
              <w:rPr>
                <w:rFonts w:ascii="Courier New" w:hAnsi="Courier New" w:cs="Courier New"/>
              </w:rPr>
            </w:rPrChange>
          </w:rPr>
          <w:t xml:space="preserve"> then</w:t>
        </w:r>
      </w:ins>
      <w:del w:id="21" w:author="Microsoft Office User" w:date="2017-07-16T22:20:00Z">
        <w:r w:rsidRPr="00E62810" w:rsidDel="00DB3629">
          <w:rPr>
            <w:rFonts w:ascii="Courier New" w:hAnsi="Courier New" w:cs="Courier New"/>
            <w:highlight w:val="yellow"/>
            <w:rPrChange w:id="22" w:author="Microsoft Office User" w:date="2017-07-16T22:22:00Z">
              <w:rPr>
                <w:rFonts w:ascii="Courier New" w:hAnsi="Courier New" w:cs="Courier New"/>
              </w:rPr>
            </w:rPrChange>
          </w:rPr>
          <w:delText>.</w:delText>
        </w:r>
      </w:del>
      <w:r w:rsidRPr="00E62810">
        <w:rPr>
          <w:rFonts w:ascii="Courier New" w:hAnsi="Courier New" w:cs="Courier New"/>
          <w:highlight w:val="yellow"/>
          <w:rPrChange w:id="23" w:author="Microsoft Office User" w:date="2017-07-16T22:22:00Z">
            <w:rPr>
              <w:rFonts w:ascii="Courier New" w:hAnsi="Courier New" w:cs="Courier New"/>
            </w:rPr>
          </w:rPrChange>
        </w:rPr>
        <w:t xml:space="preserve"> </w:t>
      </w:r>
      <w:ins w:id="24" w:author="Microsoft Office User" w:date="2017-07-16T22:20:00Z">
        <w:r w:rsidR="00DB3629" w:rsidRPr="00E62810">
          <w:rPr>
            <w:rFonts w:ascii="Courier New" w:hAnsi="Courier New" w:cs="Courier New"/>
            <w:highlight w:val="yellow"/>
            <w:rPrChange w:id="25" w:author="Microsoft Office User" w:date="2017-07-16T22:22:00Z">
              <w:rPr>
                <w:rFonts w:ascii="Courier New" w:hAnsi="Courier New" w:cs="Courier New"/>
              </w:rPr>
            </w:rPrChange>
          </w:rPr>
          <w:t>s</w:t>
        </w:r>
      </w:ins>
      <w:commentRangeStart w:id="26"/>
      <w:del w:id="27" w:author="Microsoft Office User" w:date="2017-07-16T22:20:00Z">
        <w:r w:rsidRPr="00E62810" w:rsidDel="00DB3629">
          <w:rPr>
            <w:rFonts w:ascii="Courier New" w:hAnsi="Courier New" w:cs="Courier New"/>
            <w:highlight w:val="yellow"/>
            <w:rPrChange w:id="28" w:author="Microsoft Office User" w:date="2017-07-16T22:22:00Z">
              <w:rPr>
                <w:rFonts w:ascii="Courier New" w:hAnsi="Courier New" w:cs="Courier New"/>
              </w:rPr>
            </w:rPrChange>
          </w:rPr>
          <w:delText>S</w:delText>
        </w:r>
      </w:del>
      <w:r w:rsidRPr="00E62810">
        <w:rPr>
          <w:rFonts w:ascii="Courier New" w:hAnsi="Courier New" w:cs="Courier New"/>
          <w:highlight w:val="yellow"/>
          <w:rPrChange w:id="29" w:author="Microsoft Office User" w:date="2017-07-16T22:22:00Z">
            <w:rPr>
              <w:rFonts w:ascii="Courier New" w:hAnsi="Courier New" w:cs="Courier New"/>
            </w:rPr>
          </w:rPrChange>
        </w:rPr>
        <w:t>elect</w:t>
      </w:r>
      <w:ins w:id="30" w:author="Microsoft Office User" w:date="2017-07-16T22:20:00Z">
        <w:r w:rsidR="00DB3629" w:rsidRPr="00E62810">
          <w:rPr>
            <w:rFonts w:ascii="Courier New" w:hAnsi="Courier New" w:cs="Courier New"/>
            <w:highlight w:val="yellow"/>
            <w:rPrChange w:id="31" w:author="Microsoft Office User" w:date="2017-07-16T22:22:00Z">
              <w:rPr>
                <w:rFonts w:ascii="Courier New" w:hAnsi="Courier New" w:cs="Courier New"/>
              </w:rPr>
            </w:rPrChange>
          </w:rPr>
          <w:t>ing</w:t>
        </w:r>
      </w:ins>
      <w:r w:rsidRPr="00E62810">
        <w:rPr>
          <w:rFonts w:ascii="Courier New" w:hAnsi="Courier New" w:cs="Courier New"/>
          <w:highlight w:val="yellow"/>
          <w:rPrChange w:id="32" w:author="Microsoft Office User" w:date="2017-07-16T22:22:00Z">
            <w:rPr>
              <w:rFonts w:ascii="Courier New" w:hAnsi="Courier New" w:cs="Courier New"/>
            </w:rPr>
          </w:rPrChange>
        </w:rPr>
        <w:t xml:space="preserve"> **option 1** from the submenu</w:t>
      </w:r>
      <w:commentRangeEnd w:id="26"/>
      <w:r w:rsidR="00D41D77" w:rsidRPr="00E62810">
        <w:rPr>
          <w:rStyle w:val="CommentReference"/>
          <w:rFonts w:asciiTheme="minorHAnsi" w:hAnsiTheme="minorHAnsi"/>
          <w:highlight w:val="yellow"/>
          <w:rPrChange w:id="33" w:author="Microsoft Office User" w:date="2017-07-16T22:22:00Z">
            <w:rPr>
              <w:rStyle w:val="CommentReference"/>
              <w:rFonts w:asciiTheme="minorHAnsi" w:hAnsiTheme="minorHAnsi"/>
            </w:rPr>
          </w:rPrChange>
        </w:rPr>
        <w:commentReference w:id="26"/>
      </w:r>
      <w:r w:rsidRPr="00E62810">
        <w:rPr>
          <w:rFonts w:ascii="Courier New" w:hAnsi="Courier New" w:cs="Courier New"/>
          <w:highlight w:val="yellow"/>
          <w:rPrChange w:id="34" w:author="Microsoft Office User" w:date="2017-07-16T22:22:00Z">
            <w:rPr>
              <w:rFonts w:ascii="Courier New" w:hAnsi="Courier New" w:cs="Courier New"/>
            </w:rPr>
          </w:rPrChange>
        </w:rPr>
        <w:t>.</w:t>
      </w:r>
    </w:p>
    <w:p w14:paraId="135F9109" w14:textId="77777777" w:rsidR="001535E7" w:rsidRPr="001C70F8" w:rsidRDefault="001535E7" w:rsidP="003E16F7">
      <w:pPr>
        <w:pStyle w:val="PlainText"/>
        <w:rPr>
          <w:rFonts w:ascii="Courier New" w:hAnsi="Courier New" w:cs="Courier New"/>
        </w:rPr>
      </w:pPr>
    </w:p>
    <w:p w14:paraId="544BC4D5"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Recording or updating your name</w:t>
      </w:r>
    </w:p>
    <w:p w14:paraId="79CB12EA" w14:textId="77777777" w:rsidR="001535E7" w:rsidRPr="001C70F8" w:rsidRDefault="001535E7" w:rsidP="003E16F7">
      <w:pPr>
        <w:pStyle w:val="PlainText"/>
        <w:rPr>
          <w:rFonts w:ascii="Courier New" w:hAnsi="Courier New" w:cs="Courier New"/>
        </w:rPr>
      </w:pPr>
    </w:p>
    <w:p w14:paraId="7EA19EA7" w14:textId="467DCB28" w:rsidR="001535E7" w:rsidRPr="001C70F8" w:rsidRDefault="00DC5D9E" w:rsidP="003E16F7">
      <w:pPr>
        <w:pStyle w:val="PlainText"/>
        <w:rPr>
          <w:rFonts w:ascii="Courier New" w:hAnsi="Courier New" w:cs="Courier New"/>
        </w:rPr>
      </w:pPr>
      <w:r w:rsidRPr="001C70F8">
        <w:rPr>
          <w:rFonts w:ascii="Courier New" w:hAnsi="Courier New" w:cs="Courier New"/>
        </w:rPr>
        <w:t>You can choose to use a computerised voicemail prompt with just your recorded name instead of a full recorded greeting. To do this, select **option 5** from the main voicemail menu</w:t>
      </w:r>
      <w:ins w:id="35" w:author="Microsoft Office User" w:date="2017-07-16T22:20:00Z">
        <w:r w:rsidR="00DB3629" w:rsidRPr="00E62810">
          <w:rPr>
            <w:rFonts w:ascii="Courier New" w:hAnsi="Courier New" w:cs="Courier New"/>
            <w:highlight w:val="yellow"/>
            <w:rPrChange w:id="36" w:author="Microsoft Office User" w:date="2017-07-16T22:22:00Z">
              <w:rPr>
                <w:rFonts w:ascii="Courier New" w:hAnsi="Courier New" w:cs="Courier New"/>
              </w:rPr>
            </w:rPrChange>
          </w:rPr>
          <w:t>,</w:t>
        </w:r>
      </w:ins>
      <w:del w:id="37" w:author="Microsoft Office User" w:date="2017-07-16T22:20:00Z">
        <w:r w:rsidRPr="00E62810" w:rsidDel="00DB3629">
          <w:rPr>
            <w:rFonts w:ascii="Courier New" w:hAnsi="Courier New" w:cs="Courier New"/>
            <w:highlight w:val="yellow"/>
            <w:rPrChange w:id="38" w:author="Microsoft Office User" w:date="2017-07-16T22:22:00Z">
              <w:rPr>
                <w:rFonts w:ascii="Courier New" w:hAnsi="Courier New" w:cs="Courier New"/>
              </w:rPr>
            </w:rPrChange>
          </w:rPr>
          <w:delText>.</w:delText>
        </w:r>
      </w:del>
      <w:r w:rsidRPr="00E62810">
        <w:rPr>
          <w:rFonts w:ascii="Courier New" w:hAnsi="Courier New" w:cs="Courier New"/>
          <w:highlight w:val="yellow"/>
          <w:rPrChange w:id="39" w:author="Microsoft Office User" w:date="2017-07-16T22:22:00Z">
            <w:rPr>
              <w:rFonts w:ascii="Courier New" w:hAnsi="Courier New" w:cs="Courier New"/>
            </w:rPr>
          </w:rPrChange>
        </w:rPr>
        <w:t xml:space="preserve"> </w:t>
      </w:r>
      <w:ins w:id="40" w:author="Microsoft Office User" w:date="2017-07-16T22:21:00Z">
        <w:r w:rsidR="00E62810" w:rsidRPr="00E62810">
          <w:rPr>
            <w:rFonts w:ascii="Courier New" w:hAnsi="Courier New" w:cs="Courier New"/>
            <w:highlight w:val="yellow"/>
            <w:rPrChange w:id="41" w:author="Microsoft Office User" w:date="2017-07-16T22:22:00Z">
              <w:rPr>
                <w:rFonts w:ascii="Courier New" w:hAnsi="Courier New" w:cs="Courier New"/>
              </w:rPr>
            </w:rPrChange>
          </w:rPr>
          <w:t xml:space="preserve">the </w:t>
        </w:r>
      </w:ins>
      <w:ins w:id="42" w:author="Microsoft Office User" w:date="2017-07-16T22:20:00Z">
        <w:r w:rsidR="00DB3629" w:rsidRPr="00E62810">
          <w:rPr>
            <w:rFonts w:ascii="Courier New" w:hAnsi="Courier New" w:cs="Courier New"/>
            <w:highlight w:val="yellow"/>
            <w:rPrChange w:id="43" w:author="Microsoft Office User" w:date="2017-07-16T22:22:00Z">
              <w:rPr>
                <w:rFonts w:ascii="Courier New" w:hAnsi="Courier New" w:cs="Courier New"/>
              </w:rPr>
            </w:rPrChange>
          </w:rPr>
          <w:t>s</w:t>
        </w:r>
      </w:ins>
      <w:commentRangeStart w:id="44"/>
      <w:del w:id="45" w:author="Microsoft Office User" w:date="2017-07-16T22:20:00Z">
        <w:r w:rsidRPr="00E62810" w:rsidDel="00DB3629">
          <w:rPr>
            <w:rFonts w:ascii="Courier New" w:hAnsi="Courier New" w:cs="Courier New"/>
            <w:highlight w:val="yellow"/>
            <w:rPrChange w:id="46" w:author="Microsoft Office User" w:date="2017-07-16T22:22:00Z">
              <w:rPr>
                <w:rFonts w:ascii="Courier New" w:hAnsi="Courier New" w:cs="Courier New"/>
              </w:rPr>
            </w:rPrChange>
          </w:rPr>
          <w:delText>S</w:delText>
        </w:r>
      </w:del>
      <w:r w:rsidRPr="00E62810">
        <w:rPr>
          <w:rFonts w:ascii="Courier New" w:hAnsi="Courier New" w:cs="Courier New"/>
          <w:highlight w:val="yellow"/>
          <w:rPrChange w:id="47" w:author="Microsoft Office User" w:date="2017-07-16T22:22:00Z">
            <w:rPr>
              <w:rFonts w:ascii="Courier New" w:hAnsi="Courier New" w:cs="Courier New"/>
            </w:rPr>
          </w:rPrChange>
        </w:rPr>
        <w:t>elect</w:t>
      </w:r>
      <w:ins w:id="48" w:author="Microsoft Office User" w:date="2017-07-16T22:20:00Z">
        <w:r w:rsidR="00DB3629" w:rsidRPr="00E62810">
          <w:rPr>
            <w:rFonts w:ascii="Courier New" w:hAnsi="Courier New" w:cs="Courier New"/>
            <w:highlight w:val="yellow"/>
            <w:rPrChange w:id="49" w:author="Microsoft Office User" w:date="2017-07-16T22:22:00Z">
              <w:rPr>
                <w:rFonts w:ascii="Courier New" w:hAnsi="Courier New" w:cs="Courier New"/>
              </w:rPr>
            </w:rPrChange>
          </w:rPr>
          <w:t>ing</w:t>
        </w:r>
      </w:ins>
      <w:r w:rsidRPr="00E62810">
        <w:rPr>
          <w:rFonts w:ascii="Courier New" w:hAnsi="Courier New" w:cs="Courier New"/>
          <w:highlight w:val="yellow"/>
          <w:rPrChange w:id="50" w:author="Microsoft Office User" w:date="2017-07-16T22:22:00Z">
            <w:rPr>
              <w:rFonts w:ascii="Courier New" w:hAnsi="Courier New" w:cs="Courier New"/>
            </w:rPr>
          </w:rPrChange>
        </w:rPr>
        <w:t xml:space="preserve"> **option 2** from the submenu.</w:t>
      </w:r>
      <w:commentRangeEnd w:id="44"/>
      <w:r w:rsidR="00D41D77" w:rsidRPr="00E62810">
        <w:rPr>
          <w:rStyle w:val="CommentReference"/>
          <w:rFonts w:asciiTheme="minorHAnsi" w:hAnsiTheme="minorHAnsi"/>
          <w:highlight w:val="yellow"/>
          <w:rPrChange w:id="51" w:author="Microsoft Office User" w:date="2017-07-16T22:22:00Z">
            <w:rPr>
              <w:rStyle w:val="CommentReference"/>
              <w:rFonts w:asciiTheme="minorHAnsi" w:hAnsiTheme="minorHAnsi"/>
            </w:rPr>
          </w:rPrChange>
        </w:rPr>
        <w:commentReference w:id="44"/>
      </w:r>
    </w:p>
    <w:p w14:paraId="1950726B" w14:textId="77777777" w:rsidR="001535E7" w:rsidRPr="001C70F8" w:rsidRDefault="001535E7" w:rsidP="003E16F7">
      <w:pPr>
        <w:pStyle w:val="PlainText"/>
        <w:rPr>
          <w:rFonts w:ascii="Courier New" w:hAnsi="Courier New" w:cs="Courier New"/>
        </w:rPr>
      </w:pPr>
    </w:p>
    <w:p w14:paraId="3E422F30" w14:textId="77777777" w:rsidR="001535E7" w:rsidRPr="001C70F8" w:rsidRDefault="00DC5D9E" w:rsidP="003E16F7">
      <w:pPr>
        <w:pStyle w:val="PlainText"/>
        <w:rPr>
          <w:rFonts w:ascii="Courier New" w:hAnsi="Courier New" w:cs="Courier New"/>
        </w:rPr>
      </w:pPr>
      <w:r w:rsidRPr="001C70F8">
        <w:rPr>
          <w:rFonts w:ascii="Courier New" w:hAnsi="Courier New" w:cs="Courier New"/>
        </w:rPr>
        <w:t>### Changing your PIN</w:t>
      </w:r>
    </w:p>
    <w:p w14:paraId="0C1926BF" w14:textId="77777777" w:rsidR="001535E7" w:rsidRPr="001C70F8" w:rsidRDefault="001535E7" w:rsidP="003E16F7">
      <w:pPr>
        <w:pStyle w:val="PlainText"/>
        <w:rPr>
          <w:rFonts w:ascii="Courier New" w:hAnsi="Courier New" w:cs="Courier New"/>
        </w:rPr>
      </w:pPr>
    </w:p>
    <w:p w14:paraId="3BF02CDA" w14:textId="62E7A48E" w:rsidR="00DC5D9E" w:rsidRPr="001C70F8" w:rsidRDefault="00DC5D9E" w:rsidP="003E16F7">
      <w:pPr>
        <w:pStyle w:val="PlainText"/>
        <w:rPr>
          <w:rFonts w:ascii="Courier New" w:hAnsi="Courier New" w:cs="Courier New"/>
        </w:rPr>
      </w:pPr>
      <w:r w:rsidRPr="001C70F8">
        <w:rPr>
          <w:rFonts w:ascii="Courier New" w:hAnsi="Courier New" w:cs="Courier New"/>
        </w:rPr>
        <w:t>Once you get your voicemail account set up, you can update your PIN at any time. To do this, select **option 5** from the main voicemail menu</w:t>
      </w:r>
      <w:ins w:id="52" w:author="Microsoft Office User" w:date="2017-07-16T22:20:00Z">
        <w:r w:rsidR="00DB3629" w:rsidRPr="00E62810">
          <w:rPr>
            <w:rFonts w:ascii="Courier New" w:hAnsi="Courier New" w:cs="Courier New"/>
            <w:highlight w:val="yellow"/>
            <w:rPrChange w:id="53" w:author="Microsoft Office User" w:date="2017-07-16T22:22:00Z">
              <w:rPr>
                <w:rFonts w:ascii="Courier New" w:hAnsi="Courier New" w:cs="Courier New"/>
              </w:rPr>
            </w:rPrChange>
          </w:rPr>
          <w:t>,</w:t>
        </w:r>
      </w:ins>
      <w:del w:id="54" w:author="Microsoft Office User" w:date="2017-07-16T22:20:00Z">
        <w:r w:rsidRPr="00E62810" w:rsidDel="00DB3629">
          <w:rPr>
            <w:rFonts w:ascii="Courier New" w:hAnsi="Courier New" w:cs="Courier New"/>
            <w:highlight w:val="yellow"/>
            <w:rPrChange w:id="55" w:author="Microsoft Office User" w:date="2017-07-16T22:22:00Z">
              <w:rPr>
                <w:rFonts w:ascii="Courier New" w:hAnsi="Courier New" w:cs="Courier New"/>
              </w:rPr>
            </w:rPrChange>
          </w:rPr>
          <w:delText>.</w:delText>
        </w:r>
      </w:del>
      <w:r w:rsidRPr="00E62810">
        <w:rPr>
          <w:rFonts w:ascii="Courier New" w:hAnsi="Courier New" w:cs="Courier New"/>
          <w:highlight w:val="yellow"/>
          <w:rPrChange w:id="56" w:author="Microsoft Office User" w:date="2017-07-16T22:22:00Z">
            <w:rPr>
              <w:rFonts w:ascii="Courier New" w:hAnsi="Courier New" w:cs="Courier New"/>
            </w:rPr>
          </w:rPrChange>
        </w:rPr>
        <w:t xml:space="preserve"> </w:t>
      </w:r>
      <w:ins w:id="57" w:author="Microsoft Office User" w:date="2017-07-16T22:22:00Z">
        <w:r w:rsidR="00E62810" w:rsidRPr="00E62810">
          <w:rPr>
            <w:rFonts w:ascii="Courier New" w:hAnsi="Courier New" w:cs="Courier New"/>
            <w:highlight w:val="yellow"/>
            <w:rPrChange w:id="58" w:author="Microsoft Office User" w:date="2017-07-16T22:22:00Z">
              <w:rPr>
                <w:rFonts w:ascii="Courier New" w:hAnsi="Courier New" w:cs="Courier New"/>
              </w:rPr>
            </w:rPrChange>
          </w:rPr>
          <w:t xml:space="preserve">the </w:t>
        </w:r>
      </w:ins>
      <w:ins w:id="59" w:author="Microsoft Office User" w:date="2017-07-16T22:20:00Z">
        <w:r w:rsidR="00DB3629" w:rsidRPr="00E62810">
          <w:rPr>
            <w:rFonts w:ascii="Courier New" w:hAnsi="Courier New" w:cs="Courier New"/>
            <w:highlight w:val="yellow"/>
            <w:rPrChange w:id="60" w:author="Microsoft Office User" w:date="2017-07-16T22:22:00Z">
              <w:rPr>
                <w:rFonts w:ascii="Courier New" w:hAnsi="Courier New" w:cs="Courier New"/>
              </w:rPr>
            </w:rPrChange>
          </w:rPr>
          <w:t>s</w:t>
        </w:r>
      </w:ins>
      <w:commentRangeStart w:id="61"/>
      <w:del w:id="62" w:author="Microsoft Office User" w:date="2017-07-16T22:20:00Z">
        <w:r w:rsidRPr="00E62810" w:rsidDel="00DB3629">
          <w:rPr>
            <w:rFonts w:ascii="Courier New" w:hAnsi="Courier New" w:cs="Courier New"/>
            <w:highlight w:val="yellow"/>
            <w:rPrChange w:id="63" w:author="Microsoft Office User" w:date="2017-07-16T22:22:00Z">
              <w:rPr>
                <w:rFonts w:ascii="Courier New" w:hAnsi="Courier New" w:cs="Courier New"/>
              </w:rPr>
            </w:rPrChange>
          </w:rPr>
          <w:delText>S</w:delText>
        </w:r>
      </w:del>
      <w:r w:rsidRPr="00E62810">
        <w:rPr>
          <w:rFonts w:ascii="Courier New" w:hAnsi="Courier New" w:cs="Courier New"/>
          <w:highlight w:val="yellow"/>
          <w:rPrChange w:id="64" w:author="Microsoft Office User" w:date="2017-07-16T22:22:00Z">
            <w:rPr>
              <w:rFonts w:ascii="Courier New" w:hAnsi="Courier New" w:cs="Courier New"/>
            </w:rPr>
          </w:rPrChange>
        </w:rPr>
        <w:t>elect</w:t>
      </w:r>
      <w:ins w:id="65" w:author="Microsoft Office User" w:date="2017-07-16T22:20:00Z">
        <w:r w:rsidR="00DB3629" w:rsidRPr="00E62810">
          <w:rPr>
            <w:rFonts w:ascii="Courier New" w:hAnsi="Courier New" w:cs="Courier New"/>
            <w:highlight w:val="yellow"/>
            <w:rPrChange w:id="66" w:author="Microsoft Office User" w:date="2017-07-16T22:22:00Z">
              <w:rPr>
                <w:rFonts w:ascii="Courier New" w:hAnsi="Courier New" w:cs="Courier New"/>
              </w:rPr>
            </w:rPrChange>
          </w:rPr>
          <w:t>ing</w:t>
        </w:r>
      </w:ins>
      <w:r w:rsidRPr="00E62810">
        <w:rPr>
          <w:rFonts w:ascii="Courier New" w:hAnsi="Courier New" w:cs="Courier New"/>
          <w:highlight w:val="yellow"/>
          <w:rPrChange w:id="67" w:author="Microsoft Office User" w:date="2017-07-16T22:22:00Z">
            <w:rPr>
              <w:rFonts w:ascii="Courier New" w:hAnsi="Courier New" w:cs="Courier New"/>
            </w:rPr>
          </w:rPrChange>
        </w:rPr>
        <w:t xml:space="preserve"> **option 3** from the submenu.</w:t>
      </w:r>
      <w:commentRangeEnd w:id="61"/>
      <w:r w:rsidR="00D41D77" w:rsidRPr="00E62810">
        <w:rPr>
          <w:rStyle w:val="CommentReference"/>
          <w:rFonts w:asciiTheme="minorHAnsi" w:hAnsiTheme="minorHAnsi"/>
          <w:highlight w:val="yellow"/>
          <w:rPrChange w:id="68" w:author="Microsoft Office User" w:date="2017-07-16T22:22:00Z">
            <w:rPr>
              <w:rStyle w:val="CommentReference"/>
              <w:rFonts w:asciiTheme="minorHAnsi" w:hAnsiTheme="minorHAnsi"/>
            </w:rPr>
          </w:rPrChange>
        </w:rPr>
        <w:commentReference w:id="61"/>
      </w:r>
      <w:bookmarkStart w:id="69" w:name="_GoBack"/>
      <w:bookmarkEnd w:id="69"/>
    </w:p>
    <w:sectPr w:rsidR="00DC5D9E" w:rsidRPr="001C70F8" w:rsidSect="003E16F7">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rosoft Office User" w:date="2017-07-16T22:18:00Z" w:initials="Office">
    <w:p w14:paraId="79A832F0" w14:textId="3DC88AD6" w:rsidR="00DB3629" w:rsidRDefault="00DB3629">
      <w:pPr>
        <w:pStyle w:val="CommentText"/>
      </w:pPr>
      <w:r>
        <w:rPr>
          <w:rStyle w:val="CommentReference"/>
        </w:rPr>
        <w:annotationRef/>
      </w:r>
      <w:r>
        <w:t>I am not sure how it read before.</w:t>
      </w:r>
    </w:p>
  </w:comment>
  <w:comment w:id="26" w:author="DL" w:date="2017-05-31T06:24:00Z" w:initials="DL">
    <w:p w14:paraId="4017673F" w14:textId="77777777" w:rsidR="00D41D77" w:rsidRDefault="00D41D77">
      <w:pPr>
        <w:pStyle w:val="CommentText"/>
      </w:pPr>
      <w:r>
        <w:rPr>
          <w:rStyle w:val="CommentReference"/>
        </w:rPr>
        <w:annotationRef/>
      </w:r>
      <w:r w:rsidR="00DC5D9E">
        <w:rPr>
          <w:noProof/>
        </w:rPr>
        <w:t>Is this right? Feels like there's something missing.</w:t>
      </w:r>
    </w:p>
  </w:comment>
  <w:comment w:id="44" w:author="DL" w:date="2017-05-31T06:28:00Z" w:initials="DL">
    <w:p w14:paraId="5CE0A9E3" w14:textId="77777777" w:rsidR="00D41D77" w:rsidRDefault="00D41D77">
      <w:pPr>
        <w:pStyle w:val="CommentText"/>
      </w:pPr>
      <w:r>
        <w:rPr>
          <w:rStyle w:val="CommentReference"/>
        </w:rPr>
        <w:annotationRef/>
      </w:r>
      <w:r w:rsidR="00DC5D9E">
        <w:rPr>
          <w:noProof/>
        </w:rPr>
        <w:t>See previous comment</w:t>
      </w:r>
    </w:p>
  </w:comment>
  <w:comment w:id="61" w:author="DL" w:date="2017-05-31T06:30:00Z" w:initials="DL">
    <w:p w14:paraId="31E246AD" w14:textId="77777777" w:rsidR="00D41D77" w:rsidRDefault="00D41D77">
      <w:pPr>
        <w:pStyle w:val="CommentText"/>
        <w:rPr>
          <w:noProof/>
        </w:rPr>
      </w:pPr>
      <w:r>
        <w:rPr>
          <w:rStyle w:val="CommentReference"/>
        </w:rPr>
        <w:annotationRef/>
      </w:r>
      <w:r w:rsidR="00DC5D9E">
        <w:rPr>
          <w:noProof/>
        </w:rPr>
        <w:t xml:space="preserve">Same again. </w:t>
      </w:r>
    </w:p>
    <w:p w14:paraId="50BE3330" w14:textId="77777777" w:rsidR="00D41D77" w:rsidRDefault="00DC5D9E">
      <w:pPr>
        <w:pStyle w:val="CommentText"/>
      </w:pPr>
      <w:r>
        <w:rPr>
          <w:noProof/>
        </w:rPr>
        <w:t>So you select these options 1, 2, and 3 and they open different dialog boxes where you update the relevant settings?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832F0" w15:done="0"/>
  <w15:commentEx w15:paraId="4017673F" w15:done="0"/>
  <w15:commentEx w15:paraId="5CE0A9E3" w15:done="0"/>
  <w15:commentEx w15:paraId="50BE33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F52DC"/>
    <w:rsid w:val="001535E7"/>
    <w:rsid w:val="001C70F8"/>
    <w:rsid w:val="003B7D00"/>
    <w:rsid w:val="003E16F7"/>
    <w:rsid w:val="00486F8D"/>
    <w:rsid w:val="006B5535"/>
    <w:rsid w:val="006D4213"/>
    <w:rsid w:val="00704938"/>
    <w:rsid w:val="008540A9"/>
    <w:rsid w:val="009D4A99"/>
    <w:rsid w:val="009E1586"/>
    <w:rsid w:val="00CE52F0"/>
    <w:rsid w:val="00D41D77"/>
    <w:rsid w:val="00DB3629"/>
    <w:rsid w:val="00DC5D9E"/>
    <w:rsid w:val="00DF025A"/>
    <w:rsid w:val="00E52F41"/>
    <w:rsid w:val="00E62810"/>
    <w:rsid w:val="00EB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7EFB"/>
  <w15:chartTrackingRefBased/>
  <w15:docId w15:val="{6112497B-A1AF-4D4A-B6FF-F6729E5C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16F7"/>
    <w:pPr>
      <w:spacing w:after="0"/>
    </w:pPr>
    <w:rPr>
      <w:rFonts w:ascii="Consolas" w:hAnsi="Consolas"/>
      <w:sz w:val="21"/>
      <w:szCs w:val="21"/>
    </w:rPr>
  </w:style>
  <w:style w:type="character" w:customStyle="1" w:styleId="PlainTextChar">
    <w:name w:val="Plain Text Char"/>
    <w:basedOn w:val="DefaultParagraphFont"/>
    <w:link w:val="PlainText"/>
    <w:uiPriority w:val="99"/>
    <w:rsid w:val="003E16F7"/>
    <w:rPr>
      <w:rFonts w:ascii="Consolas" w:hAnsi="Consolas"/>
      <w:sz w:val="21"/>
      <w:szCs w:val="21"/>
      <w:lang w:val="en-GB"/>
    </w:rPr>
  </w:style>
  <w:style w:type="character" w:styleId="CommentReference">
    <w:name w:val="annotation reference"/>
    <w:basedOn w:val="DefaultParagraphFont"/>
    <w:uiPriority w:val="99"/>
    <w:semiHidden/>
    <w:unhideWhenUsed/>
    <w:rsid w:val="00D41D77"/>
    <w:rPr>
      <w:sz w:val="16"/>
      <w:szCs w:val="16"/>
    </w:rPr>
  </w:style>
  <w:style w:type="paragraph" w:styleId="CommentText">
    <w:name w:val="annotation text"/>
    <w:basedOn w:val="Normal"/>
    <w:link w:val="CommentTextChar"/>
    <w:uiPriority w:val="99"/>
    <w:semiHidden/>
    <w:unhideWhenUsed/>
    <w:rsid w:val="00D41D77"/>
    <w:rPr>
      <w:sz w:val="20"/>
      <w:szCs w:val="20"/>
    </w:rPr>
  </w:style>
  <w:style w:type="character" w:customStyle="1" w:styleId="CommentTextChar">
    <w:name w:val="Comment Text Char"/>
    <w:basedOn w:val="DefaultParagraphFont"/>
    <w:link w:val="CommentText"/>
    <w:uiPriority w:val="99"/>
    <w:semiHidden/>
    <w:rsid w:val="00D41D77"/>
    <w:rPr>
      <w:sz w:val="20"/>
      <w:szCs w:val="20"/>
      <w:lang w:val="en-GB"/>
    </w:rPr>
  </w:style>
  <w:style w:type="paragraph" w:styleId="CommentSubject">
    <w:name w:val="annotation subject"/>
    <w:basedOn w:val="CommentText"/>
    <w:next w:val="CommentText"/>
    <w:link w:val="CommentSubjectChar"/>
    <w:uiPriority w:val="99"/>
    <w:semiHidden/>
    <w:unhideWhenUsed/>
    <w:rsid w:val="00D41D77"/>
    <w:rPr>
      <w:b/>
      <w:bCs/>
    </w:rPr>
  </w:style>
  <w:style w:type="character" w:customStyle="1" w:styleId="CommentSubjectChar">
    <w:name w:val="Comment Subject Char"/>
    <w:basedOn w:val="CommentTextChar"/>
    <w:link w:val="CommentSubject"/>
    <w:uiPriority w:val="99"/>
    <w:semiHidden/>
    <w:rsid w:val="00D41D77"/>
    <w:rPr>
      <w:b/>
      <w:bCs/>
      <w:sz w:val="20"/>
      <w:szCs w:val="20"/>
      <w:lang w:val="en-GB"/>
    </w:rPr>
  </w:style>
  <w:style w:type="paragraph" w:styleId="Revision">
    <w:name w:val="Revision"/>
    <w:hidden/>
    <w:uiPriority w:val="99"/>
    <w:semiHidden/>
    <w:rsid w:val="00D41D77"/>
    <w:pPr>
      <w:spacing w:after="0" w:line="240" w:lineRule="auto"/>
    </w:pPr>
    <w:rPr>
      <w:lang w:val="en-GB"/>
    </w:rPr>
  </w:style>
  <w:style w:type="paragraph" w:styleId="BalloonText">
    <w:name w:val="Balloon Text"/>
    <w:basedOn w:val="Normal"/>
    <w:link w:val="BalloonTextChar"/>
    <w:uiPriority w:val="99"/>
    <w:semiHidden/>
    <w:unhideWhenUsed/>
    <w:rsid w:val="00D41D7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D7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532</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4</cp:revision>
  <dcterms:created xsi:type="dcterms:W3CDTF">2017-05-31T03:13:00Z</dcterms:created>
  <dcterms:modified xsi:type="dcterms:W3CDTF">2017-07-17T05:22:00Z</dcterms:modified>
</cp:coreProperties>
</file>