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925901" w:rsidRDefault="00DC3788" w:rsidP="000E72C1">
      <w:pPr>
        <w:pStyle w:val="PlainText"/>
        <w:rPr>
          <w:rFonts w:ascii="Courier New" w:hAnsi="Courier New" w:cs="Courier New"/>
        </w:rPr>
      </w:pPr>
      <w:r w:rsidRPr="00925901">
        <w:rPr>
          <w:rFonts w:ascii="Courier New" w:hAnsi="Courier New" w:cs="Courier New"/>
        </w:rPr>
        <w:t>---</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layout</w:t>
      </w:r>
      <w:proofErr w:type="gramEnd"/>
      <w:r w:rsidRPr="00925901">
        <w:rPr>
          <w:rFonts w:ascii="Courier New" w:hAnsi="Courier New" w:cs="Courier New"/>
        </w:rPr>
        <w:t>: post</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title</w:t>
      </w:r>
      <w:proofErr w:type="gramEnd"/>
      <w:r w:rsidRPr="00925901">
        <w:rPr>
          <w:rFonts w:ascii="Courier New" w:hAnsi="Courier New" w:cs="Courier New"/>
        </w:rPr>
        <w:t xml:space="preserv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admin guide</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date</w:t>
      </w:r>
      <w:proofErr w:type="gramEnd"/>
      <w:r w:rsidRPr="00925901">
        <w:rPr>
          <w:rFonts w:ascii="Courier New" w:hAnsi="Courier New" w:cs="Courier New"/>
        </w:rPr>
        <w:t>:   2017-02-07 13:30:00</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country</w:t>
      </w:r>
      <w:proofErr w:type="gramEnd"/>
      <w:r w:rsidRPr="00925901">
        <w:rPr>
          <w:rFonts w:ascii="Courier New" w:hAnsi="Courier New" w:cs="Courier New"/>
        </w:rPr>
        <w:t>: [</w:t>
      </w:r>
      <w:del w:id="0" w:author="DL" w:date="2017-05-31T05:42:00Z">
        <w:r w:rsidRPr="00925901" w:rsidDel="00753301">
          <w:rPr>
            <w:rFonts w:ascii="Courier New" w:hAnsi="Courier New" w:cs="Courier New"/>
          </w:rPr>
          <w:delText>Australia</w:delText>
        </w:r>
      </w:del>
      <w:ins w:id="1" w:author="DL" w:date="2017-05-31T05:42:00Z">
        <w:r w:rsidR="00753301">
          <w:rPr>
            <w:rFonts w:ascii="Courier New" w:hAnsi="Courier New" w:cs="Courier New"/>
          </w:rPr>
          <w:t>UK</w:t>
        </w:r>
      </w:ins>
      <w:r w:rsidRPr="00925901">
        <w:rPr>
          <w:rFonts w:ascii="Courier New" w:hAnsi="Courier New" w:cs="Courier New"/>
        </w:rPr>
        <w:t>]</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language</w:t>
      </w:r>
      <w:proofErr w:type="gramEnd"/>
      <w:r w:rsidRPr="00925901">
        <w:rPr>
          <w:rFonts w:ascii="Courier New" w:hAnsi="Courier New" w:cs="Courier New"/>
        </w:rPr>
        <w:t>: [English]</w:t>
      </w:r>
    </w:p>
    <w:p w:rsidR="00000000" w:rsidRPr="00925901" w:rsidRDefault="00DC3788" w:rsidP="000E72C1">
      <w:pPr>
        <w:pStyle w:val="PlainText"/>
        <w:rPr>
          <w:rFonts w:ascii="Courier New" w:hAnsi="Courier New" w:cs="Courier New"/>
        </w:rPr>
      </w:pPr>
      <w:r w:rsidRPr="00925901">
        <w:rPr>
          <w:rFonts w:ascii="Courier New" w:hAnsi="Courier New" w:cs="Courier New"/>
        </w:rPr>
        <w:t>locale: [en-</w:t>
      </w:r>
      <w:del w:id="2" w:author="DL" w:date="2017-05-31T05:42:00Z">
        <w:r w:rsidRPr="00925901" w:rsidDel="00753301">
          <w:rPr>
            <w:rFonts w:ascii="Courier New" w:hAnsi="Courier New" w:cs="Courier New"/>
          </w:rPr>
          <w:delText>au</w:delText>
        </w:r>
      </w:del>
      <w:ins w:id="3" w:author="DL" w:date="2017-05-31T05:42:00Z">
        <w:r w:rsidR="00753301">
          <w:rPr>
            <w:rFonts w:ascii="Courier New" w:hAnsi="Courier New" w:cs="Courier New"/>
          </w:rPr>
          <w:t>uk</w:t>
        </w:r>
      </w:ins>
      <w:bookmarkStart w:id="4" w:name="_GoBack"/>
      <w:bookmarkEnd w:id="4"/>
      <w:r w:rsidRPr="00925901">
        <w:rPr>
          <w:rFonts w:ascii="Courier New" w:hAnsi="Courier New" w:cs="Courier New"/>
        </w:rPr>
        <w:t>]</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category</w:t>
      </w:r>
      <w:proofErr w:type="gramEnd"/>
      <w:r w:rsidRPr="00925901">
        <w:rPr>
          <w:rFonts w:ascii="Courier New" w:hAnsi="Courier New" w:cs="Courier New"/>
        </w:rPr>
        <w:t>: [</w:t>
      </w:r>
      <w:proofErr w:type="spellStart"/>
      <w:r w:rsidRPr="00925901">
        <w:rPr>
          <w:rFonts w:ascii="Courier New" w:hAnsi="Courier New" w:cs="Courier New"/>
        </w:rPr>
        <w:t>wework</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proofErr w:type="gramStart"/>
      <w:r w:rsidRPr="00925901">
        <w:rPr>
          <w:rFonts w:ascii="Courier New" w:hAnsi="Courier New" w:cs="Courier New"/>
        </w:rPr>
        <w:t>tags</w:t>
      </w:r>
      <w:proofErr w:type="gramEnd"/>
      <w:r w:rsidRPr="00925901">
        <w:rPr>
          <w:rFonts w:ascii="Courier New" w:hAnsi="Courier New" w:cs="Courier New"/>
        </w:rPr>
        <w:t>: [</w:t>
      </w:r>
      <w:proofErr w:type="spellStart"/>
      <w:r w:rsidRPr="00925901">
        <w:rPr>
          <w:rFonts w:ascii="Courier New" w:hAnsi="Courier New" w:cs="Courier New"/>
        </w:rPr>
        <w:t>ooma</w:t>
      </w:r>
      <w:proofErr w:type="spellEnd"/>
      <w:r w:rsidRPr="00925901">
        <w:rPr>
          <w:rFonts w:ascii="Courier New" w:hAnsi="Courier New" w:cs="Courier New"/>
        </w:rPr>
        <w:t xml:space="preserve">-office-manager, </w:t>
      </w:r>
      <w:proofErr w:type="spellStart"/>
      <w:r w:rsidRPr="00925901">
        <w:rPr>
          <w:rFonts w:ascii="Courier New" w:hAnsi="Courier New" w:cs="Courier New"/>
        </w:rPr>
        <w:t>wework</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t>---</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The </w:t>
      </w:r>
      <w:proofErr w:type="spellStart"/>
      <w:r w:rsidRPr="00925901">
        <w:rPr>
          <w:rFonts w:ascii="Courier New" w:hAnsi="Courier New" w:cs="Courier New"/>
        </w:rPr>
        <w:t>Ooma</w:t>
      </w:r>
      <w:proofErr w:type="spellEnd"/>
      <w:r w:rsidRPr="00925901">
        <w:rPr>
          <w:rFonts w:ascii="Courier New" w:hAnsi="Courier New" w:cs="Courier New"/>
        </w:rPr>
        <w:t xml:space="preserve"> Office for </w:t>
      </w:r>
      <w:proofErr w:type="spellStart"/>
      <w:r w:rsidRPr="00925901">
        <w:rPr>
          <w:rFonts w:ascii="Courier New" w:hAnsi="Courier New" w:cs="Courier New"/>
        </w:rPr>
        <w:t>WeWork</w:t>
      </w:r>
      <w:proofErr w:type="spellEnd"/>
      <w:r w:rsidRPr="00925901">
        <w:rPr>
          <w:rFonts w:ascii="Courier New" w:hAnsi="Courier New" w:cs="Courier New"/>
        </w:rPr>
        <w:t xml:space="preserve"> web portal is where you </w:t>
      </w:r>
      <w:r w:rsidRPr="00925901">
        <w:rPr>
          <w:rFonts w:ascii="Courier New" w:hAnsi="Courier New" w:cs="Courier New"/>
        </w:rPr>
        <w:t xml:space="preserve">will go to administrate your </w:t>
      </w:r>
      <w:proofErr w:type="spellStart"/>
      <w:r w:rsidRPr="00925901">
        <w:rPr>
          <w:rFonts w:ascii="Courier New" w:hAnsi="Courier New" w:cs="Courier New"/>
        </w:rPr>
        <w:t>Ooma</w:t>
      </w:r>
      <w:proofErr w:type="spellEnd"/>
      <w:r w:rsidRPr="00925901">
        <w:rPr>
          <w:rFonts w:ascii="Courier New" w:hAnsi="Courier New" w:cs="Courier New"/>
        </w:rPr>
        <w:t xml:space="preserve"> Office account. Since all of your settings are accessible online, you can manage your account from anywhere that you have an Internet connection, at any time that you want. There are no phone menus to navigate; just an eas</w:t>
      </w:r>
      <w:r w:rsidRPr="00925901">
        <w:rPr>
          <w:rFonts w:ascii="Courier New" w:hAnsi="Courier New" w:cs="Courier New"/>
        </w:rPr>
        <w:t>y-to-use interface that will let you update your preferences, add new users, and more in just a few clicks.</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1. Table of Contents</w:t>
      </w:r>
    </w:p>
    <w:p w:rsidR="00000000" w:rsidRPr="00925901" w:rsidRDefault="00DC3788" w:rsidP="000E72C1">
      <w:pPr>
        <w:pStyle w:val="PlainText"/>
        <w:rPr>
          <w:rFonts w:ascii="Courier New" w:hAnsi="Courier New" w:cs="Courier New"/>
        </w:rPr>
      </w:pPr>
      <w:r w:rsidRPr="00925901">
        <w:rPr>
          <w:rFonts w:ascii="Courier New" w:hAnsi="Courier New" w:cs="Courier New"/>
        </w:rPr>
        <w:t>{</w:t>
      </w:r>
      <w:proofErr w:type="gramStart"/>
      <w:r w:rsidRPr="00925901">
        <w:rPr>
          <w:rFonts w:ascii="Courier New" w:hAnsi="Courier New" w:cs="Courier New"/>
        </w:rPr>
        <w:t>:</w:t>
      </w:r>
      <w:proofErr w:type="spellStart"/>
      <w:r w:rsidRPr="00925901">
        <w:rPr>
          <w:rFonts w:ascii="Courier New" w:hAnsi="Courier New" w:cs="Courier New"/>
        </w:rPr>
        <w:t>toc</w:t>
      </w:r>
      <w:proofErr w:type="spellEnd"/>
      <w:proofErr w:type="gram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t>* * *</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 How do I sign into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You can sign into the </w:t>
      </w:r>
      <w:proofErr w:type="spellStart"/>
      <w:r w:rsidRPr="00925901">
        <w:rPr>
          <w:rFonts w:ascii="Courier New" w:hAnsi="Courier New" w:cs="Courier New"/>
        </w:rPr>
        <w:t>Ooma</w:t>
      </w:r>
      <w:proofErr w:type="spellEnd"/>
      <w:r w:rsidRPr="00925901">
        <w:rPr>
          <w:rFonts w:ascii="Courier New" w:hAnsi="Courier New" w:cs="Courier New"/>
        </w:rPr>
        <w:t xml:space="preserve"> Office for </w:t>
      </w:r>
      <w:proofErr w:type="spellStart"/>
      <w:r w:rsidRPr="00925901">
        <w:rPr>
          <w:rFonts w:ascii="Courier New" w:hAnsi="Courier New" w:cs="Courier New"/>
        </w:rPr>
        <w:t>WeWork</w:t>
      </w:r>
      <w:proofErr w:type="spellEnd"/>
      <w:r w:rsidRPr="00925901">
        <w:rPr>
          <w:rFonts w:ascii="Courier New" w:hAnsi="Courier New" w:cs="Courier New"/>
        </w:rPr>
        <w:t xml:space="preserve"> web portal by vi</w:t>
      </w:r>
      <w:r w:rsidRPr="00925901">
        <w:rPr>
          <w:rFonts w:ascii="Courier New" w:hAnsi="Courier New" w:cs="Courier New"/>
        </w:rPr>
        <w:t>siting [{</w:t>
      </w:r>
      <w:proofErr w:type="gramStart"/>
      <w:r w:rsidRPr="00925901">
        <w:rPr>
          <w:rFonts w:ascii="Courier New" w:hAnsi="Courier New" w:cs="Courier New"/>
        </w:rPr>
        <w:t>{ site.office</w:t>
      </w:r>
      <w:proofErr w:type="gramEnd"/>
      <w:r w:rsidRPr="00925901">
        <w:rPr>
          <w:rFonts w:ascii="Courier New" w:hAnsi="Courier New" w:cs="Courier New"/>
        </w:rPr>
        <w:t>_link.au }}/]({{ site.office_link.au }}/) with a web browser. Your username is your business's primary phone number, and the password is the one that you chose during account creation.</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If you cannot remember your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w:t>
      </w:r>
      <w:r w:rsidRPr="00925901">
        <w:rPr>
          <w:rFonts w:ascii="Courier New" w:hAnsi="Courier New" w:cs="Courier New"/>
        </w:rPr>
        <w:t>al password, you can recover it by following the instructions in [this FAQ</w:t>
      </w:r>
      <w:proofErr w:type="gramStart"/>
      <w:r w:rsidRPr="00925901">
        <w:rPr>
          <w:rFonts w:ascii="Courier New" w:hAnsi="Courier New" w:cs="Courier New"/>
        </w:rPr>
        <w:t>](</w:t>
      </w:r>
      <w:proofErr w:type="gramEnd"/>
      <w:r w:rsidRPr="00925901">
        <w:rPr>
          <w:rFonts w:ascii="Courier New" w:hAnsi="Courier New" w:cs="Courier New"/>
        </w:rPr>
        <w:t>/au/en/recovering-a-lost-password).</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What can I do under the Use tab?</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The Use tab in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allows you to do the following:</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Review your account's incomin</w:t>
      </w:r>
      <w:r w:rsidRPr="00925901">
        <w:rPr>
          <w:rFonts w:ascii="Courier New" w:hAnsi="Courier New" w:cs="Courier New"/>
        </w:rPr>
        <w:t>g, outgoing, and internal [call logs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call_logs</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t>* Check your account's incoming and outgoing [fax logs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fax_logs</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t>* Enable the conference server</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What can I do under the Setup tab?</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The Setup tab in t</w:t>
      </w:r>
      <w:r w:rsidRPr="00925901">
        <w:rPr>
          <w:rFonts w:ascii="Courier New" w:hAnsi="Courier New" w:cs="Courier New"/>
        </w:rPr>
        <w:t xml:space="preserve">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is where you will do the following:</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Add and manage your account's [extensions</w:t>
      </w:r>
      <w:proofErr w:type="gramStart"/>
      <w:r w:rsidRPr="00925901">
        <w:rPr>
          <w:rFonts w:ascii="Courier New" w:hAnsi="Courier New" w:cs="Courier New"/>
        </w:rPr>
        <w:t>](</w:t>
      </w:r>
      <w:proofErr w:type="gramEnd"/>
      <w:r w:rsidRPr="00925901">
        <w:rPr>
          <w:rFonts w:ascii="Courier New" w:hAnsi="Courier New" w:cs="Courier New"/>
        </w:rPr>
        <w:t>{{ site.office_link.au }}/extensions)</w:t>
      </w:r>
    </w:p>
    <w:p w:rsidR="00000000" w:rsidRPr="00925901" w:rsidRDefault="00DC3788" w:rsidP="000E72C1">
      <w:pPr>
        <w:pStyle w:val="PlainText"/>
        <w:rPr>
          <w:rFonts w:ascii="Courier New" w:hAnsi="Courier New" w:cs="Courier New"/>
        </w:rPr>
      </w:pPr>
      <w:r w:rsidRPr="00925901">
        <w:rPr>
          <w:rFonts w:ascii="Courier New" w:hAnsi="Courier New" w:cs="Courier New"/>
        </w:rPr>
        <w:t>* Add and manage your account's [phone numbers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phone_numbers</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t>* Set up your include</w:t>
      </w:r>
      <w:r w:rsidRPr="00925901">
        <w:rPr>
          <w:rFonts w:ascii="Courier New" w:hAnsi="Courier New" w:cs="Courier New"/>
        </w:rPr>
        <w:t>d [virtual receptionist</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virtual_receptionist</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r w:rsidRPr="00925901">
        <w:rPr>
          <w:rFonts w:ascii="Courier New" w:hAnsi="Courier New" w:cs="Courier New"/>
        </w:rPr>
        <w:lastRenderedPageBreak/>
        <w:t>* Manage the [conference server</w:t>
      </w:r>
      <w:proofErr w:type="gramStart"/>
      <w:r w:rsidRPr="00925901">
        <w:rPr>
          <w:rFonts w:ascii="Courier New" w:hAnsi="Courier New" w:cs="Courier New"/>
        </w:rPr>
        <w:t>](</w:t>
      </w:r>
      <w:proofErr w:type="gramEnd"/>
      <w:r w:rsidRPr="00925901">
        <w:rPr>
          <w:rFonts w:ascii="Courier New" w:hAnsi="Courier New" w:cs="Courier New"/>
        </w:rPr>
        <w:t>{{ site.office_link.au }}/conferences) (if enabled)</w:t>
      </w:r>
    </w:p>
    <w:p w:rsidR="00000000" w:rsidRPr="00925901" w:rsidRDefault="00DC3788" w:rsidP="000E72C1">
      <w:pPr>
        <w:pStyle w:val="PlainText"/>
        <w:rPr>
          <w:rFonts w:ascii="Courier New" w:hAnsi="Courier New" w:cs="Courier New"/>
        </w:rPr>
      </w:pPr>
      <w:r w:rsidRPr="00925901">
        <w:rPr>
          <w:rFonts w:ascii="Courier New" w:hAnsi="Courier New" w:cs="Courier New"/>
        </w:rPr>
        <w:t>* Update your account [preferences</w:t>
      </w:r>
      <w:proofErr w:type="gramStart"/>
      <w:r w:rsidRPr="00925901">
        <w:rPr>
          <w:rFonts w:ascii="Courier New" w:hAnsi="Courier New" w:cs="Courier New"/>
        </w:rPr>
        <w:t>](</w:t>
      </w:r>
      <w:proofErr w:type="gramEnd"/>
      <w:r w:rsidRPr="00925901">
        <w:rPr>
          <w:rFonts w:ascii="Courier New" w:hAnsi="Courier New" w:cs="Courier New"/>
        </w:rPr>
        <w:t>{{ site.office_link.au }}/preferences)</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What can I do under</w:t>
      </w:r>
      <w:r w:rsidRPr="00925901">
        <w:rPr>
          <w:rFonts w:ascii="Courier New" w:hAnsi="Courier New" w:cs="Courier New"/>
        </w:rPr>
        <w:t xml:space="preserve"> the Account tab?</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The Account tab in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allows you to do the following:</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View and update your [account settings</w:t>
      </w:r>
      <w:proofErr w:type="gramStart"/>
      <w:r w:rsidRPr="00925901">
        <w:rPr>
          <w:rFonts w:ascii="Courier New" w:hAnsi="Courier New" w:cs="Courier New"/>
        </w:rPr>
        <w:t>](</w:t>
      </w:r>
      <w:proofErr w:type="gramEnd"/>
      <w:r w:rsidRPr="00925901">
        <w:rPr>
          <w:rFonts w:ascii="Courier New" w:hAnsi="Courier New" w:cs="Courier New"/>
        </w:rPr>
        <w:t>{{ site.office_link.au }}/settings)</w:t>
      </w:r>
    </w:p>
    <w:p w:rsidR="00000000" w:rsidRPr="00925901" w:rsidRDefault="00DC3788" w:rsidP="000E72C1">
      <w:pPr>
        <w:pStyle w:val="PlainText"/>
        <w:rPr>
          <w:rFonts w:ascii="Courier New" w:hAnsi="Courier New" w:cs="Courier New"/>
        </w:rPr>
      </w:pPr>
      <w:r w:rsidRPr="00925901">
        <w:rPr>
          <w:rFonts w:ascii="Courier New" w:hAnsi="Courier New" w:cs="Courier New"/>
        </w:rPr>
        <w:t>* Review your account's billing history and update your [billing information</w:t>
      </w:r>
      <w:proofErr w:type="gramStart"/>
      <w:r w:rsidRPr="00925901">
        <w:rPr>
          <w:rFonts w:ascii="Courier New" w:hAnsi="Courier New" w:cs="Courier New"/>
        </w:rPr>
        <w:t>](</w:t>
      </w:r>
      <w:proofErr w:type="gramEnd"/>
      <w:r w:rsidRPr="00925901">
        <w:rPr>
          <w:rFonts w:ascii="Courier New" w:hAnsi="Courier New" w:cs="Courier New"/>
        </w:rPr>
        <w:t>{{</w:t>
      </w:r>
      <w:r w:rsidRPr="00925901">
        <w:rPr>
          <w:rFonts w:ascii="Courier New" w:hAnsi="Courier New" w:cs="Courier New"/>
        </w:rPr>
        <w:t xml:space="preserve"> site.office_link.au }}/billing)</w:t>
      </w:r>
    </w:p>
    <w:p w:rsidR="00000000" w:rsidRPr="00925901" w:rsidRDefault="00DC3788" w:rsidP="000E72C1">
      <w:pPr>
        <w:pStyle w:val="PlainText"/>
        <w:rPr>
          <w:rFonts w:ascii="Courier New" w:hAnsi="Courier New" w:cs="Courier New"/>
        </w:rPr>
      </w:pPr>
      <w:r w:rsidRPr="00925901">
        <w:rPr>
          <w:rFonts w:ascii="Courier New" w:hAnsi="Courier New" w:cs="Courier New"/>
        </w:rPr>
        <w:t>* Check the status of any outstanding [number ports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porting_status</w:t>
      </w:r>
      <w:proofErr w:type="spellEnd"/>
      <w:r w:rsidRPr="00925901">
        <w:rPr>
          <w:rFonts w:ascii="Courier New" w:hAnsi="Courier New" w:cs="Courier New"/>
        </w:rPr>
        <w:t>)</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What can I do under the Add-ons tab?</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The Add-ons tab in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allows you to do the following:</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Buy [</w:t>
      </w:r>
      <w:r w:rsidRPr="00925901">
        <w:rPr>
          <w:rFonts w:ascii="Courier New" w:hAnsi="Courier New" w:cs="Courier New"/>
        </w:rPr>
        <w:t>IP phones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ip_phones</w:t>
      </w:r>
      <w:proofErr w:type="spellEnd"/>
      <w:r w:rsidRPr="00925901">
        <w:rPr>
          <w:rFonts w:ascii="Courier New" w:hAnsi="Courier New" w:cs="Courier New"/>
        </w:rPr>
        <w:t xml:space="preserve">) for </w:t>
      </w:r>
      <w:proofErr w:type="spellStart"/>
      <w:r w:rsidRPr="00925901">
        <w:rPr>
          <w:rFonts w:ascii="Courier New" w:hAnsi="Courier New" w:cs="Courier New"/>
        </w:rPr>
        <w:t>Ooma</w:t>
      </w:r>
      <w:proofErr w:type="spellEnd"/>
      <w:r w:rsidRPr="00925901">
        <w:rPr>
          <w:rFonts w:ascii="Courier New" w:hAnsi="Courier New" w:cs="Courier New"/>
        </w:rPr>
        <w:t xml:space="preserve"> Office</w:t>
      </w:r>
    </w:p>
    <w:p w:rsidR="00000000" w:rsidRPr="00925901" w:rsidRDefault="00DC3788" w:rsidP="000E72C1">
      <w:pPr>
        <w:pStyle w:val="PlainText"/>
        <w:rPr>
          <w:rFonts w:ascii="Courier New" w:hAnsi="Courier New" w:cs="Courier New"/>
        </w:rPr>
      </w:pPr>
      <w:r w:rsidRPr="00925901">
        <w:rPr>
          <w:rFonts w:ascii="Courier New" w:hAnsi="Courier New" w:cs="Courier New"/>
        </w:rPr>
        <w:t>* Initiate the [porting process</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number_porting</w:t>
      </w:r>
      <w:proofErr w:type="spellEnd"/>
      <w:r w:rsidRPr="00925901">
        <w:rPr>
          <w:rFonts w:ascii="Courier New" w:hAnsi="Courier New" w:cs="Courier New"/>
        </w:rPr>
        <w:t>) for one or more phone numbers</w:t>
      </w:r>
    </w:p>
    <w:p w:rsidR="00000000" w:rsidRPr="00925901" w:rsidRDefault="00DC3788" w:rsidP="000E72C1">
      <w:pPr>
        <w:pStyle w:val="PlainText"/>
        <w:rPr>
          <w:rFonts w:ascii="Courier New" w:hAnsi="Courier New" w:cs="Courier New"/>
        </w:rPr>
      </w:pPr>
      <w:r w:rsidRPr="00925901">
        <w:rPr>
          <w:rFonts w:ascii="Courier New" w:hAnsi="Courier New" w:cs="Courier New"/>
        </w:rPr>
        <w:t>* Review the activity on your [prepaid account</w:t>
      </w:r>
      <w:proofErr w:type="gramStart"/>
      <w:r w:rsidRPr="00925901">
        <w:rPr>
          <w:rFonts w:ascii="Courier New" w:hAnsi="Courier New" w:cs="Courier New"/>
        </w:rPr>
        <w:t>](</w:t>
      </w:r>
      <w:proofErr w:type="gramEnd"/>
      <w:r w:rsidRPr="00925901">
        <w:rPr>
          <w:rFonts w:ascii="Courier New" w:hAnsi="Courier New" w:cs="Courier New"/>
        </w:rPr>
        <w:t>{{ site.office_link.au }}/</w:t>
      </w:r>
      <w:proofErr w:type="spellStart"/>
      <w:r w:rsidRPr="00925901">
        <w:rPr>
          <w:rFonts w:ascii="Courier New" w:hAnsi="Courier New" w:cs="Courier New"/>
        </w:rPr>
        <w:t>prepaid_accou</w:t>
      </w:r>
      <w:r w:rsidRPr="00925901">
        <w:rPr>
          <w:rFonts w:ascii="Courier New" w:hAnsi="Courier New" w:cs="Courier New"/>
        </w:rPr>
        <w:t>nt</w:t>
      </w:r>
      <w:proofErr w:type="spellEnd"/>
      <w:r w:rsidRPr="00925901">
        <w:rPr>
          <w:rFonts w:ascii="Courier New" w:hAnsi="Courier New" w:cs="Courier New"/>
        </w:rPr>
        <w:t>) and add funds if necessary</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What can I do under the Assistant tab?</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The Support tab in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will redirect you to the Express Setup Assistant where you can set up several popular features.</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 How do I sign out of the </w:t>
      </w:r>
      <w:proofErr w:type="spellStart"/>
      <w:r w:rsidRPr="00925901">
        <w:rPr>
          <w:rFonts w:ascii="Courier New" w:hAnsi="Courier New" w:cs="Courier New"/>
        </w:rPr>
        <w:t>Ooma</w:t>
      </w:r>
      <w:proofErr w:type="spellEnd"/>
      <w:r w:rsidRPr="00925901">
        <w:rPr>
          <w:rFonts w:ascii="Courier New" w:hAnsi="Courier New" w:cs="Courier New"/>
        </w:rPr>
        <w:t xml:space="preserve"> Offic</w:t>
      </w:r>
      <w:r w:rsidRPr="00925901">
        <w:rPr>
          <w:rFonts w:ascii="Courier New" w:hAnsi="Courier New" w:cs="Courier New"/>
        </w:rPr>
        <w:t>e web portal?</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You can sign out of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by clicking on your name in the upper-right corner. Select "Sign Out" from the dropdown menu:</w:t>
      </w:r>
    </w:p>
    <w:p w:rsidR="00000000" w:rsidRPr="00925901" w:rsidRDefault="00DC3788" w:rsidP="000E72C1">
      <w:pPr>
        <w:pStyle w:val="PlainText"/>
        <w:rPr>
          <w:rFonts w:ascii="Courier New" w:hAnsi="Courier New" w:cs="Courier New"/>
        </w:rPr>
      </w:pPr>
      <w:r w:rsidRPr="00925901">
        <w:rPr>
          <w:rFonts w:ascii="Courier New" w:hAnsi="Courier New" w:cs="Courier New"/>
        </w:rPr>
        <w:t>&lt;</w:t>
      </w:r>
      <w:proofErr w:type="spellStart"/>
      <w:r w:rsidRPr="00925901">
        <w:rPr>
          <w:rFonts w:ascii="Courier New" w:hAnsi="Courier New" w:cs="Courier New"/>
        </w:rPr>
        <w:t>center</w:t>
      </w:r>
      <w:proofErr w:type="spellEnd"/>
      <w:r w:rsidRPr="00925901">
        <w:rPr>
          <w:rFonts w:ascii="Courier New" w:hAnsi="Courier New" w:cs="Courier New"/>
        </w:rPr>
        <w:t>&gt;&lt;</w:t>
      </w:r>
      <w:proofErr w:type="spellStart"/>
      <w:r w:rsidRPr="00925901">
        <w:rPr>
          <w:rFonts w:ascii="Courier New" w:hAnsi="Courier New" w:cs="Courier New"/>
        </w:rPr>
        <w:t>img</w:t>
      </w:r>
      <w:proofErr w:type="spellEnd"/>
      <w:r w:rsidRPr="00925901">
        <w:rPr>
          <w:rFonts w:ascii="Courier New" w:hAnsi="Courier New" w:cs="Courier New"/>
        </w:rPr>
        <w:t xml:space="preserve"> alt="sign out" </w:t>
      </w:r>
      <w:proofErr w:type="spellStart"/>
      <w:r w:rsidRPr="00925901">
        <w:rPr>
          <w:rFonts w:ascii="Courier New" w:hAnsi="Courier New" w:cs="Courier New"/>
        </w:rPr>
        <w:t>src</w:t>
      </w:r>
      <w:proofErr w:type="spellEnd"/>
      <w:r w:rsidRPr="00925901">
        <w:rPr>
          <w:rFonts w:ascii="Courier New" w:hAnsi="Courier New" w:cs="Courier New"/>
        </w:rPr>
        <w:t>="{</w:t>
      </w:r>
      <w:proofErr w:type="gramStart"/>
      <w:r w:rsidRPr="00925901">
        <w:rPr>
          <w:rFonts w:ascii="Courier New" w:hAnsi="Courier New" w:cs="Courier New"/>
        </w:rPr>
        <w:t xml:space="preserve">{ </w:t>
      </w:r>
      <w:proofErr w:type="spellStart"/>
      <w:r w:rsidRPr="00925901">
        <w:rPr>
          <w:rFonts w:ascii="Courier New" w:hAnsi="Courier New" w:cs="Courier New"/>
        </w:rPr>
        <w:t>site.baseurl</w:t>
      </w:r>
      <w:proofErr w:type="spellEnd"/>
      <w:proofErr w:type="gramEnd"/>
      <w:r w:rsidRPr="00925901">
        <w:rPr>
          <w:rFonts w:ascii="Courier New" w:hAnsi="Courier New" w:cs="Courier New"/>
        </w:rPr>
        <w:t xml:space="preserve"> }}/assets/images/</w:t>
      </w:r>
      <w:proofErr w:type="spellStart"/>
      <w:r w:rsidRPr="00925901">
        <w:rPr>
          <w:rFonts w:ascii="Courier New" w:hAnsi="Courier New" w:cs="Courier New"/>
        </w:rPr>
        <w:t>ooma_office_manager</w:t>
      </w:r>
      <w:proofErr w:type="spellEnd"/>
      <w:r w:rsidRPr="00925901">
        <w:rPr>
          <w:rFonts w:ascii="Courier New" w:hAnsi="Courier New" w:cs="Courier New"/>
        </w:rPr>
        <w:t xml:space="preserve">/sign_out.png" </w:t>
      </w:r>
      <w:r w:rsidRPr="00925901">
        <w:rPr>
          <w:rFonts w:ascii="Courier New" w:hAnsi="Courier New" w:cs="Courier New"/>
        </w:rPr>
        <w:t>/&gt;&lt;/</w:t>
      </w:r>
      <w:proofErr w:type="spellStart"/>
      <w:r w:rsidRPr="00925901">
        <w:rPr>
          <w:rFonts w:ascii="Courier New" w:hAnsi="Courier New" w:cs="Courier New"/>
        </w:rPr>
        <w:t>center</w:t>
      </w:r>
      <w:proofErr w:type="spellEnd"/>
      <w:r w:rsidRPr="00925901">
        <w:rPr>
          <w:rFonts w:ascii="Courier New" w:hAnsi="Courier New" w:cs="Courier New"/>
        </w:rPr>
        <w:t>&gt;</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 What browsers are supported for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For the best experience with the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please use one of the following Internet browsers:</w:t>
      </w:r>
    </w:p>
    <w:p w:rsidR="00000000" w:rsidRPr="00925901" w:rsidRDefault="00DC3788" w:rsidP="000E72C1">
      <w:pPr>
        <w:pStyle w:val="PlainText"/>
        <w:rPr>
          <w:rFonts w:ascii="Courier New" w:hAnsi="Courier New" w:cs="Courier New"/>
        </w:rPr>
      </w:pPr>
    </w:p>
    <w:p w:rsidR="00000000" w:rsidRPr="00925901" w:rsidRDefault="00DC3788" w:rsidP="000E72C1">
      <w:pPr>
        <w:pStyle w:val="PlainText"/>
        <w:rPr>
          <w:rFonts w:ascii="Courier New" w:hAnsi="Courier New" w:cs="Courier New"/>
        </w:rPr>
      </w:pPr>
      <w:r w:rsidRPr="00925901">
        <w:rPr>
          <w:rFonts w:ascii="Courier New" w:hAnsi="Courier New" w:cs="Courier New"/>
        </w:rPr>
        <w:t>* Internet Explorer 11 or higher</w:t>
      </w:r>
    </w:p>
    <w:p w:rsidR="00000000" w:rsidRPr="00925901" w:rsidRDefault="00DC3788" w:rsidP="000E72C1">
      <w:pPr>
        <w:pStyle w:val="PlainText"/>
        <w:rPr>
          <w:rFonts w:ascii="Courier New" w:hAnsi="Courier New" w:cs="Courier New"/>
        </w:rPr>
      </w:pPr>
      <w:r w:rsidRPr="00925901">
        <w:rPr>
          <w:rFonts w:ascii="Courier New" w:hAnsi="Courier New" w:cs="Courier New"/>
        </w:rPr>
        <w:t>* Firefox 30 or higher</w:t>
      </w:r>
    </w:p>
    <w:p w:rsidR="00000000" w:rsidRPr="00925901" w:rsidRDefault="00DC3788" w:rsidP="000E72C1">
      <w:pPr>
        <w:pStyle w:val="PlainText"/>
        <w:rPr>
          <w:rFonts w:ascii="Courier New" w:hAnsi="Courier New" w:cs="Courier New"/>
        </w:rPr>
      </w:pPr>
      <w:r w:rsidRPr="00925901">
        <w:rPr>
          <w:rFonts w:ascii="Courier New" w:hAnsi="Courier New" w:cs="Courier New"/>
        </w:rPr>
        <w:t xml:space="preserve">* Safari 7 or </w:t>
      </w:r>
      <w:r w:rsidRPr="00925901">
        <w:rPr>
          <w:rFonts w:ascii="Courier New" w:hAnsi="Courier New" w:cs="Courier New"/>
        </w:rPr>
        <w:t>higher</w:t>
      </w:r>
    </w:p>
    <w:p w:rsidR="00000000" w:rsidRPr="00925901" w:rsidRDefault="00DC3788" w:rsidP="000E72C1">
      <w:pPr>
        <w:pStyle w:val="PlainText"/>
        <w:rPr>
          <w:rFonts w:ascii="Courier New" w:hAnsi="Courier New" w:cs="Courier New"/>
        </w:rPr>
      </w:pPr>
      <w:r w:rsidRPr="00925901">
        <w:rPr>
          <w:rFonts w:ascii="Courier New" w:hAnsi="Courier New" w:cs="Courier New"/>
        </w:rPr>
        <w:t>* Chrome 30 or higher</w:t>
      </w:r>
    </w:p>
    <w:p w:rsidR="00000000" w:rsidRPr="00925901" w:rsidRDefault="00DC3788" w:rsidP="000E72C1">
      <w:pPr>
        <w:pStyle w:val="PlainText"/>
        <w:rPr>
          <w:rFonts w:ascii="Courier New" w:hAnsi="Courier New" w:cs="Courier New"/>
        </w:rPr>
      </w:pPr>
    </w:p>
    <w:p w:rsidR="00DC3788" w:rsidRPr="00925901" w:rsidRDefault="00DC3788" w:rsidP="000E72C1">
      <w:pPr>
        <w:pStyle w:val="PlainText"/>
        <w:rPr>
          <w:rFonts w:ascii="Courier New" w:hAnsi="Courier New" w:cs="Courier New"/>
        </w:rPr>
      </w:pPr>
      <w:r w:rsidRPr="00925901">
        <w:rPr>
          <w:rFonts w:ascii="Courier New" w:hAnsi="Courier New" w:cs="Courier New"/>
        </w:rPr>
        <w:t xml:space="preserve">While it is possible to access your </w:t>
      </w:r>
      <w:proofErr w:type="spellStart"/>
      <w:r w:rsidRPr="00925901">
        <w:rPr>
          <w:rFonts w:ascii="Courier New" w:hAnsi="Courier New" w:cs="Courier New"/>
        </w:rPr>
        <w:t>Ooma</w:t>
      </w:r>
      <w:proofErr w:type="spellEnd"/>
      <w:r w:rsidRPr="00925901">
        <w:rPr>
          <w:rFonts w:ascii="Courier New" w:hAnsi="Courier New" w:cs="Courier New"/>
        </w:rPr>
        <w:t xml:space="preserve"> Office web portal from other web browsers, </w:t>
      </w:r>
      <w:proofErr w:type="spellStart"/>
      <w:r w:rsidRPr="00925901">
        <w:rPr>
          <w:rFonts w:ascii="Courier New" w:hAnsi="Courier New" w:cs="Courier New"/>
        </w:rPr>
        <w:t>Ooma</w:t>
      </w:r>
      <w:proofErr w:type="spellEnd"/>
      <w:r w:rsidRPr="00925901">
        <w:rPr>
          <w:rFonts w:ascii="Courier New" w:hAnsi="Courier New" w:cs="Courier New"/>
        </w:rPr>
        <w:t xml:space="preserve"> cannot guarantee that they will work properly with all features.</w:t>
      </w:r>
    </w:p>
    <w:sectPr w:rsidR="00DC3788" w:rsidRPr="00925901" w:rsidSect="000E72C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E72C1"/>
    <w:rsid w:val="003B7D00"/>
    <w:rsid w:val="00486F8D"/>
    <w:rsid w:val="006D4213"/>
    <w:rsid w:val="00704938"/>
    <w:rsid w:val="00753301"/>
    <w:rsid w:val="008540A9"/>
    <w:rsid w:val="00925901"/>
    <w:rsid w:val="009D4A99"/>
    <w:rsid w:val="009E1586"/>
    <w:rsid w:val="00DC3788"/>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23F40-62C8-41B0-A880-D32186DE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72C1"/>
    <w:pPr>
      <w:spacing w:after="0"/>
    </w:pPr>
    <w:rPr>
      <w:rFonts w:ascii="Consolas" w:hAnsi="Consolas"/>
      <w:sz w:val="21"/>
      <w:szCs w:val="21"/>
    </w:rPr>
  </w:style>
  <w:style w:type="character" w:customStyle="1" w:styleId="PlainTextChar">
    <w:name w:val="Plain Text Char"/>
    <w:basedOn w:val="DefaultParagraphFont"/>
    <w:link w:val="PlainText"/>
    <w:uiPriority w:val="99"/>
    <w:rsid w:val="000E72C1"/>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2017-05-31T02:42:00Z</dcterms:created>
  <dcterms:modified xsi:type="dcterms:W3CDTF">2017-05-31T02:51:00Z</dcterms:modified>
</cp:coreProperties>
</file>