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1121FC" w:rsidRDefault="00630506" w:rsidP="008D3ADD">
      <w:pPr>
        <w:pStyle w:val="PlainText"/>
        <w:rPr>
          <w:rFonts w:ascii="Courier New" w:hAnsi="Courier New" w:cs="Courier New"/>
        </w:rPr>
      </w:pPr>
      <w:r w:rsidRPr="001121FC">
        <w:rPr>
          <w:rFonts w:ascii="Courier New" w:hAnsi="Courier New" w:cs="Courier New"/>
        </w:rPr>
        <w:t>---</w:t>
      </w:r>
    </w:p>
    <w:p w:rsidR="00000000" w:rsidRPr="001121FC" w:rsidRDefault="00630506" w:rsidP="008D3ADD">
      <w:pPr>
        <w:pStyle w:val="PlainText"/>
        <w:rPr>
          <w:rFonts w:ascii="Courier New" w:hAnsi="Courier New" w:cs="Courier New"/>
        </w:rPr>
      </w:pPr>
      <w:proofErr w:type="gramStart"/>
      <w:r w:rsidRPr="001121FC">
        <w:rPr>
          <w:rFonts w:ascii="Courier New" w:hAnsi="Courier New" w:cs="Courier New"/>
        </w:rPr>
        <w:t>layout</w:t>
      </w:r>
      <w:proofErr w:type="gramEnd"/>
      <w:r w:rsidRPr="001121FC">
        <w:rPr>
          <w:rFonts w:ascii="Courier New" w:hAnsi="Courier New" w:cs="Courier New"/>
        </w:rPr>
        <w:t>: post</w:t>
      </w:r>
    </w:p>
    <w:p w:rsidR="00000000" w:rsidRPr="001121FC" w:rsidRDefault="00630506" w:rsidP="008D3ADD">
      <w:pPr>
        <w:pStyle w:val="PlainText"/>
        <w:rPr>
          <w:rFonts w:ascii="Courier New" w:hAnsi="Courier New" w:cs="Courier New"/>
        </w:rPr>
      </w:pPr>
      <w:proofErr w:type="gramStart"/>
      <w:r w:rsidRPr="001121FC">
        <w:rPr>
          <w:rFonts w:ascii="Courier New" w:hAnsi="Courier New" w:cs="Courier New"/>
        </w:rPr>
        <w:t>title</w:t>
      </w:r>
      <w:proofErr w:type="gramEnd"/>
      <w:r w:rsidRPr="001121FC">
        <w:rPr>
          <w:rFonts w:ascii="Courier New" w:hAnsi="Courier New" w:cs="Courier New"/>
        </w:rPr>
        <w:t xml:space="preserve">:  Getting Started with </w:t>
      </w:r>
      <w:proofErr w:type="spellStart"/>
      <w:r w:rsidRPr="001121FC">
        <w:rPr>
          <w:rFonts w:ascii="Courier New" w:hAnsi="Courier New" w:cs="Courier New"/>
        </w:rPr>
        <w:t>Ooma</w:t>
      </w:r>
      <w:proofErr w:type="spellEnd"/>
      <w:r w:rsidRPr="001121FC">
        <w:rPr>
          <w:rFonts w:ascii="Courier New" w:hAnsi="Courier New" w:cs="Courier New"/>
        </w:rPr>
        <w:t xml:space="preserve"> Office Web Portal</w:t>
      </w:r>
    </w:p>
    <w:p w:rsidR="00000000" w:rsidRPr="001121FC" w:rsidRDefault="00630506" w:rsidP="008D3ADD">
      <w:pPr>
        <w:pStyle w:val="PlainText"/>
        <w:rPr>
          <w:rFonts w:ascii="Courier New" w:hAnsi="Courier New" w:cs="Courier New"/>
        </w:rPr>
      </w:pPr>
      <w:proofErr w:type="gramStart"/>
      <w:r w:rsidRPr="001121FC">
        <w:rPr>
          <w:rFonts w:ascii="Courier New" w:hAnsi="Courier New" w:cs="Courier New"/>
        </w:rPr>
        <w:t>date</w:t>
      </w:r>
      <w:proofErr w:type="gramEnd"/>
      <w:r w:rsidRPr="001121FC">
        <w:rPr>
          <w:rFonts w:ascii="Courier New" w:hAnsi="Courier New" w:cs="Courier New"/>
        </w:rPr>
        <w:t>:   2015-05-18 08:30:00</w:t>
      </w:r>
    </w:p>
    <w:p w:rsidR="00000000" w:rsidRPr="001121FC" w:rsidRDefault="00630506" w:rsidP="008D3ADD">
      <w:pPr>
        <w:pStyle w:val="PlainText"/>
        <w:rPr>
          <w:rFonts w:ascii="Courier New" w:hAnsi="Courier New" w:cs="Courier New"/>
        </w:rPr>
      </w:pPr>
      <w:proofErr w:type="gramStart"/>
      <w:r w:rsidRPr="001121FC">
        <w:rPr>
          <w:rFonts w:ascii="Courier New" w:hAnsi="Courier New" w:cs="Courier New"/>
        </w:rPr>
        <w:t>country</w:t>
      </w:r>
      <w:proofErr w:type="gramEnd"/>
      <w:r w:rsidRPr="001121FC">
        <w:rPr>
          <w:rFonts w:ascii="Courier New" w:hAnsi="Courier New" w:cs="Courier New"/>
        </w:rPr>
        <w:t>: [</w:t>
      </w:r>
      <w:del w:id="0" w:author="DL" w:date="2017-05-29T19:50:00Z">
        <w:r w:rsidRPr="001121FC" w:rsidDel="001121FC">
          <w:rPr>
            <w:rFonts w:ascii="Courier New" w:hAnsi="Courier New" w:cs="Courier New"/>
          </w:rPr>
          <w:delText>Australia</w:delText>
        </w:r>
      </w:del>
      <w:ins w:id="1" w:author="DL" w:date="2017-05-29T19:50:00Z">
        <w:r w:rsidR="001121FC" w:rsidRPr="001121FC">
          <w:rPr>
            <w:rFonts w:ascii="Courier New" w:hAnsi="Courier New" w:cs="Courier New"/>
          </w:rPr>
          <w:t>UK</w:t>
        </w:r>
      </w:ins>
      <w:r w:rsidRPr="001121FC">
        <w:rPr>
          <w:rFonts w:ascii="Courier New" w:hAnsi="Courier New" w:cs="Courier New"/>
        </w:rPr>
        <w:t>]</w:t>
      </w:r>
    </w:p>
    <w:p w:rsidR="00000000" w:rsidRPr="001121FC" w:rsidRDefault="00630506" w:rsidP="008D3ADD">
      <w:pPr>
        <w:pStyle w:val="PlainText"/>
        <w:rPr>
          <w:rFonts w:ascii="Courier New" w:hAnsi="Courier New" w:cs="Courier New"/>
        </w:rPr>
      </w:pPr>
      <w:proofErr w:type="gramStart"/>
      <w:r w:rsidRPr="001121FC">
        <w:rPr>
          <w:rFonts w:ascii="Courier New" w:hAnsi="Courier New" w:cs="Courier New"/>
        </w:rPr>
        <w:t>language</w:t>
      </w:r>
      <w:proofErr w:type="gramEnd"/>
      <w:r w:rsidRPr="001121FC">
        <w:rPr>
          <w:rFonts w:ascii="Courier New" w:hAnsi="Courier New" w:cs="Courier New"/>
        </w:rPr>
        <w:t>: [English]</w:t>
      </w:r>
    </w:p>
    <w:p w:rsidR="00000000" w:rsidRPr="001121FC" w:rsidRDefault="00630506" w:rsidP="008D3ADD">
      <w:pPr>
        <w:pStyle w:val="PlainText"/>
        <w:rPr>
          <w:rFonts w:ascii="Courier New" w:hAnsi="Courier New" w:cs="Courier New"/>
        </w:rPr>
      </w:pPr>
      <w:proofErr w:type="gramStart"/>
      <w:r w:rsidRPr="001121FC">
        <w:rPr>
          <w:rFonts w:ascii="Courier New" w:hAnsi="Courier New" w:cs="Courier New"/>
        </w:rPr>
        <w:t>locale</w:t>
      </w:r>
      <w:proofErr w:type="gramEnd"/>
      <w:r w:rsidRPr="001121FC">
        <w:rPr>
          <w:rFonts w:ascii="Courier New" w:hAnsi="Courier New" w:cs="Courier New"/>
        </w:rPr>
        <w:t>: [en-</w:t>
      </w:r>
      <w:proofErr w:type="spellStart"/>
      <w:del w:id="2" w:author="DL" w:date="2017-05-29T19:50:00Z">
        <w:r w:rsidRPr="001121FC" w:rsidDel="001121FC">
          <w:rPr>
            <w:rFonts w:ascii="Courier New" w:hAnsi="Courier New" w:cs="Courier New"/>
          </w:rPr>
          <w:delText>au</w:delText>
        </w:r>
      </w:del>
      <w:ins w:id="3" w:author="DL" w:date="2017-05-29T19:50:00Z">
        <w:r w:rsidR="001121FC" w:rsidRPr="001121FC">
          <w:rPr>
            <w:rFonts w:ascii="Courier New" w:hAnsi="Courier New" w:cs="Courier New"/>
          </w:rPr>
          <w:t>uk</w:t>
        </w:r>
      </w:ins>
      <w:proofErr w:type="spellEnd"/>
      <w:r w:rsidRPr="001121FC">
        <w:rPr>
          <w:rFonts w:ascii="Courier New" w:hAnsi="Courier New" w:cs="Courier New"/>
        </w:rPr>
        <w:t>]</w:t>
      </w:r>
    </w:p>
    <w:p w:rsidR="00000000" w:rsidRPr="001121FC" w:rsidRDefault="00630506" w:rsidP="008D3ADD">
      <w:pPr>
        <w:pStyle w:val="PlainText"/>
        <w:rPr>
          <w:rFonts w:ascii="Courier New" w:hAnsi="Courier New" w:cs="Courier New"/>
        </w:rPr>
      </w:pPr>
      <w:proofErr w:type="gramStart"/>
      <w:r w:rsidRPr="001121FC">
        <w:rPr>
          <w:rFonts w:ascii="Courier New" w:hAnsi="Courier New" w:cs="Courier New"/>
        </w:rPr>
        <w:t>category</w:t>
      </w:r>
      <w:proofErr w:type="gramEnd"/>
      <w:r w:rsidRPr="001121FC">
        <w:rPr>
          <w:rFonts w:ascii="Courier New" w:hAnsi="Courier New" w:cs="Courier New"/>
        </w:rPr>
        <w:t>: [</w:t>
      </w:r>
      <w:proofErr w:type="spellStart"/>
      <w:r w:rsidRPr="001121FC">
        <w:rPr>
          <w:rFonts w:ascii="Courier New" w:hAnsi="Courier New" w:cs="Courier New"/>
        </w:rPr>
        <w:t>wework</w:t>
      </w:r>
      <w:proofErr w:type="spellEnd"/>
      <w:r w:rsidRPr="001121FC">
        <w:rPr>
          <w:rFonts w:ascii="Courier New" w:hAnsi="Courier New" w:cs="Courier New"/>
        </w:rPr>
        <w:t>]</w:t>
      </w:r>
    </w:p>
    <w:p w:rsidR="00000000" w:rsidRPr="001121FC" w:rsidRDefault="00630506" w:rsidP="008D3ADD">
      <w:pPr>
        <w:pStyle w:val="PlainText"/>
        <w:rPr>
          <w:rFonts w:ascii="Courier New" w:hAnsi="Courier New" w:cs="Courier New"/>
        </w:rPr>
      </w:pPr>
      <w:proofErr w:type="gramStart"/>
      <w:r w:rsidRPr="001121FC">
        <w:rPr>
          <w:rFonts w:ascii="Courier New" w:hAnsi="Courier New" w:cs="Courier New"/>
        </w:rPr>
        <w:t>tags</w:t>
      </w:r>
      <w:proofErr w:type="gramEnd"/>
      <w:r w:rsidRPr="001121FC">
        <w:rPr>
          <w:rFonts w:ascii="Courier New" w:hAnsi="Courier New" w:cs="Courier New"/>
        </w:rPr>
        <w:t xml:space="preserve">: [getting-started, activation-and-setup, </w:t>
      </w:r>
      <w:proofErr w:type="spellStart"/>
      <w:r w:rsidRPr="001121FC">
        <w:rPr>
          <w:rFonts w:ascii="Courier New" w:hAnsi="Courier New" w:cs="Courier New"/>
        </w:rPr>
        <w:t>ooma</w:t>
      </w:r>
      <w:proofErr w:type="spellEnd"/>
      <w:r w:rsidRPr="001121FC">
        <w:rPr>
          <w:rFonts w:ascii="Courier New" w:hAnsi="Courier New" w:cs="Courier New"/>
        </w:rPr>
        <w:t xml:space="preserve">-office-manager, admin-features, </w:t>
      </w:r>
      <w:proofErr w:type="spellStart"/>
      <w:r w:rsidRPr="001121FC">
        <w:rPr>
          <w:rFonts w:ascii="Courier New" w:hAnsi="Courier New" w:cs="Courier New"/>
        </w:rPr>
        <w:t>wework</w:t>
      </w:r>
      <w:proofErr w:type="spellEnd"/>
      <w:r w:rsidRPr="001121FC">
        <w:rPr>
          <w:rFonts w:ascii="Courier New" w:hAnsi="Courier New" w:cs="Courier New"/>
        </w:rPr>
        <w:t>]</w:t>
      </w:r>
    </w:p>
    <w:p w:rsidR="00000000" w:rsidRPr="001121FC" w:rsidRDefault="00630506" w:rsidP="008D3ADD">
      <w:pPr>
        <w:pStyle w:val="PlainText"/>
        <w:rPr>
          <w:rFonts w:ascii="Courier New" w:hAnsi="Courier New" w:cs="Courier New"/>
        </w:rPr>
      </w:pPr>
      <w:r w:rsidRPr="001121FC">
        <w:rPr>
          <w:rFonts w:ascii="Courier New" w:hAnsi="Courier New" w:cs="Courier New"/>
        </w:rPr>
        <w:t>---</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xml:space="preserve">The </w:t>
      </w:r>
      <w:proofErr w:type="spellStart"/>
      <w:r w:rsidRPr="001121FC">
        <w:rPr>
          <w:rFonts w:ascii="Courier New" w:hAnsi="Courier New" w:cs="Courier New"/>
        </w:rPr>
        <w:t>Ooma</w:t>
      </w:r>
      <w:proofErr w:type="spellEnd"/>
      <w:r w:rsidRPr="001121FC">
        <w:rPr>
          <w:rFonts w:ascii="Courier New" w:hAnsi="Courier New" w:cs="Courier New"/>
        </w:rPr>
        <w:t xml:space="preserve"> Office web portal is where you will manage your </w:t>
      </w:r>
      <w:proofErr w:type="spellStart"/>
      <w:r w:rsidRPr="001121FC">
        <w:rPr>
          <w:rFonts w:ascii="Courier New" w:hAnsi="Courier New" w:cs="Courier New"/>
        </w:rPr>
        <w:t>Ooma</w:t>
      </w:r>
      <w:proofErr w:type="spellEnd"/>
      <w:r w:rsidRPr="001121FC">
        <w:rPr>
          <w:rFonts w:ascii="Courier New" w:hAnsi="Courier New" w:cs="Courier New"/>
        </w:rPr>
        <w:t xml:space="preserve"> Office for </w:t>
      </w:r>
      <w:proofErr w:type="spellStart"/>
      <w:r w:rsidRPr="001121FC">
        <w:rPr>
          <w:rFonts w:ascii="Courier New" w:hAnsi="Courier New" w:cs="Courier New"/>
        </w:rPr>
        <w:t>WeWork</w:t>
      </w:r>
      <w:proofErr w:type="spellEnd"/>
      <w:r w:rsidRPr="001121FC">
        <w:rPr>
          <w:rFonts w:ascii="Courier New" w:hAnsi="Courier New" w:cs="Courier New"/>
        </w:rPr>
        <w:t xml:space="preserve"> setup. Everything you need is brought together in one place that you can access from anywhere that you have an Internet connection. Whether you would like to updat</w:t>
      </w:r>
      <w:r w:rsidRPr="001121FC">
        <w:rPr>
          <w:rFonts w:ascii="Courier New" w:hAnsi="Courier New" w:cs="Courier New"/>
        </w:rPr>
        <w:t xml:space="preserve">e your Virtual Receptionist, add capacity to your </w:t>
      </w:r>
      <w:proofErr w:type="spellStart"/>
      <w:r w:rsidRPr="001121FC">
        <w:rPr>
          <w:rFonts w:ascii="Courier New" w:hAnsi="Courier New" w:cs="Courier New"/>
        </w:rPr>
        <w:t>Ooma</w:t>
      </w:r>
      <w:proofErr w:type="spellEnd"/>
      <w:r w:rsidRPr="001121FC">
        <w:rPr>
          <w:rFonts w:ascii="Courier New" w:hAnsi="Courier New" w:cs="Courier New"/>
        </w:rPr>
        <w:t xml:space="preserve"> Office system, or personalise your setup, your </w:t>
      </w:r>
      <w:proofErr w:type="spellStart"/>
      <w:r w:rsidRPr="001121FC">
        <w:rPr>
          <w:rFonts w:ascii="Courier New" w:hAnsi="Courier New" w:cs="Courier New"/>
        </w:rPr>
        <w:t>Ooma</w:t>
      </w:r>
      <w:proofErr w:type="spellEnd"/>
      <w:r w:rsidRPr="001121FC">
        <w:rPr>
          <w:rFonts w:ascii="Courier New" w:hAnsi="Courier New" w:cs="Courier New"/>
        </w:rPr>
        <w:t xml:space="preserve"> Office account is where you'll find all the tools you need!</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1. Table of Contents</w:t>
      </w:r>
    </w:p>
    <w:p w:rsidR="00000000" w:rsidRPr="001121FC" w:rsidRDefault="00630506" w:rsidP="008D3ADD">
      <w:pPr>
        <w:pStyle w:val="PlainText"/>
        <w:rPr>
          <w:rFonts w:ascii="Courier New" w:hAnsi="Courier New" w:cs="Courier New"/>
        </w:rPr>
      </w:pPr>
      <w:r w:rsidRPr="001121FC">
        <w:rPr>
          <w:rFonts w:ascii="Courier New" w:hAnsi="Courier New" w:cs="Courier New"/>
        </w:rPr>
        <w:t>{</w:t>
      </w:r>
      <w:proofErr w:type="gramStart"/>
      <w:r w:rsidRPr="001121FC">
        <w:rPr>
          <w:rFonts w:ascii="Courier New" w:hAnsi="Courier New" w:cs="Courier New"/>
        </w:rPr>
        <w:t>:</w:t>
      </w:r>
      <w:proofErr w:type="spellStart"/>
      <w:r w:rsidRPr="001121FC">
        <w:rPr>
          <w:rFonts w:ascii="Courier New" w:hAnsi="Courier New" w:cs="Courier New"/>
        </w:rPr>
        <w:t>toc</w:t>
      </w:r>
      <w:proofErr w:type="spellEnd"/>
      <w:proofErr w:type="gramEnd"/>
      <w:r w:rsidRPr="001121FC">
        <w:rPr>
          <w:rFonts w:ascii="Courier New" w:hAnsi="Courier New" w:cs="Courier New"/>
        </w:rPr>
        <w:t>}</w:t>
      </w:r>
    </w:p>
    <w:p w:rsidR="00000000" w:rsidRPr="001121FC" w:rsidRDefault="00630506" w:rsidP="008D3ADD">
      <w:pPr>
        <w:pStyle w:val="PlainText"/>
        <w:rPr>
          <w:rFonts w:ascii="Courier New" w:hAnsi="Courier New" w:cs="Courier New"/>
        </w:rPr>
      </w:pPr>
      <w:r w:rsidRPr="001121FC">
        <w:rPr>
          <w:rFonts w:ascii="Courier New" w:hAnsi="Courier New" w:cs="Courier New"/>
        </w:rPr>
        <w:t>* * *</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xml:space="preserve">## What can I do with my </w:t>
      </w:r>
      <w:proofErr w:type="spellStart"/>
      <w:r w:rsidRPr="001121FC">
        <w:rPr>
          <w:rFonts w:ascii="Courier New" w:hAnsi="Courier New" w:cs="Courier New"/>
        </w:rPr>
        <w:t>Ooma</w:t>
      </w:r>
      <w:proofErr w:type="spellEnd"/>
      <w:r w:rsidRPr="001121FC">
        <w:rPr>
          <w:rFonts w:ascii="Courier New" w:hAnsi="Courier New" w:cs="Courier New"/>
        </w:rPr>
        <w:t xml:space="preserve"> Office account?</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xml:space="preserve">Your </w:t>
      </w:r>
      <w:proofErr w:type="spellStart"/>
      <w:r w:rsidRPr="001121FC">
        <w:rPr>
          <w:rFonts w:ascii="Courier New" w:hAnsi="Courier New" w:cs="Courier New"/>
        </w:rPr>
        <w:t>O</w:t>
      </w:r>
      <w:r w:rsidRPr="001121FC">
        <w:rPr>
          <w:rFonts w:ascii="Courier New" w:hAnsi="Courier New" w:cs="Courier New"/>
        </w:rPr>
        <w:t>oma</w:t>
      </w:r>
      <w:proofErr w:type="spellEnd"/>
      <w:r w:rsidRPr="001121FC">
        <w:rPr>
          <w:rFonts w:ascii="Courier New" w:hAnsi="Courier New" w:cs="Courier New"/>
        </w:rPr>
        <w:t xml:space="preserve"> Office account allows you to personalise your </w:t>
      </w:r>
      <w:proofErr w:type="spellStart"/>
      <w:r w:rsidRPr="001121FC">
        <w:rPr>
          <w:rFonts w:ascii="Courier New" w:hAnsi="Courier New" w:cs="Courier New"/>
        </w:rPr>
        <w:t>Ooma</w:t>
      </w:r>
      <w:proofErr w:type="spellEnd"/>
      <w:r w:rsidRPr="001121FC">
        <w:rPr>
          <w:rFonts w:ascii="Courier New" w:hAnsi="Courier New" w:cs="Courier New"/>
        </w:rPr>
        <w:t xml:space="preserve"> Office for </w:t>
      </w:r>
      <w:proofErr w:type="spellStart"/>
      <w:r w:rsidRPr="001121FC">
        <w:rPr>
          <w:rFonts w:ascii="Courier New" w:hAnsi="Courier New" w:cs="Courier New"/>
        </w:rPr>
        <w:t>WeWork</w:t>
      </w:r>
      <w:proofErr w:type="spellEnd"/>
      <w:r w:rsidRPr="001121FC">
        <w:rPr>
          <w:rFonts w:ascii="Courier New" w:hAnsi="Courier New" w:cs="Courier New"/>
        </w:rPr>
        <w:t xml:space="preserve"> setup so that it meets the specific needs of your business. When you are logged in to the </w:t>
      </w:r>
      <w:proofErr w:type="spellStart"/>
      <w:r w:rsidRPr="001121FC">
        <w:rPr>
          <w:rFonts w:ascii="Courier New" w:hAnsi="Courier New" w:cs="Courier New"/>
        </w:rPr>
        <w:t>Ooma</w:t>
      </w:r>
      <w:proofErr w:type="spellEnd"/>
      <w:r w:rsidRPr="001121FC">
        <w:rPr>
          <w:rFonts w:ascii="Courier New" w:hAnsi="Courier New" w:cs="Courier New"/>
        </w:rPr>
        <w:t xml:space="preserve"> Office web portal as an administrator, you can do the following:</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xml:space="preserve">* Set up your Virtual </w:t>
      </w:r>
      <w:r w:rsidRPr="001121FC">
        <w:rPr>
          <w:rFonts w:ascii="Courier New" w:hAnsi="Courier New" w:cs="Courier New"/>
        </w:rPr>
        <w:t>Receptionist</w:t>
      </w:r>
    </w:p>
    <w:p w:rsidR="00000000" w:rsidRPr="001121FC" w:rsidRDefault="00630506" w:rsidP="008D3ADD">
      <w:pPr>
        <w:pStyle w:val="PlainText"/>
        <w:rPr>
          <w:rFonts w:ascii="Courier New" w:hAnsi="Courier New" w:cs="Courier New"/>
        </w:rPr>
      </w:pPr>
      <w:r w:rsidRPr="001121FC">
        <w:rPr>
          <w:rFonts w:ascii="Courier New" w:hAnsi="Courier New" w:cs="Courier New"/>
        </w:rPr>
        <w:t>* Configure extension dialling</w:t>
      </w:r>
    </w:p>
    <w:p w:rsidR="00000000" w:rsidRPr="001121FC" w:rsidRDefault="00630506" w:rsidP="008D3ADD">
      <w:pPr>
        <w:pStyle w:val="PlainText"/>
        <w:rPr>
          <w:rFonts w:ascii="Courier New" w:hAnsi="Courier New" w:cs="Courier New"/>
        </w:rPr>
      </w:pPr>
      <w:r w:rsidRPr="001121FC">
        <w:rPr>
          <w:rFonts w:ascii="Courier New" w:hAnsi="Courier New" w:cs="Courier New"/>
        </w:rPr>
        <w:t>* Put together ring groups</w:t>
      </w:r>
    </w:p>
    <w:p w:rsidR="00000000" w:rsidRPr="001121FC" w:rsidRDefault="00630506" w:rsidP="008D3ADD">
      <w:pPr>
        <w:pStyle w:val="PlainText"/>
        <w:rPr>
          <w:rFonts w:ascii="Courier New" w:hAnsi="Courier New" w:cs="Courier New"/>
        </w:rPr>
      </w:pPr>
      <w:r w:rsidRPr="001121FC">
        <w:rPr>
          <w:rFonts w:ascii="Courier New" w:hAnsi="Courier New" w:cs="Courier New"/>
        </w:rPr>
        <w:t>* Upload an .mp3 or .wav file for Music on Hold</w:t>
      </w:r>
    </w:p>
    <w:p w:rsidR="00000000" w:rsidRPr="001121FC" w:rsidRDefault="00630506" w:rsidP="008D3ADD">
      <w:pPr>
        <w:pStyle w:val="PlainText"/>
        <w:rPr>
          <w:rFonts w:ascii="Courier New" w:hAnsi="Courier New" w:cs="Courier New"/>
        </w:rPr>
      </w:pPr>
      <w:r w:rsidRPr="001121FC">
        <w:rPr>
          <w:rFonts w:ascii="Courier New" w:hAnsi="Courier New" w:cs="Courier New"/>
        </w:rPr>
        <w:t>* Add a conference bridge</w:t>
      </w:r>
    </w:p>
    <w:p w:rsidR="00000000" w:rsidRPr="001121FC" w:rsidRDefault="00630506" w:rsidP="008D3ADD">
      <w:pPr>
        <w:pStyle w:val="PlainText"/>
        <w:rPr>
          <w:rFonts w:ascii="Courier New" w:hAnsi="Courier New" w:cs="Courier New"/>
        </w:rPr>
      </w:pPr>
      <w:r w:rsidRPr="001121FC">
        <w:rPr>
          <w:rFonts w:ascii="Courier New" w:hAnsi="Courier New" w:cs="Courier New"/>
        </w:rPr>
        <w:t>* Add additional capacity with additional users and phone numbers</w:t>
      </w:r>
    </w:p>
    <w:p w:rsidR="00000000" w:rsidRPr="001121FC" w:rsidRDefault="00630506" w:rsidP="008D3ADD">
      <w:pPr>
        <w:pStyle w:val="PlainText"/>
        <w:rPr>
          <w:rFonts w:ascii="Courier New" w:hAnsi="Courier New" w:cs="Courier New"/>
        </w:rPr>
      </w:pPr>
      <w:r w:rsidRPr="001121FC">
        <w:rPr>
          <w:rFonts w:ascii="Courier New" w:hAnsi="Courier New" w:cs="Courier New"/>
        </w:rPr>
        <w:t>* Update your billing and account administrat</w:t>
      </w:r>
      <w:r w:rsidRPr="001121FC">
        <w:rPr>
          <w:rFonts w:ascii="Courier New" w:hAnsi="Courier New" w:cs="Courier New"/>
        </w:rPr>
        <w:t>or information</w:t>
      </w:r>
    </w:p>
    <w:p w:rsidR="00000000" w:rsidRPr="001121FC" w:rsidRDefault="00630506" w:rsidP="008D3ADD">
      <w:pPr>
        <w:pStyle w:val="PlainText"/>
        <w:rPr>
          <w:rFonts w:ascii="Courier New" w:hAnsi="Courier New" w:cs="Courier New"/>
        </w:rPr>
      </w:pPr>
      <w:r w:rsidRPr="001121FC">
        <w:rPr>
          <w:rFonts w:ascii="Courier New" w:hAnsi="Courier New" w:cs="Courier New"/>
        </w:rPr>
        <w:t>* Much, much more</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xml:space="preserve">## How do I sign into my </w:t>
      </w:r>
      <w:proofErr w:type="spellStart"/>
      <w:r w:rsidRPr="001121FC">
        <w:rPr>
          <w:rFonts w:ascii="Courier New" w:hAnsi="Courier New" w:cs="Courier New"/>
        </w:rPr>
        <w:t>Ooma</w:t>
      </w:r>
      <w:proofErr w:type="spellEnd"/>
      <w:r w:rsidRPr="001121FC">
        <w:rPr>
          <w:rFonts w:ascii="Courier New" w:hAnsi="Courier New" w:cs="Courier New"/>
        </w:rPr>
        <w:t xml:space="preserve"> Office account?</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You can sign in by visiting [{</w:t>
      </w:r>
      <w:proofErr w:type="gramStart"/>
      <w:r w:rsidRPr="001121FC">
        <w:rPr>
          <w:rFonts w:ascii="Courier New" w:hAnsi="Courier New" w:cs="Courier New"/>
        </w:rPr>
        <w:t>{ site.office</w:t>
      </w:r>
      <w:proofErr w:type="gramEnd"/>
      <w:r w:rsidRPr="001121FC">
        <w:rPr>
          <w:rFonts w:ascii="Courier New" w:hAnsi="Courier New" w:cs="Courier New"/>
        </w:rPr>
        <w:t>_link.au }}/]({{ site.office_link.au }}/) with a web browser.</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Select the correct flag for your country from the drop</w:t>
      </w:r>
      <w:ins w:id="4" w:author="DL" w:date="2017-05-29T20:08:00Z">
        <w:r w:rsidR="00441DA9">
          <w:rPr>
            <w:rFonts w:ascii="Courier New" w:hAnsi="Courier New" w:cs="Courier New"/>
          </w:rPr>
          <w:t>-</w:t>
        </w:r>
      </w:ins>
      <w:r w:rsidRPr="001121FC">
        <w:rPr>
          <w:rFonts w:ascii="Courier New" w:hAnsi="Courier New" w:cs="Courier New"/>
        </w:rPr>
        <w:t xml:space="preserve">down, and then </w:t>
      </w:r>
      <w:r w:rsidRPr="001121FC">
        <w:rPr>
          <w:rFonts w:ascii="Courier New" w:hAnsi="Courier New" w:cs="Courier New"/>
        </w:rPr>
        <w:t xml:space="preserve">enter your </w:t>
      </w:r>
      <w:proofErr w:type="spellStart"/>
      <w:r w:rsidRPr="001121FC">
        <w:rPr>
          <w:rFonts w:ascii="Courier New" w:hAnsi="Courier New" w:cs="Courier New"/>
        </w:rPr>
        <w:t>Ooma</w:t>
      </w:r>
      <w:proofErr w:type="spellEnd"/>
      <w:r w:rsidRPr="001121FC">
        <w:rPr>
          <w:rFonts w:ascii="Courier New" w:hAnsi="Courier New" w:cs="Courier New"/>
        </w:rPr>
        <w:t xml:space="preserve"> Office phone number as your username.</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xml:space="preserve">## What if I can't remember my </w:t>
      </w:r>
      <w:proofErr w:type="spellStart"/>
      <w:r w:rsidRPr="001121FC">
        <w:rPr>
          <w:rFonts w:ascii="Courier New" w:hAnsi="Courier New" w:cs="Courier New"/>
        </w:rPr>
        <w:t>Ooma</w:t>
      </w:r>
      <w:proofErr w:type="spellEnd"/>
      <w:r w:rsidRPr="001121FC">
        <w:rPr>
          <w:rFonts w:ascii="Courier New" w:hAnsi="Courier New" w:cs="Courier New"/>
        </w:rPr>
        <w:t xml:space="preserve"> Office password?</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xml:space="preserve">You can recover your </w:t>
      </w:r>
      <w:proofErr w:type="spellStart"/>
      <w:r w:rsidRPr="001121FC">
        <w:rPr>
          <w:rFonts w:ascii="Courier New" w:hAnsi="Courier New" w:cs="Courier New"/>
        </w:rPr>
        <w:t>Ooma</w:t>
      </w:r>
      <w:proofErr w:type="spellEnd"/>
      <w:r w:rsidRPr="001121FC">
        <w:rPr>
          <w:rFonts w:ascii="Courier New" w:hAnsi="Courier New" w:cs="Courier New"/>
        </w:rPr>
        <w:t xml:space="preserve"> Office password by selecting the correct flag for your country and then clicking on the "password recovery" link at the b</w:t>
      </w:r>
      <w:r w:rsidRPr="001121FC">
        <w:rPr>
          <w:rFonts w:ascii="Courier New" w:hAnsi="Courier New" w:cs="Courier New"/>
        </w:rPr>
        <w:t>ottom of the "Login" screen:</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lastRenderedPageBreak/>
        <w:t>&lt;p align="</w:t>
      </w:r>
      <w:proofErr w:type="spellStart"/>
      <w:r w:rsidRPr="001121FC">
        <w:rPr>
          <w:rFonts w:ascii="Courier New" w:hAnsi="Courier New" w:cs="Courier New"/>
        </w:rPr>
        <w:t>center</w:t>
      </w:r>
      <w:proofErr w:type="spellEnd"/>
      <w:r w:rsidRPr="001121FC">
        <w:rPr>
          <w:rFonts w:ascii="Courier New" w:hAnsi="Courier New" w:cs="Courier New"/>
        </w:rPr>
        <w:t>"&gt;&lt;</w:t>
      </w:r>
      <w:proofErr w:type="spellStart"/>
      <w:r w:rsidRPr="001121FC">
        <w:rPr>
          <w:rFonts w:ascii="Courier New" w:hAnsi="Courier New" w:cs="Courier New"/>
        </w:rPr>
        <w:t>img</w:t>
      </w:r>
      <w:proofErr w:type="spellEnd"/>
      <w:r w:rsidRPr="001121FC">
        <w:rPr>
          <w:rFonts w:ascii="Courier New" w:hAnsi="Courier New" w:cs="Courier New"/>
        </w:rPr>
        <w:t xml:space="preserve"> alt="reset password" </w:t>
      </w:r>
      <w:proofErr w:type="spellStart"/>
      <w:r w:rsidRPr="001121FC">
        <w:rPr>
          <w:rFonts w:ascii="Courier New" w:hAnsi="Courier New" w:cs="Courier New"/>
        </w:rPr>
        <w:t>src</w:t>
      </w:r>
      <w:proofErr w:type="spellEnd"/>
      <w:r w:rsidRPr="001121FC">
        <w:rPr>
          <w:rFonts w:ascii="Courier New" w:hAnsi="Courier New" w:cs="Courier New"/>
        </w:rPr>
        <w:t>="{</w:t>
      </w:r>
      <w:proofErr w:type="gramStart"/>
      <w:r w:rsidRPr="001121FC">
        <w:rPr>
          <w:rFonts w:ascii="Courier New" w:hAnsi="Courier New" w:cs="Courier New"/>
        </w:rPr>
        <w:t xml:space="preserve">{ </w:t>
      </w:r>
      <w:proofErr w:type="spellStart"/>
      <w:r w:rsidRPr="001121FC">
        <w:rPr>
          <w:rFonts w:ascii="Courier New" w:hAnsi="Courier New" w:cs="Courier New"/>
        </w:rPr>
        <w:t>site.baseurl</w:t>
      </w:r>
      <w:proofErr w:type="spellEnd"/>
      <w:proofErr w:type="gramEnd"/>
      <w:r w:rsidRPr="001121FC">
        <w:rPr>
          <w:rFonts w:ascii="Courier New" w:hAnsi="Courier New" w:cs="Courier New"/>
        </w:rPr>
        <w:t xml:space="preserve"> }}/assets/images/ooma_office_wework/login_screen_reset_password.png" /&gt;&lt;/p&gt;</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Click "Reset It" to begin the password recovery process.</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What settings are locat</w:t>
      </w:r>
      <w:r w:rsidRPr="001121FC">
        <w:rPr>
          <w:rFonts w:ascii="Courier New" w:hAnsi="Courier New" w:cs="Courier New"/>
        </w:rPr>
        <w:t>ed under the Use tab?</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The "Use" tab is where you will review information about your account's usage. Use this tab to review calls and faxing information. Through the "Use" tab, you will have access to:</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Call Logs</w:t>
      </w:r>
    </w:p>
    <w:p w:rsidR="00000000" w:rsidRPr="001121FC" w:rsidRDefault="00630506" w:rsidP="008D3ADD">
      <w:pPr>
        <w:pStyle w:val="PlainText"/>
        <w:rPr>
          <w:rFonts w:ascii="Courier New" w:hAnsi="Courier New" w:cs="Courier New"/>
        </w:rPr>
      </w:pPr>
      <w:r w:rsidRPr="001121FC">
        <w:rPr>
          <w:rFonts w:ascii="Courier New" w:hAnsi="Courier New" w:cs="Courier New"/>
        </w:rPr>
        <w:t>* Fax Logs</w:t>
      </w:r>
    </w:p>
    <w:p w:rsidR="00000000" w:rsidRPr="001121FC" w:rsidRDefault="00630506" w:rsidP="008D3ADD">
      <w:pPr>
        <w:pStyle w:val="PlainText"/>
        <w:rPr>
          <w:rFonts w:ascii="Courier New" w:hAnsi="Courier New" w:cs="Courier New"/>
        </w:rPr>
      </w:pPr>
      <w:r w:rsidRPr="001121FC">
        <w:rPr>
          <w:rFonts w:ascii="Courier New" w:hAnsi="Courier New" w:cs="Courier New"/>
        </w:rPr>
        <w:t>* Conference server setup</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w:t>
      </w:r>
      <w:r w:rsidRPr="001121FC">
        <w:rPr>
          <w:rFonts w:ascii="Courier New" w:hAnsi="Courier New" w:cs="Courier New"/>
        </w:rPr>
        <w:t xml:space="preserve"> What settings are located under the Setup tab?</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The "Setup" tab is the heart of your account administration. Use this tab to set up your Virtual Receptionist, manage your phone lines and phone numbers, and more. Through the "Setup" tab, you will have acce</w:t>
      </w:r>
      <w:r w:rsidRPr="001121FC">
        <w:rPr>
          <w:rFonts w:ascii="Courier New" w:hAnsi="Courier New" w:cs="Courier New"/>
        </w:rPr>
        <w:t>ss to:</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[Extensions</w:t>
      </w:r>
      <w:proofErr w:type="gramStart"/>
      <w:r w:rsidRPr="001121FC">
        <w:rPr>
          <w:rFonts w:ascii="Courier New" w:hAnsi="Courier New" w:cs="Courier New"/>
        </w:rPr>
        <w:t>](</w:t>
      </w:r>
      <w:proofErr w:type="gramEnd"/>
      <w:r w:rsidRPr="001121FC">
        <w:rPr>
          <w:rFonts w:ascii="Courier New" w:hAnsi="Courier New" w:cs="Courier New"/>
        </w:rPr>
        <w:t>{{ site.office_link.au }}/#extensions)</w:t>
      </w:r>
    </w:p>
    <w:p w:rsidR="00000000" w:rsidRPr="001121FC" w:rsidRDefault="00630506" w:rsidP="008D3ADD">
      <w:pPr>
        <w:pStyle w:val="PlainText"/>
        <w:rPr>
          <w:rFonts w:ascii="Courier New" w:hAnsi="Courier New" w:cs="Courier New"/>
        </w:rPr>
      </w:pPr>
      <w:r w:rsidRPr="001121FC">
        <w:rPr>
          <w:rFonts w:ascii="Courier New" w:hAnsi="Courier New" w:cs="Courier New"/>
        </w:rPr>
        <w:t>* [Numbers</w:t>
      </w:r>
      <w:proofErr w:type="gramStart"/>
      <w:r w:rsidRPr="001121FC">
        <w:rPr>
          <w:rFonts w:ascii="Courier New" w:hAnsi="Courier New" w:cs="Courier New"/>
        </w:rPr>
        <w:t>](</w:t>
      </w:r>
      <w:proofErr w:type="gramEnd"/>
      <w:r w:rsidRPr="001121FC">
        <w:rPr>
          <w:rFonts w:ascii="Courier New" w:hAnsi="Courier New" w:cs="Courier New"/>
        </w:rPr>
        <w:t>{{ site.office_link.au }}/#</w:t>
      </w:r>
      <w:proofErr w:type="spellStart"/>
      <w:r w:rsidRPr="001121FC">
        <w:rPr>
          <w:rFonts w:ascii="Courier New" w:hAnsi="Courier New" w:cs="Courier New"/>
        </w:rPr>
        <w:t>manage_phone_number</w:t>
      </w:r>
      <w:proofErr w:type="spellEnd"/>
      <w:r w:rsidRPr="001121FC">
        <w:rPr>
          <w:rFonts w:ascii="Courier New" w:hAnsi="Courier New" w:cs="Courier New"/>
        </w:rPr>
        <w:t>)</w:t>
      </w:r>
    </w:p>
    <w:p w:rsidR="00000000" w:rsidRPr="001121FC" w:rsidRDefault="00630506" w:rsidP="008D3ADD">
      <w:pPr>
        <w:pStyle w:val="PlainText"/>
        <w:rPr>
          <w:rFonts w:ascii="Courier New" w:hAnsi="Courier New" w:cs="Courier New"/>
        </w:rPr>
      </w:pPr>
      <w:r w:rsidRPr="001121FC">
        <w:rPr>
          <w:rFonts w:ascii="Courier New" w:hAnsi="Courier New" w:cs="Courier New"/>
        </w:rPr>
        <w:t>* [Receptionist</w:t>
      </w:r>
      <w:proofErr w:type="gramStart"/>
      <w:r w:rsidRPr="001121FC">
        <w:rPr>
          <w:rFonts w:ascii="Courier New" w:hAnsi="Courier New" w:cs="Courier New"/>
        </w:rPr>
        <w:t>](</w:t>
      </w:r>
      <w:proofErr w:type="gramEnd"/>
      <w:r w:rsidRPr="001121FC">
        <w:rPr>
          <w:rFonts w:ascii="Courier New" w:hAnsi="Courier New" w:cs="Courier New"/>
        </w:rPr>
        <w:t>{{ site.office_link.au }}/#</w:t>
      </w:r>
      <w:proofErr w:type="spellStart"/>
      <w:r w:rsidRPr="001121FC">
        <w:rPr>
          <w:rFonts w:ascii="Courier New" w:hAnsi="Courier New" w:cs="Courier New"/>
        </w:rPr>
        <w:t>virtual_receptionist</w:t>
      </w:r>
      <w:proofErr w:type="spellEnd"/>
      <w:r w:rsidRPr="001121FC">
        <w:rPr>
          <w:rFonts w:ascii="Courier New" w:hAnsi="Courier New" w:cs="Courier New"/>
        </w:rPr>
        <w:t>)</w:t>
      </w:r>
    </w:p>
    <w:p w:rsidR="00000000" w:rsidRPr="001121FC" w:rsidRDefault="00630506" w:rsidP="008D3ADD">
      <w:pPr>
        <w:pStyle w:val="PlainText"/>
        <w:rPr>
          <w:rFonts w:ascii="Courier New" w:hAnsi="Courier New" w:cs="Courier New"/>
        </w:rPr>
      </w:pPr>
      <w:r w:rsidRPr="001121FC">
        <w:rPr>
          <w:rFonts w:ascii="Courier New" w:hAnsi="Courier New" w:cs="Courier New"/>
        </w:rPr>
        <w:t>* [Conferences</w:t>
      </w:r>
      <w:proofErr w:type="gramStart"/>
      <w:r w:rsidRPr="001121FC">
        <w:rPr>
          <w:rFonts w:ascii="Courier New" w:hAnsi="Courier New" w:cs="Courier New"/>
        </w:rPr>
        <w:t>](</w:t>
      </w:r>
      <w:proofErr w:type="gramEnd"/>
      <w:r w:rsidRPr="001121FC">
        <w:rPr>
          <w:rFonts w:ascii="Courier New" w:hAnsi="Courier New" w:cs="Courier New"/>
        </w:rPr>
        <w:t>{{ site.office_link.au }}/#conferences)</w:t>
      </w:r>
    </w:p>
    <w:p w:rsidR="00000000" w:rsidRPr="001121FC" w:rsidRDefault="00630506" w:rsidP="008D3ADD">
      <w:pPr>
        <w:pStyle w:val="PlainText"/>
        <w:rPr>
          <w:rFonts w:ascii="Courier New" w:hAnsi="Courier New" w:cs="Courier New"/>
        </w:rPr>
      </w:pPr>
      <w:r w:rsidRPr="001121FC">
        <w:rPr>
          <w:rFonts w:ascii="Courier New" w:hAnsi="Courier New" w:cs="Courier New"/>
        </w:rPr>
        <w:t>* [Preferenc</w:t>
      </w:r>
      <w:r w:rsidRPr="001121FC">
        <w:rPr>
          <w:rFonts w:ascii="Courier New" w:hAnsi="Courier New" w:cs="Courier New"/>
        </w:rPr>
        <w:t>es</w:t>
      </w:r>
      <w:proofErr w:type="gramStart"/>
      <w:r w:rsidRPr="001121FC">
        <w:rPr>
          <w:rFonts w:ascii="Courier New" w:hAnsi="Courier New" w:cs="Courier New"/>
        </w:rPr>
        <w:t>](</w:t>
      </w:r>
      <w:proofErr w:type="gramEnd"/>
      <w:r w:rsidRPr="001121FC">
        <w:rPr>
          <w:rFonts w:ascii="Courier New" w:hAnsi="Courier New" w:cs="Courier New"/>
        </w:rPr>
        <w:t>{{ site.office_link.au }}/#preferences)</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What settings are located under the Account tab?</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The "Account" tab is where you will have access to: manage your account and its settings, including:</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[Settings</w:t>
      </w:r>
      <w:proofErr w:type="gramStart"/>
      <w:r w:rsidRPr="001121FC">
        <w:rPr>
          <w:rFonts w:ascii="Courier New" w:hAnsi="Courier New" w:cs="Courier New"/>
        </w:rPr>
        <w:t>](</w:t>
      </w:r>
      <w:proofErr w:type="gramEnd"/>
      <w:r w:rsidRPr="001121FC">
        <w:rPr>
          <w:rFonts w:ascii="Courier New" w:hAnsi="Courier New" w:cs="Courier New"/>
        </w:rPr>
        <w:t>{{ site.office_link.au }}/settings)</w:t>
      </w:r>
    </w:p>
    <w:p w:rsidR="00000000" w:rsidRPr="001121FC" w:rsidRDefault="00630506" w:rsidP="008D3ADD">
      <w:pPr>
        <w:pStyle w:val="PlainText"/>
        <w:rPr>
          <w:rFonts w:ascii="Courier New" w:hAnsi="Courier New" w:cs="Courier New"/>
        </w:rPr>
      </w:pPr>
      <w:r w:rsidRPr="001121FC">
        <w:rPr>
          <w:rFonts w:ascii="Courier New" w:hAnsi="Courier New" w:cs="Courier New"/>
        </w:rPr>
        <w:t>* [Bill</w:t>
      </w:r>
      <w:r w:rsidRPr="001121FC">
        <w:rPr>
          <w:rFonts w:ascii="Courier New" w:hAnsi="Courier New" w:cs="Courier New"/>
        </w:rPr>
        <w:t>ing</w:t>
      </w:r>
      <w:proofErr w:type="gramStart"/>
      <w:r w:rsidRPr="001121FC">
        <w:rPr>
          <w:rFonts w:ascii="Courier New" w:hAnsi="Courier New" w:cs="Courier New"/>
        </w:rPr>
        <w:t>](</w:t>
      </w:r>
      <w:proofErr w:type="gramEnd"/>
      <w:r w:rsidRPr="001121FC">
        <w:rPr>
          <w:rFonts w:ascii="Courier New" w:hAnsi="Courier New" w:cs="Courier New"/>
        </w:rPr>
        <w:t>{{ site.office_link.au }}/billing)</w:t>
      </w:r>
    </w:p>
    <w:p w:rsidR="00000000" w:rsidRPr="001121FC" w:rsidRDefault="00630506" w:rsidP="008D3ADD">
      <w:pPr>
        <w:pStyle w:val="PlainText"/>
        <w:rPr>
          <w:rFonts w:ascii="Courier New" w:hAnsi="Courier New" w:cs="Courier New"/>
        </w:rPr>
      </w:pPr>
      <w:r w:rsidRPr="001121FC">
        <w:rPr>
          <w:rFonts w:ascii="Courier New" w:hAnsi="Courier New" w:cs="Courier New"/>
        </w:rPr>
        <w:t>* [Porting Status</w:t>
      </w:r>
      <w:proofErr w:type="gramStart"/>
      <w:r w:rsidRPr="001121FC">
        <w:rPr>
          <w:rFonts w:ascii="Courier New" w:hAnsi="Courier New" w:cs="Courier New"/>
        </w:rPr>
        <w:t>](</w:t>
      </w:r>
      <w:proofErr w:type="gramEnd"/>
      <w:r w:rsidRPr="001121FC">
        <w:rPr>
          <w:rFonts w:ascii="Courier New" w:hAnsi="Courier New" w:cs="Courier New"/>
        </w:rPr>
        <w:t>{{ site.office_link.au }}/</w:t>
      </w:r>
      <w:proofErr w:type="spellStart"/>
      <w:r w:rsidRPr="001121FC">
        <w:rPr>
          <w:rFonts w:ascii="Courier New" w:hAnsi="Courier New" w:cs="Courier New"/>
        </w:rPr>
        <w:t>porting_status</w:t>
      </w:r>
      <w:proofErr w:type="spellEnd"/>
      <w:r w:rsidRPr="001121FC">
        <w:rPr>
          <w:rFonts w:ascii="Courier New" w:hAnsi="Courier New" w:cs="Courier New"/>
        </w:rPr>
        <w:t>)</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You can manage the following items in the "Settings" section:</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Business Information</w:t>
      </w:r>
    </w:p>
    <w:p w:rsidR="00000000" w:rsidRPr="001121FC" w:rsidRDefault="00630506" w:rsidP="008D3ADD">
      <w:pPr>
        <w:pStyle w:val="PlainText"/>
        <w:rPr>
          <w:rFonts w:ascii="Courier New" w:hAnsi="Courier New" w:cs="Courier New"/>
        </w:rPr>
      </w:pPr>
      <w:r w:rsidRPr="001121FC">
        <w:rPr>
          <w:rFonts w:ascii="Courier New" w:hAnsi="Courier New" w:cs="Courier New"/>
        </w:rPr>
        <w:t>* Administrator Information</w:t>
      </w:r>
    </w:p>
    <w:p w:rsidR="00000000" w:rsidRPr="001121FC" w:rsidRDefault="00630506" w:rsidP="008D3ADD">
      <w:pPr>
        <w:pStyle w:val="PlainText"/>
        <w:rPr>
          <w:rFonts w:ascii="Courier New" w:hAnsi="Courier New" w:cs="Courier New"/>
        </w:rPr>
      </w:pPr>
      <w:r w:rsidRPr="001121FC">
        <w:rPr>
          <w:rFonts w:ascii="Courier New" w:hAnsi="Courier New" w:cs="Courier New"/>
        </w:rPr>
        <w:t>* Security Settings</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What settings ar</w:t>
      </w:r>
      <w:r w:rsidRPr="001121FC">
        <w:rPr>
          <w:rFonts w:ascii="Courier New" w:hAnsi="Courier New" w:cs="Courier New"/>
        </w:rPr>
        <w:t>e located under the Add-ons tab?</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If you are interested in adding additional services, visit the "Add-ons" tab</w:t>
      </w:r>
      <w:ins w:id="5" w:author="DL" w:date="2017-05-29T20:01:00Z">
        <w:r w:rsidR="00B22E7E">
          <w:rPr>
            <w:rFonts w:ascii="Courier New" w:hAnsi="Courier New" w:cs="Courier New"/>
          </w:rPr>
          <w:t>, where</w:t>
        </w:r>
      </w:ins>
      <w:del w:id="6" w:author="DL" w:date="2017-05-29T20:01:00Z">
        <w:r w:rsidRPr="001121FC" w:rsidDel="00B22E7E">
          <w:rPr>
            <w:rFonts w:ascii="Courier New" w:hAnsi="Courier New" w:cs="Courier New"/>
          </w:rPr>
          <w:delText>. There</w:delText>
        </w:r>
      </w:del>
      <w:r w:rsidRPr="001121FC">
        <w:rPr>
          <w:rFonts w:ascii="Courier New" w:hAnsi="Courier New" w:cs="Courier New"/>
        </w:rPr>
        <w:t xml:space="preserve"> you can do the following:</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Rent additional [IP phones</w:t>
      </w:r>
      <w:proofErr w:type="gramStart"/>
      <w:r w:rsidRPr="001121FC">
        <w:rPr>
          <w:rFonts w:ascii="Courier New" w:hAnsi="Courier New" w:cs="Courier New"/>
        </w:rPr>
        <w:t>](</w:t>
      </w:r>
      <w:proofErr w:type="gramEnd"/>
      <w:r w:rsidRPr="001121FC">
        <w:rPr>
          <w:rFonts w:ascii="Courier New" w:hAnsi="Courier New" w:cs="Courier New"/>
        </w:rPr>
        <w:t>{{ site.office_link.au }}/</w:t>
      </w:r>
      <w:proofErr w:type="spellStart"/>
      <w:r w:rsidRPr="001121FC">
        <w:rPr>
          <w:rFonts w:ascii="Courier New" w:hAnsi="Courier New" w:cs="Courier New"/>
        </w:rPr>
        <w:t>ip_phones</w:t>
      </w:r>
      <w:proofErr w:type="spellEnd"/>
      <w:r w:rsidRPr="001121FC">
        <w:rPr>
          <w:rFonts w:ascii="Courier New" w:hAnsi="Courier New" w:cs="Courier New"/>
        </w:rPr>
        <w:t xml:space="preserve">/yealink_t23g) that can help you grow your </w:t>
      </w:r>
      <w:proofErr w:type="spellStart"/>
      <w:r w:rsidRPr="001121FC">
        <w:rPr>
          <w:rFonts w:ascii="Courier New" w:hAnsi="Courier New" w:cs="Courier New"/>
        </w:rPr>
        <w:t>Oom</w:t>
      </w:r>
      <w:r w:rsidRPr="001121FC">
        <w:rPr>
          <w:rFonts w:ascii="Courier New" w:hAnsi="Courier New" w:cs="Courier New"/>
        </w:rPr>
        <w:t>a</w:t>
      </w:r>
      <w:proofErr w:type="spellEnd"/>
      <w:r w:rsidRPr="001121FC">
        <w:rPr>
          <w:rFonts w:ascii="Courier New" w:hAnsi="Courier New" w:cs="Courier New"/>
        </w:rPr>
        <w:t xml:space="preserve"> Office setup</w:t>
      </w:r>
    </w:p>
    <w:p w:rsidR="00000000" w:rsidRPr="001121FC" w:rsidRDefault="00630506" w:rsidP="008D3ADD">
      <w:pPr>
        <w:pStyle w:val="PlainText"/>
        <w:rPr>
          <w:rFonts w:ascii="Courier New" w:hAnsi="Courier New" w:cs="Courier New"/>
        </w:rPr>
      </w:pPr>
      <w:r w:rsidRPr="001121FC">
        <w:rPr>
          <w:rFonts w:ascii="Courier New" w:hAnsi="Courier New" w:cs="Courier New"/>
        </w:rPr>
        <w:t>* Add funds to and manage your [Prepaid Account</w:t>
      </w:r>
      <w:proofErr w:type="gramStart"/>
      <w:r w:rsidRPr="001121FC">
        <w:rPr>
          <w:rFonts w:ascii="Courier New" w:hAnsi="Courier New" w:cs="Courier New"/>
        </w:rPr>
        <w:t>](</w:t>
      </w:r>
      <w:proofErr w:type="gramEnd"/>
      <w:r w:rsidRPr="001121FC">
        <w:rPr>
          <w:rFonts w:ascii="Courier New" w:hAnsi="Courier New" w:cs="Courier New"/>
        </w:rPr>
        <w:t>{{ site.office_link.au }}/#</w:t>
      </w:r>
      <w:proofErr w:type="spellStart"/>
      <w:r w:rsidRPr="001121FC">
        <w:rPr>
          <w:rFonts w:ascii="Courier New" w:hAnsi="Courier New" w:cs="Courier New"/>
        </w:rPr>
        <w:t>prepaid_account</w:t>
      </w:r>
      <w:proofErr w:type="spellEnd"/>
      <w:r w:rsidRPr="001121FC">
        <w:rPr>
          <w:rFonts w:ascii="Courier New" w:hAnsi="Courier New" w:cs="Courier New"/>
        </w:rPr>
        <w:t>)</w:t>
      </w:r>
    </w:p>
    <w:p w:rsidR="00000000" w:rsidRPr="001121FC" w:rsidRDefault="00630506" w:rsidP="008D3ADD">
      <w:pPr>
        <w:pStyle w:val="PlainText"/>
        <w:rPr>
          <w:rFonts w:ascii="Courier New" w:hAnsi="Courier New" w:cs="Courier New"/>
        </w:rPr>
      </w:pPr>
      <w:r w:rsidRPr="001121FC">
        <w:rPr>
          <w:rFonts w:ascii="Courier New" w:hAnsi="Courier New" w:cs="Courier New"/>
        </w:rPr>
        <w:t>* Initiate and check the status of a [Phone Number Port</w:t>
      </w:r>
      <w:proofErr w:type="gramStart"/>
      <w:r w:rsidRPr="001121FC">
        <w:rPr>
          <w:rFonts w:ascii="Courier New" w:hAnsi="Courier New" w:cs="Courier New"/>
        </w:rPr>
        <w:t>](</w:t>
      </w:r>
      <w:proofErr w:type="gramEnd"/>
      <w:r w:rsidRPr="001121FC">
        <w:rPr>
          <w:rFonts w:ascii="Courier New" w:hAnsi="Courier New" w:cs="Courier New"/>
        </w:rPr>
        <w:t>{{ site.office_link.au }}/#</w:t>
      </w:r>
      <w:proofErr w:type="spellStart"/>
      <w:r w:rsidRPr="001121FC">
        <w:rPr>
          <w:rFonts w:ascii="Courier New" w:hAnsi="Courier New" w:cs="Courier New"/>
        </w:rPr>
        <w:t>number_porting</w:t>
      </w:r>
      <w:proofErr w:type="spellEnd"/>
      <w:r w:rsidRPr="001121FC">
        <w:rPr>
          <w:rFonts w:ascii="Courier New" w:hAnsi="Courier New" w:cs="Courier New"/>
        </w:rPr>
        <w:t>)</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xml:space="preserve">## How long will it take for my changes in </w:t>
      </w:r>
      <w:proofErr w:type="spellStart"/>
      <w:r w:rsidRPr="001121FC">
        <w:rPr>
          <w:rFonts w:ascii="Courier New" w:hAnsi="Courier New" w:cs="Courier New"/>
        </w:rPr>
        <w:t>Ooma</w:t>
      </w:r>
      <w:proofErr w:type="spellEnd"/>
      <w:r w:rsidRPr="001121FC">
        <w:rPr>
          <w:rFonts w:ascii="Courier New" w:hAnsi="Courier New" w:cs="Courier New"/>
        </w:rPr>
        <w:t xml:space="preserve"> Office to take effect?</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xml:space="preserve">When you make changes to your </w:t>
      </w:r>
      <w:proofErr w:type="spellStart"/>
      <w:r w:rsidRPr="001121FC">
        <w:rPr>
          <w:rFonts w:ascii="Courier New" w:hAnsi="Courier New" w:cs="Courier New"/>
        </w:rPr>
        <w:t>Ooma</w:t>
      </w:r>
      <w:proofErr w:type="spellEnd"/>
      <w:r w:rsidRPr="001121FC">
        <w:rPr>
          <w:rFonts w:ascii="Courier New" w:hAnsi="Courier New" w:cs="Courier New"/>
        </w:rPr>
        <w:t xml:space="preserve"> Office account, your saved preferences should be reflected in your physical phone setup within just a few minutes.</w:t>
      </w:r>
      <w:bookmarkStart w:id="7" w:name="_GoBack"/>
      <w:bookmarkEnd w:id="7"/>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xml:space="preserve">## How do I sign out of the </w:t>
      </w:r>
      <w:proofErr w:type="spellStart"/>
      <w:r w:rsidRPr="001121FC">
        <w:rPr>
          <w:rFonts w:ascii="Courier New" w:hAnsi="Courier New" w:cs="Courier New"/>
        </w:rPr>
        <w:t>Ooma</w:t>
      </w:r>
      <w:proofErr w:type="spellEnd"/>
      <w:r w:rsidRPr="001121FC">
        <w:rPr>
          <w:rFonts w:ascii="Courier New" w:hAnsi="Courier New" w:cs="Courier New"/>
        </w:rPr>
        <w:t xml:space="preserve"> Office web portal?</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xml:space="preserve">You can sign out of the </w:t>
      </w:r>
      <w:proofErr w:type="spellStart"/>
      <w:r w:rsidRPr="001121FC">
        <w:rPr>
          <w:rFonts w:ascii="Courier New" w:hAnsi="Courier New" w:cs="Courier New"/>
        </w:rPr>
        <w:t>Oom</w:t>
      </w:r>
      <w:r w:rsidRPr="001121FC">
        <w:rPr>
          <w:rFonts w:ascii="Courier New" w:hAnsi="Courier New" w:cs="Courier New"/>
        </w:rPr>
        <w:t>a</w:t>
      </w:r>
      <w:proofErr w:type="spellEnd"/>
      <w:r w:rsidRPr="001121FC">
        <w:rPr>
          <w:rFonts w:ascii="Courier New" w:hAnsi="Courier New" w:cs="Courier New"/>
        </w:rPr>
        <w:t xml:space="preserve"> Office web portal by clicking on the Account Administrator Name in the upper-right corner of the web page, as shown below. Select "Sign Out" from the drop-down menu.</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&lt;p align="</w:t>
      </w:r>
      <w:proofErr w:type="spellStart"/>
      <w:r w:rsidRPr="001121FC">
        <w:rPr>
          <w:rFonts w:ascii="Courier New" w:hAnsi="Courier New" w:cs="Courier New"/>
        </w:rPr>
        <w:t>center</w:t>
      </w:r>
      <w:proofErr w:type="spellEnd"/>
      <w:r w:rsidRPr="001121FC">
        <w:rPr>
          <w:rFonts w:ascii="Courier New" w:hAnsi="Courier New" w:cs="Courier New"/>
        </w:rPr>
        <w:t>"&gt;&lt;</w:t>
      </w:r>
      <w:proofErr w:type="spellStart"/>
      <w:r w:rsidRPr="001121FC">
        <w:rPr>
          <w:rFonts w:ascii="Courier New" w:hAnsi="Courier New" w:cs="Courier New"/>
        </w:rPr>
        <w:t>img</w:t>
      </w:r>
      <w:proofErr w:type="spellEnd"/>
      <w:r w:rsidRPr="001121FC">
        <w:rPr>
          <w:rFonts w:ascii="Courier New" w:hAnsi="Courier New" w:cs="Courier New"/>
        </w:rPr>
        <w:t xml:space="preserve"> alt="sign out" </w:t>
      </w:r>
      <w:proofErr w:type="spellStart"/>
      <w:r w:rsidRPr="001121FC">
        <w:rPr>
          <w:rFonts w:ascii="Courier New" w:hAnsi="Courier New" w:cs="Courier New"/>
        </w:rPr>
        <w:t>src</w:t>
      </w:r>
      <w:proofErr w:type="spellEnd"/>
      <w:r w:rsidRPr="001121FC">
        <w:rPr>
          <w:rFonts w:ascii="Courier New" w:hAnsi="Courier New" w:cs="Courier New"/>
        </w:rPr>
        <w:t>="{</w:t>
      </w:r>
      <w:proofErr w:type="gramStart"/>
      <w:r w:rsidRPr="001121FC">
        <w:rPr>
          <w:rFonts w:ascii="Courier New" w:hAnsi="Courier New" w:cs="Courier New"/>
        </w:rPr>
        <w:t xml:space="preserve">{ </w:t>
      </w:r>
      <w:proofErr w:type="spellStart"/>
      <w:r w:rsidRPr="001121FC">
        <w:rPr>
          <w:rFonts w:ascii="Courier New" w:hAnsi="Courier New" w:cs="Courier New"/>
        </w:rPr>
        <w:t>site.baseurl</w:t>
      </w:r>
      <w:proofErr w:type="spellEnd"/>
      <w:proofErr w:type="gramEnd"/>
      <w:r w:rsidRPr="001121FC">
        <w:rPr>
          <w:rFonts w:ascii="Courier New" w:hAnsi="Courier New" w:cs="Courier New"/>
        </w:rPr>
        <w:t xml:space="preserve"> }}/assets/images/</w:t>
      </w:r>
      <w:proofErr w:type="spellStart"/>
      <w:r w:rsidRPr="001121FC">
        <w:rPr>
          <w:rFonts w:ascii="Courier New" w:hAnsi="Courier New" w:cs="Courier New"/>
        </w:rPr>
        <w:t>ooma_office</w:t>
      </w:r>
      <w:r w:rsidRPr="001121FC">
        <w:rPr>
          <w:rFonts w:ascii="Courier New" w:hAnsi="Courier New" w:cs="Courier New"/>
        </w:rPr>
        <w:t>_manager</w:t>
      </w:r>
      <w:proofErr w:type="spellEnd"/>
      <w:r w:rsidRPr="001121FC">
        <w:rPr>
          <w:rFonts w:ascii="Courier New" w:hAnsi="Courier New" w:cs="Courier New"/>
        </w:rPr>
        <w:t>/sign_out.png" /&gt;&lt;/p&gt;</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xml:space="preserve">## What browsers are supported for </w:t>
      </w:r>
      <w:proofErr w:type="spellStart"/>
      <w:r w:rsidRPr="001121FC">
        <w:rPr>
          <w:rFonts w:ascii="Courier New" w:hAnsi="Courier New" w:cs="Courier New"/>
        </w:rPr>
        <w:t>Ooma</w:t>
      </w:r>
      <w:proofErr w:type="spellEnd"/>
      <w:r w:rsidRPr="001121FC">
        <w:rPr>
          <w:rFonts w:ascii="Courier New" w:hAnsi="Courier New" w:cs="Courier New"/>
        </w:rPr>
        <w:t xml:space="preserve"> Office?</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xml:space="preserve">For the best experience with your </w:t>
      </w:r>
      <w:proofErr w:type="spellStart"/>
      <w:r w:rsidRPr="001121FC">
        <w:rPr>
          <w:rFonts w:ascii="Courier New" w:hAnsi="Courier New" w:cs="Courier New"/>
        </w:rPr>
        <w:t>Ooma</w:t>
      </w:r>
      <w:proofErr w:type="spellEnd"/>
      <w:r w:rsidRPr="001121FC">
        <w:rPr>
          <w:rFonts w:ascii="Courier New" w:hAnsi="Courier New" w:cs="Courier New"/>
        </w:rPr>
        <w:t xml:space="preserve"> Office, please use one of the following Internet browsers:</w:t>
      </w:r>
    </w:p>
    <w:p w:rsidR="00000000" w:rsidRPr="001121FC" w:rsidRDefault="00630506" w:rsidP="008D3ADD">
      <w:pPr>
        <w:pStyle w:val="PlainText"/>
        <w:rPr>
          <w:rFonts w:ascii="Courier New" w:hAnsi="Courier New" w:cs="Courier New"/>
        </w:rPr>
      </w:pPr>
    </w:p>
    <w:p w:rsidR="00000000" w:rsidRPr="001121FC" w:rsidRDefault="00630506" w:rsidP="008D3ADD">
      <w:pPr>
        <w:pStyle w:val="PlainText"/>
        <w:rPr>
          <w:rFonts w:ascii="Courier New" w:hAnsi="Courier New" w:cs="Courier New"/>
        </w:rPr>
      </w:pPr>
      <w:r w:rsidRPr="001121FC">
        <w:rPr>
          <w:rFonts w:ascii="Courier New" w:hAnsi="Courier New" w:cs="Courier New"/>
        </w:rPr>
        <w:t>* Internet Explorer 11 or higher</w:t>
      </w:r>
    </w:p>
    <w:p w:rsidR="00000000" w:rsidRPr="001121FC" w:rsidRDefault="00630506" w:rsidP="008D3ADD">
      <w:pPr>
        <w:pStyle w:val="PlainText"/>
        <w:rPr>
          <w:rFonts w:ascii="Courier New" w:hAnsi="Courier New" w:cs="Courier New"/>
        </w:rPr>
      </w:pPr>
      <w:r w:rsidRPr="001121FC">
        <w:rPr>
          <w:rFonts w:ascii="Courier New" w:hAnsi="Courier New" w:cs="Courier New"/>
        </w:rPr>
        <w:t>* Firefox 30 or higher</w:t>
      </w:r>
    </w:p>
    <w:p w:rsidR="00000000" w:rsidRPr="001121FC" w:rsidRDefault="00630506" w:rsidP="008D3ADD">
      <w:pPr>
        <w:pStyle w:val="PlainText"/>
        <w:rPr>
          <w:rFonts w:ascii="Courier New" w:hAnsi="Courier New" w:cs="Courier New"/>
        </w:rPr>
      </w:pPr>
      <w:r w:rsidRPr="001121FC">
        <w:rPr>
          <w:rFonts w:ascii="Courier New" w:hAnsi="Courier New" w:cs="Courier New"/>
        </w:rPr>
        <w:t>* Safari 7 or higher</w:t>
      </w:r>
    </w:p>
    <w:p w:rsidR="00000000" w:rsidRPr="001121FC" w:rsidRDefault="00630506" w:rsidP="008D3ADD">
      <w:pPr>
        <w:pStyle w:val="PlainText"/>
        <w:rPr>
          <w:rFonts w:ascii="Courier New" w:hAnsi="Courier New" w:cs="Courier New"/>
        </w:rPr>
      </w:pPr>
      <w:r w:rsidRPr="001121FC">
        <w:rPr>
          <w:rFonts w:ascii="Courier New" w:hAnsi="Courier New" w:cs="Courier New"/>
        </w:rPr>
        <w:t>* Chrome 30 or higher</w:t>
      </w:r>
    </w:p>
    <w:p w:rsidR="00000000" w:rsidRPr="001121FC" w:rsidRDefault="00630506" w:rsidP="008D3ADD">
      <w:pPr>
        <w:pStyle w:val="PlainText"/>
        <w:rPr>
          <w:rFonts w:ascii="Courier New" w:hAnsi="Courier New" w:cs="Courier New"/>
        </w:rPr>
      </w:pPr>
    </w:p>
    <w:p w:rsidR="00630506" w:rsidRPr="001121FC" w:rsidRDefault="00630506" w:rsidP="008D3ADD">
      <w:pPr>
        <w:pStyle w:val="PlainText"/>
        <w:rPr>
          <w:rFonts w:ascii="Courier New" w:hAnsi="Courier New" w:cs="Courier New"/>
        </w:rPr>
      </w:pPr>
      <w:r w:rsidRPr="001121FC">
        <w:rPr>
          <w:rFonts w:ascii="Courier New" w:hAnsi="Courier New" w:cs="Courier New"/>
        </w:rPr>
        <w:t xml:space="preserve">While it is possible to access your </w:t>
      </w:r>
      <w:proofErr w:type="spellStart"/>
      <w:r w:rsidRPr="001121FC">
        <w:rPr>
          <w:rFonts w:ascii="Courier New" w:hAnsi="Courier New" w:cs="Courier New"/>
        </w:rPr>
        <w:t>Ooma</w:t>
      </w:r>
      <w:proofErr w:type="spellEnd"/>
      <w:r w:rsidRPr="001121FC">
        <w:rPr>
          <w:rFonts w:ascii="Courier New" w:hAnsi="Courier New" w:cs="Courier New"/>
        </w:rPr>
        <w:t xml:space="preserve"> Office web portal from other web browsers, </w:t>
      </w:r>
      <w:proofErr w:type="spellStart"/>
      <w:r w:rsidRPr="001121FC">
        <w:rPr>
          <w:rFonts w:ascii="Courier New" w:hAnsi="Courier New" w:cs="Courier New"/>
        </w:rPr>
        <w:t>Ooma</w:t>
      </w:r>
      <w:proofErr w:type="spellEnd"/>
      <w:r w:rsidRPr="001121FC">
        <w:rPr>
          <w:rFonts w:ascii="Courier New" w:hAnsi="Courier New" w:cs="Courier New"/>
        </w:rPr>
        <w:t xml:space="preserve"> cannot guarantee that all features will work properly.</w:t>
      </w:r>
    </w:p>
    <w:sectPr w:rsidR="00630506" w:rsidRPr="001121FC" w:rsidSect="008D3ADD">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0A0209"/>
    <w:rsid w:val="001121FC"/>
    <w:rsid w:val="003B7D00"/>
    <w:rsid w:val="00441DA9"/>
    <w:rsid w:val="00486F8D"/>
    <w:rsid w:val="00630506"/>
    <w:rsid w:val="006D4213"/>
    <w:rsid w:val="00704938"/>
    <w:rsid w:val="008540A9"/>
    <w:rsid w:val="008D3ADD"/>
    <w:rsid w:val="009D4A99"/>
    <w:rsid w:val="009E1586"/>
    <w:rsid w:val="00B22E7E"/>
    <w:rsid w:val="00DF025A"/>
    <w:rsid w:val="00E52F41"/>
    <w:rsid w:val="00EB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53320-8F43-4401-94CF-CB8C176E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D3ADD"/>
    <w:pPr>
      <w:spacing w:after="0"/>
    </w:pPr>
    <w:rPr>
      <w:rFonts w:ascii="Consolas" w:hAnsi="Consolas"/>
      <w:sz w:val="21"/>
      <w:szCs w:val="21"/>
    </w:rPr>
  </w:style>
  <w:style w:type="character" w:customStyle="1" w:styleId="PlainTextChar">
    <w:name w:val="Plain Text Char"/>
    <w:basedOn w:val="DefaultParagraphFont"/>
    <w:link w:val="PlainText"/>
    <w:uiPriority w:val="99"/>
    <w:rsid w:val="008D3ADD"/>
    <w:rPr>
      <w:rFonts w:ascii="Consolas" w:hAnsi="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DL</cp:lastModifiedBy>
  <cp:revision>3</cp:revision>
  <dcterms:created xsi:type="dcterms:W3CDTF">2017-05-29T16:48:00Z</dcterms:created>
  <dcterms:modified xsi:type="dcterms:W3CDTF">2017-05-29T17:09:00Z</dcterms:modified>
</cp:coreProperties>
</file>