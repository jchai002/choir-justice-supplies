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7D7F2"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w:t>
      </w:r>
    </w:p>
    <w:p w14:paraId="12A43C6D"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layout: post</w:t>
      </w:r>
    </w:p>
    <w:p w14:paraId="41AEEF73"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title:  Adding a new user</w:t>
      </w:r>
    </w:p>
    <w:p w14:paraId="6F24DE0D"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date:   2017-01-24 08:00:00</w:t>
      </w:r>
    </w:p>
    <w:p w14:paraId="7467794D"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category: [wework]</w:t>
      </w:r>
    </w:p>
    <w:p w14:paraId="40A5846C"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tags: [getting-started, activation-and-setup, ooma-office-manager, admin-features, user-management, wework]</w:t>
      </w:r>
    </w:p>
    <w:p w14:paraId="63E3E76C" w14:textId="77777777" w:rsidR="00830D36" w:rsidRPr="00F22850" w:rsidRDefault="00086FD3" w:rsidP="00F22850">
      <w:pPr>
        <w:pStyle w:val="PlainText"/>
        <w:rPr>
          <w:rFonts w:ascii="Courier New" w:hAnsi="Courier New" w:cs="Courier New"/>
        </w:rPr>
      </w:pPr>
      <w:commentRangeStart w:id="0"/>
      <w:r w:rsidRPr="00F22850">
        <w:rPr>
          <w:rFonts w:ascii="Courier New" w:hAnsi="Courier New" w:cs="Courier New"/>
        </w:rPr>
        <w:t>---</w:t>
      </w:r>
      <w:commentRangeEnd w:id="0"/>
      <w:r w:rsidR="008B41F5">
        <w:rPr>
          <w:rStyle w:val="CommentReference"/>
          <w:rFonts w:asciiTheme="minorHAnsi" w:hAnsiTheme="minorHAnsi"/>
        </w:rPr>
        <w:commentReference w:id="0"/>
      </w:r>
    </w:p>
    <w:p w14:paraId="3932005D" w14:textId="77777777" w:rsidR="00830D36" w:rsidRPr="00F22850" w:rsidRDefault="00830D36" w:rsidP="00F22850">
      <w:pPr>
        <w:pStyle w:val="PlainText"/>
        <w:rPr>
          <w:rFonts w:ascii="Courier New" w:hAnsi="Courier New" w:cs="Courier New"/>
        </w:rPr>
      </w:pPr>
    </w:p>
    <w:p w14:paraId="27FF3791"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After your initial setup you may wish to continue expanding your Ooma Office for WeWork system beyond your first users. Each new user comes bundled with a phone number, private voicemail box, and personalised access to the Ooma Office End User Portal.</w:t>
      </w:r>
    </w:p>
    <w:p w14:paraId="05037179" w14:textId="77777777" w:rsidR="00E66A42" w:rsidRPr="00E66A42" w:rsidRDefault="00E66A42" w:rsidP="00E66A42">
      <w:pPr>
        <w:pStyle w:val="PlainText"/>
        <w:rPr>
          <w:rFonts w:ascii="Courier New" w:hAnsi="Courier New" w:cs="Courier New"/>
        </w:rPr>
      </w:pPr>
    </w:p>
    <w:p w14:paraId="7024E07B"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Keep in mind that when you are opening the webpages indicated in this article you will need to log in as an administrator.</w:t>
      </w:r>
    </w:p>
    <w:p w14:paraId="51C4D15C" w14:textId="77777777" w:rsidR="00E66A42" w:rsidRPr="00E66A42" w:rsidRDefault="00E66A42" w:rsidP="00E66A42">
      <w:pPr>
        <w:pStyle w:val="PlainText"/>
        <w:rPr>
          <w:rFonts w:ascii="Courier New" w:hAnsi="Courier New" w:cs="Courier New"/>
        </w:rPr>
      </w:pPr>
    </w:p>
    <w:p w14:paraId="06A087DF"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1. Table of Contents</w:t>
      </w:r>
    </w:p>
    <w:p w14:paraId="57893A7F"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{:toc}</w:t>
      </w:r>
    </w:p>
    <w:p w14:paraId="4E44B95D" w14:textId="77777777" w:rsidR="00830D36" w:rsidRPr="00F22850" w:rsidRDefault="00086FD3" w:rsidP="00F22850">
      <w:pPr>
        <w:pStyle w:val="PlainText"/>
        <w:rPr>
          <w:rFonts w:ascii="Courier New" w:hAnsi="Courier New" w:cs="Courier New"/>
        </w:rPr>
      </w:pPr>
      <w:commentRangeStart w:id="1"/>
      <w:r w:rsidRPr="00F22850">
        <w:rPr>
          <w:rFonts w:ascii="Courier New" w:hAnsi="Courier New" w:cs="Courier New"/>
        </w:rPr>
        <w:t>* * *</w:t>
      </w:r>
      <w:commentRangeEnd w:id="1"/>
      <w:r w:rsidR="008B41F5">
        <w:rPr>
          <w:rStyle w:val="CommentReference"/>
          <w:rFonts w:asciiTheme="minorHAnsi" w:hAnsiTheme="minorHAnsi"/>
        </w:rPr>
        <w:commentReference w:id="1"/>
      </w:r>
    </w:p>
    <w:p w14:paraId="3D880CDC" w14:textId="77777777" w:rsidR="00830D36" w:rsidRPr="00F22850" w:rsidRDefault="00830D36" w:rsidP="00F22850">
      <w:pPr>
        <w:pStyle w:val="PlainText"/>
        <w:rPr>
          <w:rFonts w:ascii="Courier New" w:hAnsi="Courier New" w:cs="Courier New"/>
        </w:rPr>
      </w:pPr>
    </w:p>
    <w:p w14:paraId="2EF6D112"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 How can I create a new user?</w:t>
      </w:r>
    </w:p>
    <w:p w14:paraId="4DBF7183" w14:textId="77777777" w:rsidR="00E66A42" w:rsidRPr="00E66A42" w:rsidRDefault="00E66A42" w:rsidP="00E66A42">
      <w:pPr>
        <w:pStyle w:val="PlainText"/>
        <w:rPr>
          <w:rFonts w:ascii="Courier New" w:hAnsi="Courier New" w:cs="Courier New"/>
        </w:rPr>
      </w:pPr>
    </w:p>
    <w:p w14:paraId="2762393A" w14:textId="4FCB4524" w:rsidR="00830D36" w:rsidRPr="00F22850" w:rsidRDefault="00E66A42" w:rsidP="00F22850">
      <w:pPr>
        <w:pStyle w:val="PlainText"/>
        <w:rPr>
          <w:rFonts w:ascii="Courier New" w:hAnsi="Courier New" w:cs="Courier New"/>
        </w:rPr>
      </w:pPr>
      <w:r w:rsidRPr="00E66A42">
        <w:rPr>
          <w:rFonts w:ascii="Courier New" w:hAnsi="Courier New" w:cs="Courier New"/>
        </w:rPr>
        <w:t>You can set up a new user by following</w:t>
      </w:r>
      <w:r w:rsidR="00086FD3" w:rsidRPr="00F22850">
        <w:rPr>
          <w:rFonts w:ascii="Courier New" w:hAnsi="Courier New" w:cs="Courier New"/>
        </w:rPr>
        <w:t xml:space="preserve"> these instructions:</w:t>
      </w:r>
    </w:p>
    <w:p w14:paraId="7E3A2FB9" w14:textId="77777777" w:rsidR="00830D36" w:rsidRPr="00F22850" w:rsidRDefault="00830D36" w:rsidP="00F22850">
      <w:pPr>
        <w:pStyle w:val="PlainText"/>
        <w:rPr>
          <w:rFonts w:ascii="Courier New" w:hAnsi="Courier New" w:cs="Courier New"/>
        </w:rPr>
      </w:pPr>
    </w:p>
    <w:p w14:paraId="6CD579A3"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1. Log in to your Ooma Office Manager at [{{ site.office_link.au }}]({{ site.office_link.au }}/) and navigate to "[Extensions]({{ site.office_link.au }}/#extensions)" under the "Setup" tab.</w:t>
      </w:r>
    </w:p>
    <w:p w14:paraId="54A8468B" w14:textId="1945BB41" w:rsidR="00E66A42" w:rsidRPr="00E66A42" w:rsidRDefault="00E66A42" w:rsidP="00E66A42">
      <w:pPr>
        <w:pStyle w:val="PlainText"/>
        <w:rPr>
          <w:rFonts w:ascii="Courier New" w:hAnsi="Courier New" w:cs="Courier New"/>
        </w:rPr>
      </w:pPr>
      <w:r w:rsidRPr="00E66A42">
        <w:rPr>
          <w:rFonts w:ascii="Courier New" w:hAnsi="Courier New" w:cs="Courier New"/>
        </w:rPr>
        <w:t xml:space="preserve">2. </w:t>
      </w:r>
      <w:r w:rsidRPr="00E66A42">
        <w:rPr>
          <w:rFonts w:ascii="Courier New" w:hAnsi="Courier New" w:cs="Courier New"/>
        </w:rPr>
        <w:t xml:space="preserve">Click </w:t>
      </w:r>
      <w:r w:rsidR="00086FD3" w:rsidRPr="00F22850">
        <w:rPr>
          <w:rFonts w:ascii="Courier New" w:hAnsi="Courier New" w:cs="Courier New"/>
        </w:rPr>
        <w:t xml:space="preserve">on </w:t>
      </w:r>
      <w:r w:rsidRPr="00E66A42">
        <w:rPr>
          <w:rFonts w:ascii="Courier New" w:hAnsi="Courier New" w:cs="Courier New"/>
        </w:rPr>
        <w:t>the "+</w:t>
      </w:r>
      <w:r w:rsidRPr="00E66A42">
        <w:rPr>
          <w:rFonts w:ascii="Courier New" w:hAnsi="Courier New" w:cs="Courier New"/>
        </w:rPr>
        <w:t>Add User" button.</w:t>
      </w:r>
    </w:p>
    <w:p w14:paraId="673D235F" w14:textId="52C59FED" w:rsidR="00830D36" w:rsidRPr="00F22850" w:rsidRDefault="00E66A42" w:rsidP="00F22850">
      <w:pPr>
        <w:pStyle w:val="PlainText"/>
        <w:rPr>
          <w:rFonts w:ascii="Courier New" w:hAnsi="Courier New" w:cs="Courier New"/>
        </w:rPr>
      </w:pPr>
      <w:r w:rsidRPr="00E66A42">
        <w:rPr>
          <w:rFonts w:ascii="Courier New" w:hAnsi="Courier New" w:cs="Courier New"/>
        </w:rPr>
        <w:t>3</w:t>
      </w:r>
      <w:r w:rsidRPr="00E66A42">
        <w:rPr>
          <w:rFonts w:ascii="Courier New" w:hAnsi="Courier New" w:cs="Courier New"/>
        </w:rPr>
        <w:t xml:space="preserve">. </w:t>
      </w:r>
      <w:r w:rsidR="00086FD3" w:rsidRPr="00F22850">
        <w:rPr>
          <w:rFonts w:ascii="Courier New" w:hAnsi="Courier New" w:cs="Courier New"/>
        </w:rPr>
        <w:t>Fill out</w:t>
      </w:r>
      <w:r w:rsidRPr="00E66A42">
        <w:rPr>
          <w:rFonts w:ascii="Courier New" w:hAnsi="Courier New" w:cs="Courier New"/>
        </w:rPr>
        <w:t xml:space="preserve"> the </w:t>
      </w:r>
      <w:r w:rsidR="00086FD3" w:rsidRPr="00F22850">
        <w:rPr>
          <w:rFonts w:ascii="Courier New" w:hAnsi="Courier New" w:cs="Courier New"/>
        </w:rPr>
        <w:t xml:space="preserve">required </w:t>
      </w:r>
      <w:r w:rsidRPr="00E66A42">
        <w:rPr>
          <w:rFonts w:ascii="Courier New" w:hAnsi="Courier New" w:cs="Courier New"/>
        </w:rPr>
        <w:t xml:space="preserve">information for the new extension, including </w:t>
      </w:r>
      <w:r w:rsidR="00086FD3" w:rsidRPr="00F22850">
        <w:rPr>
          <w:rFonts w:ascii="Courier New" w:hAnsi="Courier New" w:cs="Courier New"/>
        </w:rPr>
        <w:t>selecting a</w:t>
      </w:r>
      <w:r w:rsidRPr="00E66A42">
        <w:rPr>
          <w:rFonts w:ascii="Courier New" w:hAnsi="Courier New" w:cs="Courier New"/>
        </w:rPr>
        <w:t xml:space="preserve"> new phone number and </w:t>
      </w:r>
      <w:r w:rsidR="00086FD3" w:rsidRPr="00F22850">
        <w:rPr>
          <w:rFonts w:ascii="Courier New" w:hAnsi="Courier New" w:cs="Courier New"/>
        </w:rPr>
        <w:t xml:space="preserve">choosing a </w:t>
      </w:r>
      <w:r w:rsidRPr="00E66A42">
        <w:rPr>
          <w:rFonts w:ascii="Courier New" w:hAnsi="Courier New" w:cs="Courier New"/>
        </w:rPr>
        <w:t>new extension</w:t>
      </w:r>
      <w:r w:rsidR="00086FD3" w:rsidRPr="00F22850">
        <w:rPr>
          <w:rFonts w:ascii="Courier New" w:hAnsi="Courier New" w:cs="Courier New"/>
        </w:rPr>
        <w:t xml:space="preserve"> number.</w:t>
      </w:r>
    </w:p>
    <w:p w14:paraId="6538D26D"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4. Click "Proceed" to create your new user.</w:t>
      </w:r>
    </w:p>
    <w:p w14:paraId="4FED9E27" w14:textId="77777777" w:rsidR="00E66A42" w:rsidRPr="00E66A42" w:rsidRDefault="00E66A42" w:rsidP="00E66A42">
      <w:pPr>
        <w:pStyle w:val="PlainText"/>
        <w:rPr>
          <w:rFonts w:ascii="Courier New" w:hAnsi="Courier New" w:cs="Courier New"/>
        </w:rPr>
      </w:pPr>
    </w:p>
    <w:p w14:paraId="69D90FFD"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Once your extension is set up, you can add direct access phone numbers and extension access methods. In addition to an IP phone, Ooma Office for WeWork can also forward to a remote number. This can be a mobile phone or a landline number that will receive forwarded calls from the Ooma Office extension.</w:t>
      </w:r>
    </w:p>
    <w:p w14:paraId="4747443C" w14:textId="77777777" w:rsidR="00E66A42" w:rsidRPr="00E66A42" w:rsidRDefault="00E66A42" w:rsidP="00E66A42">
      <w:pPr>
        <w:pStyle w:val="PlainText"/>
        <w:rPr>
          <w:rFonts w:ascii="Courier New" w:hAnsi="Courier New" w:cs="Courier New"/>
        </w:rPr>
      </w:pPr>
    </w:p>
    <w:p w14:paraId="14119E25"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 How much does it cost to add a new user?</w:t>
      </w:r>
    </w:p>
    <w:p w14:paraId="02ECBDF2" w14:textId="77777777" w:rsidR="00E66A42" w:rsidRPr="00E66A42" w:rsidRDefault="00E66A42" w:rsidP="00E66A42">
      <w:pPr>
        <w:pStyle w:val="PlainText"/>
        <w:rPr>
          <w:rFonts w:ascii="Courier New" w:hAnsi="Courier New" w:cs="Courier New"/>
        </w:rPr>
      </w:pPr>
    </w:p>
    <w:p w14:paraId="4F3FB1D9" w14:textId="024D7A76" w:rsidR="00E66A42" w:rsidRPr="00E66A42" w:rsidRDefault="00E66A42" w:rsidP="00E66A42">
      <w:pPr>
        <w:pStyle w:val="PlainText"/>
        <w:rPr>
          <w:rFonts w:ascii="Courier New" w:hAnsi="Courier New" w:cs="Courier New"/>
        </w:rPr>
      </w:pPr>
      <w:r w:rsidRPr="00E66A42">
        <w:rPr>
          <w:rFonts w:ascii="Courier New" w:hAnsi="Courier New" w:cs="Courier New"/>
        </w:rPr>
        <w:t xml:space="preserve">Each new user costs $60.00. </w:t>
      </w:r>
      <w:r w:rsidR="00086FD3" w:rsidRPr="00F22850">
        <w:rPr>
          <w:rFonts w:ascii="Courier New" w:hAnsi="Courier New" w:cs="Courier New"/>
        </w:rPr>
        <w:t>You can learn</w:t>
      </w:r>
      <w:r w:rsidRPr="00E66A42">
        <w:rPr>
          <w:rFonts w:ascii="Courier New" w:hAnsi="Courier New" w:cs="Courier New"/>
        </w:rPr>
        <w:t xml:space="preserve"> more about pricing for Ooma Office for WeWork</w:t>
      </w:r>
      <w:r w:rsidR="00086FD3" w:rsidRPr="00F22850">
        <w:rPr>
          <w:rFonts w:ascii="Courier New" w:hAnsi="Courier New" w:cs="Courier New"/>
        </w:rPr>
        <w:t xml:space="preserve"> by visiting</w:t>
      </w:r>
      <w:r w:rsidRPr="00E66A42">
        <w:rPr>
          <w:rFonts w:ascii="Courier New" w:hAnsi="Courier New" w:cs="Courier New"/>
        </w:rPr>
        <w:t xml:space="preserve"> our [pricing chart](/au/en/ooma-office-pricing-chart).</w:t>
      </w:r>
    </w:p>
    <w:p w14:paraId="5996AFDE" w14:textId="77777777" w:rsidR="00E66A42" w:rsidRPr="00E66A42" w:rsidRDefault="00E66A42" w:rsidP="00E66A42">
      <w:pPr>
        <w:pStyle w:val="PlainText"/>
        <w:rPr>
          <w:rFonts w:ascii="Courier New" w:hAnsi="Courier New" w:cs="Courier New"/>
        </w:rPr>
      </w:pPr>
    </w:p>
    <w:p w14:paraId="04E5C6EC"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 How can I see what devices are currently assigned to a user?</w:t>
      </w:r>
    </w:p>
    <w:p w14:paraId="7E0CF517" w14:textId="77777777" w:rsidR="00E66A42" w:rsidRPr="00E66A42" w:rsidRDefault="00E66A42" w:rsidP="00E66A42">
      <w:pPr>
        <w:pStyle w:val="PlainText"/>
        <w:rPr>
          <w:rFonts w:ascii="Courier New" w:hAnsi="Courier New" w:cs="Courier New"/>
        </w:rPr>
      </w:pPr>
    </w:p>
    <w:p w14:paraId="52237DBF"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You can check what devices are assigned to a user by following these instructions:</w:t>
      </w:r>
    </w:p>
    <w:p w14:paraId="369BF51C" w14:textId="77777777" w:rsidR="00E66A42" w:rsidRPr="00E66A42" w:rsidRDefault="00E66A42" w:rsidP="00E66A42">
      <w:pPr>
        <w:pStyle w:val="PlainText"/>
        <w:rPr>
          <w:rFonts w:ascii="Courier New" w:hAnsi="Courier New" w:cs="Courier New"/>
        </w:rPr>
      </w:pPr>
    </w:p>
    <w:p w14:paraId="1816FC28"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1. Log in to your Ooma Office Manager at [{{ site.office_link.au }}]({{ site.office_link.au }}) and navigate to "[Extensions]({{ site.office_link.au }}/#extensions)" under the "Setup" tab.</w:t>
      </w:r>
    </w:p>
    <w:p w14:paraId="44D43ADC"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2. Click on the user whose devices you would like to check.</w:t>
      </w:r>
    </w:p>
    <w:p w14:paraId="1CE2E9D5" w14:textId="49EFB49A" w:rsidR="00E66A42" w:rsidRPr="00E66A42" w:rsidRDefault="00E66A42" w:rsidP="00E66A42">
      <w:pPr>
        <w:pStyle w:val="PlainText"/>
        <w:rPr>
          <w:rFonts w:ascii="Courier New" w:hAnsi="Courier New" w:cs="Courier New"/>
        </w:rPr>
      </w:pPr>
      <w:r w:rsidRPr="00E66A42">
        <w:rPr>
          <w:rFonts w:ascii="Courier New" w:hAnsi="Courier New" w:cs="Courier New"/>
        </w:rPr>
        <w:lastRenderedPageBreak/>
        <w:t>3. Click</w:t>
      </w:r>
      <w:r w:rsidR="00086FD3" w:rsidRPr="00F22850">
        <w:rPr>
          <w:rFonts w:ascii="Courier New" w:hAnsi="Courier New" w:cs="Courier New"/>
        </w:rPr>
        <w:t xml:space="preserve"> on</w:t>
      </w:r>
      <w:r w:rsidRPr="00E66A42">
        <w:rPr>
          <w:rFonts w:ascii="Courier New" w:hAnsi="Courier New" w:cs="Courier New"/>
        </w:rPr>
        <w:t xml:space="preserve"> the "Devices" tab in the pop-up to get a list of devices that are currently assigned to the user's profile: \\</w:t>
      </w:r>
    </w:p>
    <w:p w14:paraId="48315709"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 xml:space="preserve">   ![devices tab]({{ site.baseurl }}/assets/images/ooma_office_wework/user_devices_wework.png){:height="250px"}</w:t>
      </w:r>
    </w:p>
    <w:p w14:paraId="27E4D920" w14:textId="77777777" w:rsidR="00E66A42" w:rsidRPr="00E66A42" w:rsidRDefault="00E66A42" w:rsidP="00E66A42">
      <w:pPr>
        <w:pStyle w:val="PlainText"/>
        <w:rPr>
          <w:rFonts w:ascii="Courier New" w:hAnsi="Courier New" w:cs="Courier New"/>
        </w:rPr>
      </w:pPr>
    </w:p>
    <w:p w14:paraId="1F6CC773" w14:textId="77777777" w:rsidR="00830D36" w:rsidRPr="00F22850" w:rsidRDefault="00E66A42" w:rsidP="00F22850">
      <w:pPr>
        <w:pStyle w:val="PlainText"/>
        <w:rPr>
          <w:del w:id="2" w:author="DL" w:date="2017-05-23T00:48:00Z"/>
          <w:rFonts w:ascii="Courier New" w:hAnsi="Courier New" w:cs="Courier New"/>
        </w:rPr>
      </w:pPr>
      <w:r w:rsidRPr="00E66A42">
        <w:rPr>
          <w:rFonts w:ascii="Courier New" w:hAnsi="Courier New" w:cs="Courier New"/>
        </w:rPr>
        <w:t xml:space="preserve">## How can I </w:t>
      </w:r>
      <w:commentRangeStart w:id="3"/>
      <w:r w:rsidRPr="00E66A42">
        <w:rPr>
          <w:rFonts w:ascii="Courier New" w:hAnsi="Courier New" w:cs="Courier New"/>
        </w:rPr>
        <w:t xml:space="preserve">update </w:t>
      </w:r>
      <w:del w:id="4" w:author="DL" w:date="2017-05-23T00:48:00Z">
        <w:r w:rsidR="00086FD3" w:rsidRPr="00F22850">
          <w:rPr>
            <w:rFonts w:ascii="Courier New" w:hAnsi="Courier New" w:cs="Courier New"/>
          </w:rPr>
          <w:delText>the</w:delText>
        </w:r>
      </w:del>
      <w:ins w:id="5" w:author="DL" w:date="2017-05-23T00:48:00Z">
        <w:r w:rsidRPr="00E66A42">
          <w:rPr>
            <w:rFonts w:ascii="Courier New" w:hAnsi="Courier New" w:cs="Courier New"/>
          </w:rPr>
          <w:t>a user’s</w:t>
        </w:r>
      </w:ins>
      <w:r w:rsidRPr="00E66A42">
        <w:rPr>
          <w:rFonts w:ascii="Courier New" w:hAnsi="Courier New" w:cs="Courier New"/>
        </w:rPr>
        <w:t xml:space="preserve"> voicemail preferences</w:t>
      </w:r>
      <w:del w:id="6" w:author="DL" w:date="2017-05-23T00:48:00Z">
        <w:r w:rsidR="00086FD3" w:rsidRPr="00F22850">
          <w:rPr>
            <w:rFonts w:ascii="Courier New" w:hAnsi="Courier New" w:cs="Courier New"/>
          </w:rPr>
          <w:delText xml:space="preserve"> for a user?</w:delText>
        </w:r>
      </w:del>
      <w:commentRangeEnd w:id="3"/>
      <w:r w:rsidR="007F0779">
        <w:rPr>
          <w:rStyle w:val="CommentReference"/>
          <w:rFonts w:asciiTheme="minorHAnsi" w:hAnsiTheme="minorHAnsi"/>
        </w:rPr>
        <w:commentReference w:id="3"/>
      </w:r>
    </w:p>
    <w:p w14:paraId="2B2C4DE3" w14:textId="77777777" w:rsidR="00830D36" w:rsidRPr="00F22850" w:rsidRDefault="00830D36" w:rsidP="00F22850">
      <w:pPr>
        <w:pStyle w:val="PlainText"/>
        <w:rPr>
          <w:del w:id="7" w:author="DL" w:date="2017-05-23T00:48:00Z"/>
          <w:rFonts w:ascii="Courier New" w:hAnsi="Courier New" w:cs="Courier New"/>
        </w:rPr>
      </w:pPr>
    </w:p>
    <w:p w14:paraId="01F1D86A" w14:textId="5F3972FC" w:rsidR="00830D36" w:rsidRPr="00F22850" w:rsidRDefault="00086FD3" w:rsidP="00F22850">
      <w:pPr>
        <w:pStyle w:val="PlainText"/>
        <w:rPr>
          <w:rFonts w:ascii="Courier New" w:hAnsi="Courier New" w:cs="Courier New"/>
        </w:rPr>
      </w:pPr>
      <w:r w:rsidRPr="00F22850">
        <w:rPr>
          <w:rFonts w:ascii="Courier New" w:hAnsi="Courier New" w:cs="Courier New"/>
        </w:rPr>
        <w:t>Each extension will have its own</w:t>
      </w:r>
      <w:r w:rsidR="00E66A42" w:rsidRPr="00E66A42">
        <w:rPr>
          <w:rFonts w:ascii="Courier New" w:hAnsi="Courier New" w:cs="Courier New"/>
        </w:rPr>
        <w:t xml:space="preserve"> voicemail settings </w:t>
      </w:r>
      <w:r w:rsidRPr="00F22850">
        <w:rPr>
          <w:rFonts w:ascii="Courier New" w:hAnsi="Courier New" w:cs="Courier New"/>
        </w:rPr>
        <w:t xml:space="preserve">that </w:t>
      </w:r>
      <w:r w:rsidR="00E66A42" w:rsidRPr="00E66A42">
        <w:rPr>
          <w:rFonts w:ascii="Courier New" w:hAnsi="Courier New" w:cs="Courier New"/>
        </w:rPr>
        <w:t xml:space="preserve">can be configured to </w:t>
      </w:r>
      <w:r w:rsidRPr="00F22850">
        <w:rPr>
          <w:rFonts w:ascii="Courier New" w:hAnsi="Courier New" w:cs="Courier New"/>
        </w:rPr>
        <w:t>the user's preference. You can</w:t>
      </w:r>
      <w:r w:rsidR="00E66A42" w:rsidRPr="00E66A42">
        <w:rPr>
          <w:rFonts w:ascii="Courier New" w:hAnsi="Courier New" w:cs="Courier New"/>
        </w:rPr>
        <w:t xml:space="preserve"> set up these preferences</w:t>
      </w:r>
      <w:r w:rsidRPr="00F22850">
        <w:rPr>
          <w:rFonts w:ascii="Courier New" w:hAnsi="Courier New" w:cs="Courier New"/>
        </w:rPr>
        <w:t xml:space="preserve"> by</w:t>
      </w:r>
      <w:r w:rsidR="00E66A42" w:rsidRPr="00E66A42">
        <w:rPr>
          <w:rFonts w:ascii="Courier New" w:hAnsi="Courier New" w:cs="Courier New"/>
        </w:rPr>
        <w:t xml:space="preserve"> following</w:t>
      </w:r>
      <w:r w:rsidRPr="00F22850">
        <w:rPr>
          <w:rFonts w:ascii="Courier New" w:hAnsi="Courier New" w:cs="Courier New"/>
        </w:rPr>
        <w:t xml:space="preserve"> these instructions:</w:t>
      </w:r>
    </w:p>
    <w:p w14:paraId="360804FE" w14:textId="77777777" w:rsidR="00830D36" w:rsidRPr="00F22850" w:rsidRDefault="00830D36" w:rsidP="00F22850">
      <w:pPr>
        <w:pStyle w:val="PlainText"/>
        <w:rPr>
          <w:rFonts w:ascii="Courier New" w:hAnsi="Courier New" w:cs="Courier New"/>
        </w:rPr>
      </w:pPr>
    </w:p>
    <w:p w14:paraId="194BC053"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1. Log in to your Ooma Office Manager at [{{ site.office_link.au }}]({{ site.office_link.au }}/) and navigate to "[Extensions]({{ site.office_link.au }}/#extensions)" under the "Setup" tab.</w:t>
      </w:r>
    </w:p>
    <w:p w14:paraId="0A1DFF6E" w14:textId="5E7D07DB" w:rsidR="00E66A42" w:rsidRPr="00E66A42" w:rsidRDefault="00E66A42" w:rsidP="00E66A42">
      <w:pPr>
        <w:pStyle w:val="PlainText"/>
        <w:rPr>
          <w:rFonts w:ascii="Courier New" w:hAnsi="Courier New" w:cs="Courier New"/>
        </w:rPr>
      </w:pPr>
      <w:r w:rsidRPr="00E66A42">
        <w:rPr>
          <w:rFonts w:ascii="Courier New" w:hAnsi="Courier New" w:cs="Courier New"/>
        </w:rPr>
        <w:t xml:space="preserve">2. Click </w:t>
      </w:r>
      <w:r w:rsidR="00086FD3" w:rsidRPr="00F22850">
        <w:rPr>
          <w:rFonts w:ascii="Courier New" w:hAnsi="Courier New" w:cs="Courier New"/>
        </w:rPr>
        <w:t xml:space="preserve">on </w:t>
      </w:r>
      <w:r w:rsidRPr="00E66A42">
        <w:rPr>
          <w:rFonts w:ascii="Courier New" w:hAnsi="Courier New" w:cs="Courier New"/>
        </w:rPr>
        <w:t xml:space="preserve">the Settings button in the row of the extension </w:t>
      </w:r>
      <w:r w:rsidR="00086FD3" w:rsidRPr="00F22850">
        <w:rPr>
          <w:rFonts w:ascii="Courier New" w:hAnsi="Courier New" w:cs="Courier New"/>
        </w:rPr>
        <w:t xml:space="preserve">that </w:t>
      </w:r>
      <w:r w:rsidRPr="00E66A42">
        <w:rPr>
          <w:rFonts w:ascii="Courier New" w:hAnsi="Courier New" w:cs="Courier New"/>
        </w:rPr>
        <w:t>you wish to modify.</w:t>
      </w:r>
    </w:p>
    <w:p w14:paraId="3BDCE4AF" w14:textId="7DA3417C" w:rsidR="00E66A42" w:rsidRPr="00E66A42" w:rsidRDefault="00E66A42" w:rsidP="00E66A42">
      <w:pPr>
        <w:pStyle w:val="PlainText"/>
        <w:rPr>
          <w:rFonts w:ascii="Courier New" w:hAnsi="Courier New" w:cs="Courier New"/>
        </w:rPr>
      </w:pPr>
      <w:r w:rsidRPr="00E66A42">
        <w:rPr>
          <w:rFonts w:ascii="Courier New" w:hAnsi="Courier New" w:cs="Courier New"/>
        </w:rPr>
        <w:t xml:space="preserve">3. Click </w:t>
      </w:r>
      <w:r w:rsidR="00086FD3" w:rsidRPr="00F22850">
        <w:rPr>
          <w:rFonts w:ascii="Courier New" w:hAnsi="Courier New" w:cs="Courier New"/>
        </w:rPr>
        <w:t xml:space="preserve">on </w:t>
      </w:r>
      <w:r w:rsidRPr="00E66A42">
        <w:rPr>
          <w:rFonts w:ascii="Courier New" w:hAnsi="Courier New" w:cs="Courier New"/>
        </w:rPr>
        <w:t>the Voicemail tab and set up your voicemail preferences: \\</w:t>
      </w:r>
    </w:p>
    <w:p w14:paraId="243DD4DF"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 xml:space="preserve">   ![voicemail tab]({{ site.baseurl }}/assets/images/ooma_office_wework/voicemail_tab_wework.png)</w:t>
      </w:r>
    </w:p>
    <w:p w14:paraId="7B142595" w14:textId="77777777" w:rsidR="00830D36" w:rsidRPr="00F22850" w:rsidRDefault="00086FD3" w:rsidP="00F22850">
      <w:pPr>
        <w:pStyle w:val="PlainText"/>
        <w:rPr>
          <w:rFonts w:ascii="Courier New" w:hAnsi="Courier New" w:cs="Courier New"/>
        </w:rPr>
      </w:pPr>
      <w:r w:rsidRPr="00F22850">
        <w:rPr>
          <w:rFonts w:ascii="Courier New" w:hAnsi="Courier New" w:cs="Courier New"/>
        </w:rPr>
        <w:t xml:space="preserve">   \\</w:t>
      </w:r>
    </w:p>
    <w:p w14:paraId="1B49B13A"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 xml:space="preserve">   You can update the following settings:</w:t>
      </w:r>
    </w:p>
    <w:p w14:paraId="7520D19D" w14:textId="77777777" w:rsidR="00E66A42" w:rsidRPr="00E66A42" w:rsidRDefault="00E66A42" w:rsidP="00E66A42">
      <w:pPr>
        <w:pStyle w:val="PlainText"/>
        <w:rPr>
          <w:rFonts w:ascii="Courier New" w:hAnsi="Courier New" w:cs="Courier New"/>
        </w:rPr>
      </w:pPr>
    </w:p>
    <w:p w14:paraId="0716622F"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 xml:space="preserve">   * **Voicemail enabled:** Turns extension voicemail on and off.</w:t>
      </w:r>
    </w:p>
    <w:p w14:paraId="00C15927" w14:textId="2AC355BB" w:rsidR="00E66A42" w:rsidRPr="00E66A42" w:rsidRDefault="00E66A42" w:rsidP="00E66A42">
      <w:pPr>
        <w:pStyle w:val="PlainText"/>
        <w:rPr>
          <w:rFonts w:ascii="Courier New" w:hAnsi="Courier New" w:cs="Courier New"/>
        </w:rPr>
      </w:pPr>
      <w:r w:rsidRPr="00E66A42">
        <w:rPr>
          <w:rFonts w:ascii="Courier New" w:hAnsi="Courier New" w:cs="Courier New"/>
        </w:rPr>
        <w:t xml:space="preserve">   * **Voicemail pick up time:** How long your </w:t>
      </w:r>
      <w:r w:rsidR="00086FD3" w:rsidRPr="00F22850">
        <w:rPr>
          <w:rFonts w:ascii="Courier New" w:hAnsi="Courier New" w:cs="Courier New"/>
        </w:rPr>
        <w:t>extension's</w:t>
      </w:r>
      <w:r w:rsidRPr="00E66A42">
        <w:rPr>
          <w:rFonts w:ascii="Courier New" w:hAnsi="Courier New" w:cs="Courier New"/>
        </w:rPr>
        <w:t xml:space="preserve"> phone(s) will ring before rolling to voicemail.</w:t>
      </w:r>
    </w:p>
    <w:p w14:paraId="1485E9DD"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 xml:space="preserve">   * **Voicemail PIN:** The numeric code the user will use to check the extension's voicemail.</w:t>
      </w:r>
    </w:p>
    <w:p w14:paraId="70697BB4" w14:textId="70E152D5" w:rsidR="00E66A42" w:rsidRPr="00E66A42" w:rsidRDefault="00E66A42" w:rsidP="00E66A42">
      <w:pPr>
        <w:pStyle w:val="PlainText"/>
        <w:rPr>
          <w:rFonts w:ascii="Courier New" w:hAnsi="Courier New" w:cs="Courier New"/>
        </w:rPr>
      </w:pPr>
      <w:r w:rsidRPr="00E66A42">
        <w:rPr>
          <w:rFonts w:ascii="Courier New" w:hAnsi="Courier New" w:cs="Courier New"/>
        </w:rPr>
        <w:t xml:space="preserve">   * **Enable voicemail to email notifications:** Sends an email </w:t>
      </w:r>
      <w:r w:rsidR="00086FD3" w:rsidRPr="00F22850">
        <w:rPr>
          <w:rFonts w:ascii="Courier New" w:hAnsi="Courier New" w:cs="Courier New"/>
        </w:rPr>
        <w:t>to</w:t>
      </w:r>
      <w:r w:rsidRPr="00E66A42">
        <w:rPr>
          <w:rFonts w:ascii="Courier New" w:hAnsi="Courier New" w:cs="Courier New"/>
        </w:rPr>
        <w:t xml:space="preserve"> the </w:t>
      </w:r>
      <w:r w:rsidR="00086FD3" w:rsidRPr="00F22850">
        <w:rPr>
          <w:rFonts w:ascii="Courier New" w:hAnsi="Courier New" w:cs="Courier New"/>
        </w:rPr>
        <w:t>user's address to let them know</w:t>
      </w:r>
      <w:r w:rsidRPr="00E66A42">
        <w:rPr>
          <w:rFonts w:ascii="Courier New" w:hAnsi="Courier New" w:cs="Courier New"/>
        </w:rPr>
        <w:t xml:space="preserve"> when a new voicemail comes in.</w:t>
      </w:r>
    </w:p>
    <w:p w14:paraId="19BBAB7B"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 xml:space="preserve">   * **After email notification:** Determines what happens to a voicemail message once an email notification has been sent:</w:t>
      </w:r>
    </w:p>
    <w:p w14:paraId="4FAE4BF3"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 xml:space="preserve">      </w:t>
      </w:r>
    </w:p>
    <w:p w14:paraId="6CA480F1"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 xml:space="preserve">      * Keep the message marked as new</w:t>
      </w:r>
    </w:p>
    <w:p w14:paraId="7DF38B51"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 xml:space="preserve">      * Mark the message as heard</w:t>
      </w:r>
    </w:p>
    <w:p w14:paraId="0334A6AE"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 xml:space="preserve">      * Delete the message</w:t>
      </w:r>
    </w:p>
    <w:p w14:paraId="15EB0541" w14:textId="77777777" w:rsidR="00E66A42" w:rsidRPr="00E66A42" w:rsidRDefault="00E66A42" w:rsidP="00E66A42">
      <w:pPr>
        <w:pStyle w:val="PlainText"/>
        <w:rPr>
          <w:rFonts w:ascii="Courier New" w:hAnsi="Courier New" w:cs="Courier New"/>
        </w:rPr>
      </w:pPr>
    </w:p>
    <w:p w14:paraId="74355040"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4. Save your changes.</w:t>
      </w:r>
    </w:p>
    <w:p w14:paraId="3C549C97" w14:textId="77777777" w:rsidR="00E66A42" w:rsidRPr="00E66A42" w:rsidRDefault="00E66A42" w:rsidP="00E66A42">
      <w:pPr>
        <w:pStyle w:val="PlainText"/>
        <w:rPr>
          <w:rFonts w:ascii="Courier New" w:hAnsi="Courier New" w:cs="Courier New"/>
        </w:rPr>
      </w:pPr>
      <w:commentRangeStart w:id="8"/>
    </w:p>
    <w:p w14:paraId="50814E02" w14:textId="77777777" w:rsidR="00830D36" w:rsidRPr="00F22850" w:rsidRDefault="00E66A42" w:rsidP="00F22850">
      <w:pPr>
        <w:pStyle w:val="PlainText"/>
        <w:rPr>
          <w:del w:id="9" w:author="DL" w:date="2017-05-23T00:48:00Z"/>
          <w:rFonts w:ascii="Courier New" w:hAnsi="Courier New" w:cs="Courier New"/>
        </w:rPr>
      </w:pPr>
      <w:r w:rsidRPr="00E66A42">
        <w:rPr>
          <w:rFonts w:ascii="Courier New" w:hAnsi="Courier New" w:cs="Courier New"/>
        </w:rPr>
        <w:t xml:space="preserve">## How can I update </w:t>
      </w:r>
      <w:del w:id="10" w:author="DL" w:date="2017-05-23T00:48:00Z">
        <w:r w:rsidR="00086FD3" w:rsidRPr="00F22850">
          <w:rPr>
            <w:rFonts w:ascii="Courier New" w:hAnsi="Courier New" w:cs="Courier New"/>
          </w:rPr>
          <w:delText>the</w:delText>
        </w:r>
      </w:del>
      <w:ins w:id="11" w:author="DL" w:date="2017-05-23T00:48:00Z">
        <w:r w:rsidRPr="00E66A42">
          <w:rPr>
            <w:rFonts w:ascii="Courier New" w:hAnsi="Courier New" w:cs="Courier New"/>
          </w:rPr>
          <w:t>a user’s</w:t>
        </w:r>
      </w:ins>
      <w:r w:rsidRPr="00E66A42">
        <w:rPr>
          <w:rFonts w:ascii="Courier New" w:hAnsi="Courier New" w:cs="Courier New"/>
        </w:rPr>
        <w:t xml:space="preserve"> call forwarding settings</w:t>
      </w:r>
      <w:del w:id="12" w:author="DL" w:date="2017-05-23T00:48:00Z">
        <w:r w:rsidR="00086FD3" w:rsidRPr="00F22850">
          <w:rPr>
            <w:rFonts w:ascii="Courier New" w:hAnsi="Courier New" w:cs="Courier New"/>
          </w:rPr>
          <w:delText xml:space="preserve"> for a user?</w:delText>
        </w:r>
      </w:del>
    </w:p>
    <w:p w14:paraId="0B9A7394" w14:textId="77777777" w:rsidR="00830D36" w:rsidRPr="00F22850" w:rsidRDefault="00830D36" w:rsidP="00F22850">
      <w:pPr>
        <w:pStyle w:val="PlainText"/>
        <w:rPr>
          <w:del w:id="13" w:author="DL" w:date="2017-05-23T00:48:00Z"/>
          <w:rFonts w:ascii="Courier New" w:hAnsi="Courier New" w:cs="Courier New"/>
        </w:rPr>
      </w:pPr>
    </w:p>
    <w:p w14:paraId="150811B8" w14:textId="38B9F1E2" w:rsidR="00E66A42" w:rsidRPr="00E66A42" w:rsidRDefault="00E66A42" w:rsidP="00E66A42">
      <w:pPr>
        <w:pStyle w:val="PlainText"/>
        <w:rPr>
          <w:ins w:id="14" w:author="DL" w:date="2017-05-23T00:48:00Z"/>
          <w:rFonts w:ascii="Courier New" w:hAnsi="Courier New" w:cs="Courier New"/>
        </w:rPr>
      </w:pPr>
      <w:ins w:id="15" w:author="DL" w:date="2017-05-23T00:48:00Z">
        <w:r w:rsidRPr="00E66A42">
          <w:rPr>
            <w:rFonts w:ascii="Courier New" w:hAnsi="Courier New" w:cs="Courier New"/>
          </w:rPr>
          <w:t>?</w:t>
        </w:r>
      </w:ins>
      <w:commentRangeEnd w:id="8"/>
      <w:r w:rsidR="00586DDD">
        <w:rPr>
          <w:rStyle w:val="CommentReference"/>
          <w:rFonts w:asciiTheme="minorHAnsi" w:hAnsiTheme="minorHAnsi"/>
        </w:rPr>
        <w:commentReference w:id="8"/>
      </w:r>
    </w:p>
    <w:p w14:paraId="719C708B" w14:textId="77777777" w:rsidR="00E66A42" w:rsidRPr="00E66A42" w:rsidRDefault="00E66A42" w:rsidP="00E66A42">
      <w:pPr>
        <w:pStyle w:val="PlainText"/>
        <w:rPr>
          <w:ins w:id="16" w:author="DL" w:date="2017-05-23T00:48:00Z"/>
          <w:rFonts w:ascii="Courier New" w:hAnsi="Courier New" w:cs="Courier New"/>
        </w:rPr>
      </w:pPr>
    </w:p>
    <w:p w14:paraId="19968740" w14:textId="31C19F1F" w:rsidR="00E66A42" w:rsidRPr="00E66A42" w:rsidRDefault="00E66A42" w:rsidP="00E66A42">
      <w:pPr>
        <w:pStyle w:val="PlainText"/>
        <w:rPr>
          <w:rFonts w:ascii="Courier New" w:hAnsi="Courier New" w:cs="Courier New"/>
        </w:rPr>
      </w:pPr>
      <w:r w:rsidRPr="00E66A42">
        <w:rPr>
          <w:rFonts w:ascii="Courier New" w:hAnsi="Courier New" w:cs="Courier New"/>
        </w:rPr>
        <w:t xml:space="preserve">Each user will have their own call forwarding settings that can be configured to </w:t>
      </w:r>
      <w:del w:id="17" w:author="Elyssa Gutbrod" w:date="2017-05-24T11:23:00Z">
        <w:r w:rsidR="00086FD3" w:rsidRPr="00F22850" w:rsidDel="00586DDD">
          <w:rPr>
            <w:rFonts w:ascii="Courier New" w:hAnsi="Courier New" w:cs="Courier New"/>
          </w:rPr>
          <w:delText>the user's</w:delText>
        </w:r>
      </w:del>
      <w:ins w:id="18" w:author="Elyssa Gutbrod" w:date="2017-05-24T11:23:00Z">
        <w:r w:rsidR="00586DDD">
          <w:rPr>
            <w:rFonts w:ascii="Courier New" w:hAnsi="Courier New" w:cs="Courier New"/>
          </w:rPr>
          <w:t>their</w:t>
        </w:r>
      </w:ins>
      <w:r w:rsidR="00086FD3" w:rsidRPr="00F22850">
        <w:rPr>
          <w:rFonts w:ascii="Courier New" w:hAnsi="Courier New" w:cs="Courier New"/>
        </w:rPr>
        <w:t xml:space="preserve"> preference.</w:t>
      </w:r>
      <w:r w:rsidRPr="00E66A42">
        <w:rPr>
          <w:rFonts w:ascii="Courier New" w:hAnsi="Courier New" w:cs="Courier New"/>
        </w:rPr>
        <w:t xml:space="preserve"> </w:t>
      </w:r>
      <w:r w:rsidRPr="00E66A42">
        <w:rPr>
          <w:rFonts w:ascii="Courier New" w:hAnsi="Courier New" w:cs="Courier New"/>
        </w:rPr>
        <w:t>You can set up call forwarding by following these instructions:</w:t>
      </w:r>
    </w:p>
    <w:p w14:paraId="3ECF5461" w14:textId="77777777" w:rsidR="00E66A42" w:rsidRPr="00E66A42" w:rsidRDefault="00E66A42" w:rsidP="00E66A42">
      <w:pPr>
        <w:pStyle w:val="PlainText"/>
        <w:rPr>
          <w:rFonts w:ascii="Courier New" w:hAnsi="Courier New" w:cs="Courier New"/>
        </w:rPr>
      </w:pPr>
    </w:p>
    <w:p w14:paraId="32E4D492"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1. Log in to your Ooma Office Manager at [{{ site.office_link.au }}]({{ site.office_link.au }}) and navigate to "[Extensions]({{ site.office_link.au }}/#extensions)" under the "Setup" tab.</w:t>
      </w:r>
    </w:p>
    <w:p w14:paraId="0FBBBBE2" w14:textId="2D405A1A" w:rsidR="00E66A42" w:rsidRPr="00E66A42" w:rsidRDefault="00E66A42" w:rsidP="00E66A42">
      <w:pPr>
        <w:pStyle w:val="PlainText"/>
        <w:rPr>
          <w:rFonts w:ascii="Courier New" w:hAnsi="Courier New" w:cs="Courier New"/>
        </w:rPr>
      </w:pPr>
      <w:r w:rsidRPr="00E66A42">
        <w:rPr>
          <w:rFonts w:ascii="Courier New" w:hAnsi="Courier New" w:cs="Courier New"/>
        </w:rPr>
        <w:t xml:space="preserve">2. Click </w:t>
      </w:r>
      <w:r w:rsidR="00086FD3" w:rsidRPr="00F22850">
        <w:rPr>
          <w:rFonts w:ascii="Courier New" w:hAnsi="Courier New" w:cs="Courier New"/>
        </w:rPr>
        <w:t xml:space="preserve">on </w:t>
      </w:r>
      <w:r w:rsidRPr="00E66A42">
        <w:rPr>
          <w:rFonts w:ascii="Courier New" w:hAnsi="Courier New" w:cs="Courier New"/>
        </w:rPr>
        <w:t xml:space="preserve">the Settings button in the row of the extension </w:t>
      </w:r>
      <w:r w:rsidR="00086FD3" w:rsidRPr="00F22850">
        <w:rPr>
          <w:rFonts w:ascii="Courier New" w:hAnsi="Courier New" w:cs="Courier New"/>
        </w:rPr>
        <w:t xml:space="preserve">that </w:t>
      </w:r>
      <w:r w:rsidRPr="00E66A42">
        <w:rPr>
          <w:rFonts w:ascii="Courier New" w:hAnsi="Courier New" w:cs="Courier New"/>
        </w:rPr>
        <w:t>you wish to modify.</w:t>
      </w:r>
    </w:p>
    <w:p w14:paraId="30239496" w14:textId="18CD63CD" w:rsidR="00E66A42" w:rsidRPr="00E66A42" w:rsidRDefault="00E66A42" w:rsidP="00E66A42">
      <w:pPr>
        <w:pStyle w:val="PlainText"/>
        <w:rPr>
          <w:rFonts w:ascii="Courier New" w:hAnsi="Courier New" w:cs="Courier New"/>
        </w:rPr>
      </w:pPr>
      <w:r w:rsidRPr="00E66A42">
        <w:rPr>
          <w:rFonts w:ascii="Courier New" w:hAnsi="Courier New" w:cs="Courier New"/>
        </w:rPr>
        <w:t xml:space="preserve">3. Click </w:t>
      </w:r>
      <w:r w:rsidR="00086FD3" w:rsidRPr="00F22850">
        <w:rPr>
          <w:rFonts w:ascii="Courier New" w:hAnsi="Courier New" w:cs="Courier New"/>
        </w:rPr>
        <w:t xml:space="preserve">on </w:t>
      </w:r>
      <w:r w:rsidRPr="00E66A42">
        <w:rPr>
          <w:rFonts w:ascii="Courier New" w:hAnsi="Courier New" w:cs="Courier New"/>
        </w:rPr>
        <w:t>the Call forward tab and set up your preferences: \\</w:t>
      </w:r>
    </w:p>
    <w:p w14:paraId="6007FCE8" w14:textId="77777777" w:rsidR="00E66A42" w:rsidRPr="00E66A42" w:rsidRDefault="00E66A42" w:rsidP="00E66A42">
      <w:pPr>
        <w:pStyle w:val="PlainText"/>
        <w:rPr>
          <w:rFonts w:ascii="Courier New" w:hAnsi="Courier New" w:cs="Courier New"/>
        </w:rPr>
      </w:pPr>
      <w:r w:rsidRPr="00E66A42">
        <w:rPr>
          <w:rFonts w:ascii="Courier New" w:hAnsi="Courier New" w:cs="Courier New"/>
        </w:rPr>
        <w:lastRenderedPageBreak/>
        <w:t xml:space="preserve">   ![call forward tab]({{ site.baseurl }}/assets/images/ooma_office_wework/call_forward_tab_wework.png)</w:t>
      </w:r>
    </w:p>
    <w:p w14:paraId="2D7E35E3"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 xml:space="preserve">   You can update the following settings:</w:t>
      </w:r>
    </w:p>
    <w:p w14:paraId="5DE604A1" w14:textId="77777777" w:rsidR="00E66A42" w:rsidRPr="00E66A42" w:rsidRDefault="00E66A42" w:rsidP="00E66A42">
      <w:pPr>
        <w:pStyle w:val="PlainText"/>
        <w:rPr>
          <w:rFonts w:ascii="Courier New" w:hAnsi="Courier New" w:cs="Courier New"/>
        </w:rPr>
      </w:pPr>
    </w:p>
    <w:p w14:paraId="5C4C730C"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 xml:space="preserve">   * **Enable Call Forwarding:** Toggles call forwarding on and off.</w:t>
      </w:r>
    </w:p>
    <w:p w14:paraId="7BE67609"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 xml:space="preserve">   * **Forwarding number:** The external phone number that all calls will be forwarded to.</w:t>
      </w:r>
    </w:p>
    <w:p w14:paraId="534B3FF0"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 xml:space="preserve">   * **Simultaneously ring local extension:** When call forwarding is toggled on, local phones will still ring.</w:t>
      </w:r>
    </w:p>
    <w:p w14:paraId="08E0C005"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 xml:space="preserve">   * **Require key press on answer:** When a call rolls to an external number, you must press 1 to answer it when picking up the phone. Turning this setting on ensures that calls will only roll to the user's Ooma Office voicemail if the forwarded call is not answered.</w:t>
      </w:r>
    </w:p>
    <w:p w14:paraId="31332D86"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4. Save your changes.</w:t>
      </w:r>
    </w:p>
    <w:p w14:paraId="13663FE1" w14:textId="77777777" w:rsidR="00E66A42" w:rsidRPr="00E66A42" w:rsidRDefault="00E66A42" w:rsidP="00E66A42">
      <w:pPr>
        <w:pStyle w:val="PlainText"/>
        <w:rPr>
          <w:rFonts w:ascii="Courier New" w:hAnsi="Courier New" w:cs="Courier New"/>
        </w:rPr>
      </w:pPr>
    </w:p>
    <w:p w14:paraId="54AD582E" w14:textId="1A7A6679" w:rsidR="00E66A42" w:rsidRPr="00E66A42" w:rsidRDefault="00E66A42" w:rsidP="00E66A42">
      <w:pPr>
        <w:pStyle w:val="PlainText"/>
        <w:rPr>
          <w:rFonts w:ascii="Courier New" w:hAnsi="Courier New" w:cs="Courier New"/>
        </w:rPr>
      </w:pPr>
      <w:r w:rsidRPr="00E66A42">
        <w:rPr>
          <w:rFonts w:ascii="Courier New" w:hAnsi="Courier New" w:cs="Courier New"/>
        </w:rPr>
        <w:t xml:space="preserve">Keep in mind that when call forwarding is enabled it will override all </w:t>
      </w:r>
      <w:r w:rsidR="00086FD3" w:rsidRPr="00F22850">
        <w:rPr>
          <w:rFonts w:ascii="Courier New" w:hAnsi="Courier New" w:cs="Courier New"/>
        </w:rPr>
        <w:t xml:space="preserve">of </w:t>
      </w:r>
      <w:r w:rsidRPr="00E66A42">
        <w:rPr>
          <w:rFonts w:ascii="Courier New" w:hAnsi="Courier New" w:cs="Courier New"/>
        </w:rPr>
        <w:t>your other extension settings. To revert to your original settings, turn call forwarding off.</w:t>
      </w:r>
    </w:p>
    <w:p w14:paraId="191CB474" w14:textId="77777777" w:rsidR="00E66A42" w:rsidRPr="00E66A42" w:rsidRDefault="00E66A42" w:rsidP="00E66A42">
      <w:pPr>
        <w:pStyle w:val="PlainText"/>
        <w:rPr>
          <w:rFonts w:ascii="Courier New" w:hAnsi="Courier New" w:cs="Courier New"/>
        </w:rPr>
      </w:pPr>
    </w:p>
    <w:p w14:paraId="7D439483"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 How can I change the outgoing caller ID for an extension?</w:t>
      </w:r>
    </w:p>
    <w:p w14:paraId="24A565A5" w14:textId="77777777" w:rsidR="00E66A42" w:rsidRPr="00E66A42" w:rsidRDefault="00E66A42" w:rsidP="00E66A42">
      <w:pPr>
        <w:pStyle w:val="PlainText"/>
        <w:rPr>
          <w:rFonts w:ascii="Courier New" w:hAnsi="Courier New" w:cs="Courier New"/>
        </w:rPr>
      </w:pPr>
    </w:p>
    <w:p w14:paraId="78392EC0"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You can change the number that appears on an extension's outbound caller ID by following these instructions:</w:t>
      </w:r>
    </w:p>
    <w:p w14:paraId="44C3645A" w14:textId="77777777" w:rsidR="00E66A42" w:rsidRPr="00E66A42" w:rsidRDefault="00E66A42" w:rsidP="00E66A42">
      <w:pPr>
        <w:pStyle w:val="PlainText"/>
        <w:rPr>
          <w:rFonts w:ascii="Courier New" w:hAnsi="Courier New" w:cs="Courier New"/>
        </w:rPr>
      </w:pPr>
    </w:p>
    <w:p w14:paraId="16ED9A0E"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1. Log in to your Ooma Office Manager at [{{ site.office_link.au }}]({{ site.office_link.au }}) and navigate to "[Extensions]({{ site.office_link.au }}/#extensions)" under the "Setup" tab.</w:t>
      </w:r>
    </w:p>
    <w:p w14:paraId="343BB7E5" w14:textId="64B9EFDE" w:rsidR="00E66A42" w:rsidRPr="00E66A42" w:rsidRDefault="00E66A42" w:rsidP="00E66A42">
      <w:pPr>
        <w:pStyle w:val="PlainText"/>
        <w:rPr>
          <w:rFonts w:ascii="Courier New" w:hAnsi="Courier New" w:cs="Courier New"/>
        </w:rPr>
      </w:pPr>
      <w:r w:rsidRPr="00E66A42">
        <w:rPr>
          <w:rFonts w:ascii="Courier New" w:hAnsi="Courier New" w:cs="Courier New"/>
        </w:rPr>
        <w:t>2. Click</w:t>
      </w:r>
      <w:r w:rsidR="00086FD3" w:rsidRPr="00F22850">
        <w:rPr>
          <w:rFonts w:ascii="Courier New" w:hAnsi="Courier New" w:cs="Courier New"/>
        </w:rPr>
        <w:t xml:space="preserve"> on</w:t>
      </w:r>
      <w:r w:rsidRPr="00E66A42">
        <w:rPr>
          <w:rFonts w:ascii="Courier New" w:hAnsi="Courier New" w:cs="Courier New"/>
        </w:rPr>
        <w:t xml:space="preserve"> the Settings button in the row of the extension that you wish to modify.</w:t>
      </w:r>
    </w:p>
    <w:p w14:paraId="720A977E" w14:textId="4C341587" w:rsidR="00E66A42" w:rsidRPr="00E66A42" w:rsidRDefault="00E66A42" w:rsidP="00E66A42">
      <w:pPr>
        <w:pStyle w:val="PlainText"/>
        <w:rPr>
          <w:rFonts w:ascii="Courier New" w:hAnsi="Courier New" w:cs="Courier New"/>
        </w:rPr>
      </w:pPr>
      <w:r w:rsidRPr="00E66A42">
        <w:rPr>
          <w:rFonts w:ascii="Courier New" w:hAnsi="Courier New" w:cs="Courier New"/>
        </w:rPr>
        <w:t xml:space="preserve">3. Click </w:t>
      </w:r>
      <w:r w:rsidR="00086FD3" w:rsidRPr="00F22850">
        <w:rPr>
          <w:rFonts w:ascii="Courier New" w:hAnsi="Courier New" w:cs="Courier New"/>
        </w:rPr>
        <w:t xml:space="preserve">on </w:t>
      </w:r>
      <w:r w:rsidRPr="00E66A42">
        <w:rPr>
          <w:rFonts w:ascii="Courier New" w:hAnsi="Courier New" w:cs="Courier New"/>
        </w:rPr>
        <w:t>the Advanced tab and set up your preferences.</w:t>
      </w:r>
    </w:p>
    <w:p w14:paraId="5376666D" w14:textId="6C0245C5" w:rsidR="00830D36" w:rsidRPr="00F22850" w:rsidRDefault="00E66A42" w:rsidP="00F22850">
      <w:pPr>
        <w:pStyle w:val="PlainText"/>
        <w:rPr>
          <w:rFonts w:ascii="Courier New" w:hAnsi="Courier New" w:cs="Courier New"/>
        </w:rPr>
      </w:pPr>
      <w:r w:rsidRPr="00E66A42">
        <w:rPr>
          <w:rFonts w:ascii="Courier New" w:hAnsi="Courier New" w:cs="Courier New"/>
        </w:rPr>
        <w:t xml:space="preserve">4. </w:t>
      </w:r>
      <w:r w:rsidR="00086FD3" w:rsidRPr="00F22850">
        <w:rPr>
          <w:rFonts w:ascii="Courier New" w:hAnsi="Courier New" w:cs="Courier New"/>
        </w:rPr>
        <w:t>Select</w:t>
      </w:r>
      <w:r w:rsidRPr="00E66A42">
        <w:rPr>
          <w:rFonts w:ascii="Courier New" w:hAnsi="Courier New" w:cs="Courier New"/>
        </w:rPr>
        <w:t xml:space="preserve"> the number you would like</w:t>
      </w:r>
      <w:r w:rsidR="00086FD3" w:rsidRPr="00F22850">
        <w:rPr>
          <w:rFonts w:ascii="Courier New" w:hAnsi="Courier New" w:cs="Courier New"/>
        </w:rPr>
        <w:t xml:space="preserve"> from the dropdown menu.</w:t>
      </w:r>
    </w:p>
    <w:p w14:paraId="3360925E"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5. Save your changes.</w:t>
      </w:r>
    </w:p>
    <w:p w14:paraId="1ADBF26C" w14:textId="77777777" w:rsidR="00E66A42" w:rsidRPr="00E66A42" w:rsidRDefault="00E66A42" w:rsidP="00E66A42">
      <w:pPr>
        <w:pStyle w:val="PlainText"/>
        <w:rPr>
          <w:rFonts w:ascii="Courier New" w:hAnsi="Courier New" w:cs="Courier New"/>
        </w:rPr>
      </w:pPr>
    </w:p>
    <w:p w14:paraId="02EFDDA6"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 How can I assign or update a user's direct access phone number?</w:t>
      </w:r>
    </w:p>
    <w:p w14:paraId="4716D690" w14:textId="77777777" w:rsidR="00E66A42" w:rsidRPr="00E66A42" w:rsidRDefault="00E66A42" w:rsidP="00E66A42">
      <w:pPr>
        <w:pStyle w:val="PlainText"/>
        <w:rPr>
          <w:rFonts w:ascii="Courier New" w:hAnsi="Courier New" w:cs="Courier New"/>
        </w:rPr>
      </w:pPr>
    </w:p>
    <w:p w14:paraId="52322110"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You can assign or change the direct phone number(s) assigned to a user by following these instructions:</w:t>
      </w:r>
    </w:p>
    <w:p w14:paraId="682B4FFB" w14:textId="77777777" w:rsidR="00E66A42" w:rsidRPr="00E66A42" w:rsidRDefault="00E66A42" w:rsidP="00E66A42">
      <w:pPr>
        <w:pStyle w:val="PlainText"/>
        <w:rPr>
          <w:rFonts w:ascii="Courier New" w:hAnsi="Courier New" w:cs="Courier New"/>
        </w:rPr>
      </w:pPr>
    </w:p>
    <w:p w14:paraId="60A842F9"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1. Log in to your Ooma Office Manager at [{{ site.office_link.au }}]({{ site.office_link.au }}) and navigate to "[Phone Numbers]({{ site.office_link.au }}/#extensions)" under the "Setup" tab. You will see a table like the one below with one entry for each of your business's phone numbers: \\</w:t>
      </w:r>
    </w:p>
    <w:p w14:paraId="321E2ECA"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 xml:space="preserve">   ![manage phone numbers]({{ site.baseurl }}/assets/images/ooma_office_wework/manage_phone_numbers_wework.png){:height="250px"}</w:t>
      </w:r>
    </w:p>
    <w:p w14:paraId="4AF5B72D" w14:textId="77777777" w:rsidR="00E66A42" w:rsidRPr="00E66A42" w:rsidRDefault="00E66A42" w:rsidP="00E66A42">
      <w:pPr>
        <w:pStyle w:val="PlainText"/>
        <w:rPr>
          <w:rFonts w:ascii="Courier New" w:hAnsi="Courier New" w:cs="Courier New"/>
        </w:rPr>
      </w:pPr>
    </w:p>
    <w:p w14:paraId="4F81113D" w14:textId="76E407B9" w:rsidR="00E66A42" w:rsidRPr="00E66A42" w:rsidRDefault="00E66A42" w:rsidP="00E66A42">
      <w:pPr>
        <w:pStyle w:val="PlainText"/>
        <w:rPr>
          <w:rFonts w:ascii="Courier New" w:hAnsi="Courier New" w:cs="Courier New"/>
        </w:rPr>
      </w:pPr>
      <w:r w:rsidRPr="00E66A42">
        <w:rPr>
          <w:rFonts w:ascii="Courier New" w:hAnsi="Courier New" w:cs="Courier New"/>
        </w:rPr>
        <w:t xml:space="preserve">2. </w:t>
      </w:r>
      <w:commentRangeStart w:id="19"/>
      <w:del w:id="20" w:author="DL" w:date="2017-05-23T00:48:00Z">
        <w:r w:rsidR="00086FD3" w:rsidRPr="00F22850">
          <w:rPr>
            <w:rFonts w:ascii="Courier New" w:hAnsi="Courier New" w:cs="Courier New"/>
          </w:rPr>
          <w:delText>You can</w:delText>
        </w:r>
      </w:del>
      <w:ins w:id="21" w:author="DL" w:date="2017-05-23T00:48:00Z">
        <w:r w:rsidRPr="00E66A42">
          <w:rPr>
            <w:rFonts w:ascii="Courier New" w:hAnsi="Courier New" w:cs="Courier New"/>
          </w:rPr>
          <w:t>To</w:t>
        </w:r>
      </w:ins>
      <w:r w:rsidRPr="00E66A42">
        <w:rPr>
          <w:rFonts w:ascii="Courier New" w:hAnsi="Courier New" w:cs="Courier New"/>
        </w:rPr>
        <w:t xml:space="preserve"> change the extension that a phone number </w:t>
      </w:r>
      <w:del w:id="22" w:author="DL" w:date="2017-05-23T00:48:00Z">
        <w:r w:rsidR="00086FD3" w:rsidRPr="00F22850">
          <w:rPr>
            <w:rFonts w:ascii="Courier New" w:hAnsi="Courier New" w:cs="Courier New"/>
          </w:rPr>
          <w:delText>will connect</w:delText>
        </w:r>
      </w:del>
      <w:ins w:id="23" w:author="DL" w:date="2017-05-23T00:48:00Z">
        <w:r w:rsidRPr="00E66A42">
          <w:rPr>
            <w:rFonts w:ascii="Courier New" w:hAnsi="Courier New" w:cs="Courier New"/>
          </w:rPr>
          <w:t>connects</w:t>
        </w:r>
      </w:ins>
      <w:r w:rsidRPr="00E66A42">
        <w:rPr>
          <w:rFonts w:ascii="Courier New" w:hAnsi="Courier New" w:cs="Courier New"/>
        </w:rPr>
        <w:t xml:space="preserve"> to</w:t>
      </w:r>
      <w:del w:id="24" w:author="DL" w:date="2017-05-23T00:48:00Z">
        <w:r w:rsidR="00086FD3" w:rsidRPr="00F22850">
          <w:rPr>
            <w:rFonts w:ascii="Courier New" w:hAnsi="Courier New" w:cs="Courier New"/>
          </w:rPr>
          <w:delText xml:space="preserve"> by selecting</w:delText>
        </w:r>
      </w:del>
      <w:ins w:id="25" w:author="DL" w:date="2017-05-23T00:48:00Z">
        <w:r w:rsidRPr="00E66A42">
          <w:rPr>
            <w:rFonts w:ascii="Courier New" w:hAnsi="Courier New" w:cs="Courier New"/>
          </w:rPr>
          <w:t>, select</w:t>
        </w:r>
      </w:ins>
      <w:r w:rsidRPr="00E66A42">
        <w:rPr>
          <w:rFonts w:ascii="Courier New" w:hAnsi="Courier New" w:cs="Courier New"/>
        </w:rPr>
        <w:t xml:space="preserve"> a new user from the dropdown menu under Extensions.</w:t>
      </w:r>
      <w:commentRangeEnd w:id="19"/>
      <w:r w:rsidR="00586DDD">
        <w:rPr>
          <w:rStyle w:val="CommentReference"/>
          <w:rFonts w:asciiTheme="minorHAnsi" w:hAnsiTheme="minorHAnsi"/>
        </w:rPr>
        <w:commentReference w:id="19"/>
      </w:r>
    </w:p>
    <w:p w14:paraId="257F2D79"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3. Click "Save" to update your phone number mapping.</w:t>
      </w:r>
    </w:p>
    <w:p w14:paraId="1B004C68" w14:textId="77777777" w:rsidR="00E66A42" w:rsidRPr="00E66A42" w:rsidRDefault="00E66A42" w:rsidP="00E66A42">
      <w:pPr>
        <w:pStyle w:val="PlainText"/>
        <w:rPr>
          <w:rFonts w:ascii="Courier New" w:hAnsi="Courier New" w:cs="Courier New"/>
        </w:rPr>
      </w:pPr>
    </w:p>
    <w:p w14:paraId="757FF643" w14:textId="77777777" w:rsidR="00E66A42" w:rsidRPr="00E66A42" w:rsidRDefault="00E66A42" w:rsidP="00E66A42">
      <w:pPr>
        <w:pStyle w:val="PlainText"/>
        <w:rPr>
          <w:rFonts w:ascii="Courier New" w:hAnsi="Courier New" w:cs="Courier New"/>
        </w:rPr>
      </w:pPr>
      <w:r w:rsidRPr="00E66A42">
        <w:rPr>
          <w:rFonts w:ascii="Courier New" w:hAnsi="Courier New" w:cs="Courier New"/>
        </w:rPr>
        <w:t>## Can a user have more than one direct access phone number?</w:t>
      </w:r>
    </w:p>
    <w:p w14:paraId="4917694B" w14:textId="77777777" w:rsidR="00E66A42" w:rsidRPr="00E66A42" w:rsidRDefault="00E66A42" w:rsidP="00E66A42">
      <w:pPr>
        <w:pStyle w:val="PlainText"/>
        <w:rPr>
          <w:rFonts w:ascii="Courier New" w:hAnsi="Courier New" w:cs="Courier New"/>
        </w:rPr>
      </w:pPr>
    </w:p>
    <w:p w14:paraId="222F2CF4" w14:textId="77777777" w:rsidR="00E66A42" w:rsidRDefault="00E66A42" w:rsidP="00E66A42">
      <w:pPr>
        <w:pStyle w:val="PlainText"/>
        <w:rPr>
          <w:rFonts w:ascii="Courier New" w:hAnsi="Courier New" w:cs="Courier New"/>
        </w:rPr>
      </w:pPr>
      <w:r w:rsidRPr="00E66A42">
        <w:rPr>
          <w:rFonts w:ascii="Courier New" w:hAnsi="Courier New" w:cs="Courier New"/>
        </w:rPr>
        <w:lastRenderedPageBreak/>
        <w:t>Yes, you can assign multiple direct access phone numbers to a single user. You can choose additional phone numbers under the "Numbers" option in the "Setup" tab. Additional phone numbers can be assigned to ring groups, users, the Virtual Receptionist, and the conference server.</w:t>
      </w:r>
    </w:p>
    <w:sectPr w:rsidR="00E66A42" w:rsidSect="00BD6659">
      <w:pgSz w:w="12240" w:h="15840"/>
      <w:pgMar w:top="1440" w:right="1502" w:bottom="1440" w:left="15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yssa Gutbrod" w:date="2017-05-24T10:40:00Z" w:initials="EG">
    <w:p w14:paraId="42BBCDF4" w14:textId="4F4D74FE" w:rsidR="008B41F5" w:rsidRDefault="008B41F5">
      <w:pPr>
        <w:pStyle w:val="CommentText"/>
      </w:pPr>
      <w:r>
        <w:rPr>
          <w:rStyle w:val="CommentReference"/>
        </w:rPr>
        <w:annotationRef/>
      </w:r>
      <w:r>
        <w:t>Need to leave the Markdown alone</w:t>
      </w:r>
    </w:p>
  </w:comment>
  <w:comment w:id="1" w:author="Elyssa Gutbrod" w:date="2017-05-24T10:40:00Z" w:initials="EG">
    <w:p w14:paraId="0BDF87C5" w14:textId="0ED656C4" w:rsidR="008B41F5" w:rsidRDefault="008B41F5">
      <w:pPr>
        <w:pStyle w:val="CommentText"/>
      </w:pPr>
      <w:r>
        <w:rPr>
          <w:rStyle w:val="CommentReference"/>
        </w:rPr>
        <w:annotationRef/>
      </w:r>
      <w:r>
        <w:t>Need</w:t>
      </w:r>
      <w:r w:rsidR="006D58EA">
        <w:t xml:space="preserve"> to leave the Markdown alone</w:t>
      </w:r>
    </w:p>
  </w:comment>
  <w:comment w:id="3" w:author="Elyssa Gutbrod" w:date="2017-05-24T11:10:00Z" w:initials="EG">
    <w:p w14:paraId="715FB10B" w14:textId="537F8F73" w:rsidR="007F0779" w:rsidRDefault="007F0779">
      <w:pPr>
        <w:pStyle w:val="CommentText"/>
      </w:pPr>
      <w:r>
        <w:rPr>
          <w:rStyle w:val="CommentReference"/>
        </w:rPr>
        <w:annotationRef/>
      </w:r>
      <w:r>
        <w:t>I’d like to keep this</w:t>
      </w:r>
    </w:p>
  </w:comment>
  <w:comment w:id="8" w:author="Elyssa Gutbrod" w:date="2017-05-24T11:22:00Z" w:initials="EG">
    <w:p w14:paraId="13DCAA5A" w14:textId="729473B5" w:rsidR="00586DDD" w:rsidRDefault="00586DDD">
      <w:pPr>
        <w:pStyle w:val="CommentText"/>
      </w:pPr>
      <w:r>
        <w:rPr>
          <w:rStyle w:val="CommentReference"/>
        </w:rPr>
        <w:annotationRef/>
      </w:r>
      <w:r>
        <w:t>I’d like to keep this</w:t>
      </w:r>
    </w:p>
  </w:comment>
  <w:comment w:id="19" w:author="Elyssa Gutbrod" w:date="2017-05-24T11:26:00Z" w:initials="EG">
    <w:p w14:paraId="3D47EA01" w14:textId="7583F754" w:rsidR="00586DDD" w:rsidRDefault="00586DDD">
      <w:pPr>
        <w:pStyle w:val="CommentText"/>
      </w:pPr>
      <w:r>
        <w:rPr>
          <w:rStyle w:val="CommentReference"/>
        </w:rPr>
        <w:annotationRef/>
      </w:r>
      <w:r>
        <w:t>I’d like to keep this</w:t>
      </w:r>
      <w:bookmarkStart w:id="26" w:name="_GoBack"/>
      <w:bookmarkEnd w:id="2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BBCDF4" w15:done="0"/>
  <w15:commentEx w15:paraId="0BDF87C5" w15:done="0"/>
  <w15:commentEx w15:paraId="715FB10B" w15:done="0"/>
  <w15:commentEx w15:paraId="13DCAA5A" w15:done="0"/>
  <w15:commentEx w15:paraId="3D47EA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yssa Gutbrod">
    <w15:presenceInfo w15:providerId="Windows Live" w15:userId="ca448cb4ebd69b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086FD3"/>
    <w:rsid w:val="002331FE"/>
    <w:rsid w:val="003B7D00"/>
    <w:rsid w:val="00486F8D"/>
    <w:rsid w:val="00586DDD"/>
    <w:rsid w:val="006D4213"/>
    <w:rsid w:val="006D58EA"/>
    <w:rsid w:val="007F0779"/>
    <w:rsid w:val="00830D36"/>
    <w:rsid w:val="008540A9"/>
    <w:rsid w:val="008B41F5"/>
    <w:rsid w:val="008D134E"/>
    <w:rsid w:val="009D4A99"/>
    <w:rsid w:val="009E1586"/>
    <w:rsid w:val="00AF7B24"/>
    <w:rsid w:val="00B97DB1"/>
    <w:rsid w:val="00C67368"/>
    <w:rsid w:val="00DF025A"/>
    <w:rsid w:val="00E66A42"/>
    <w:rsid w:val="00EB7324"/>
    <w:rsid w:val="00F2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B337"/>
  <w15:chartTrackingRefBased/>
  <w15:docId w15:val="{8464435A-2DB7-430C-9FD8-4C14FDC40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6F8D"/>
    <w:pPr>
      <w:spacing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D6659"/>
    <w:pPr>
      <w:spacing w:after="0"/>
    </w:pPr>
    <w:rPr>
      <w:rFonts w:ascii="Consolas" w:hAnsi="Consolas"/>
      <w:sz w:val="21"/>
      <w:szCs w:val="21"/>
    </w:rPr>
  </w:style>
  <w:style w:type="character" w:customStyle="1" w:styleId="PlainTextChar">
    <w:name w:val="Plain Text Char"/>
    <w:basedOn w:val="DefaultParagraphFont"/>
    <w:link w:val="PlainText"/>
    <w:uiPriority w:val="99"/>
    <w:rsid w:val="00BD6659"/>
    <w:rPr>
      <w:rFonts w:ascii="Consolas" w:hAnsi="Consolas"/>
      <w:sz w:val="21"/>
      <w:szCs w:val="21"/>
      <w:lang w:val="en-GB"/>
    </w:rPr>
  </w:style>
  <w:style w:type="character" w:styleId="CommentReference">
    <w:name w:val="annotation reference"/>
    <w:basedOn w:val="DefaultParagraphFont"/>
    <w:uiPriority w:val="99"/>
    <w:semiHidden/>
    <w:unhideWhenUsed/>
    <w:rsid w:val="008B41F5"/>
    <w:rPr>
      <w:sz w:val="16"/>
      <w:szCs w:val="16"/>
    </w:rPr>
  </w:style>
  <w:style w:type="paragraph" w:styleId="CommentText">
    <w:name w:val="annotation text"/>
    <w:basedOn w:val="Normal"/>
    <w:link w:val="CommentTextChar"/>
    <w:uiPriority w:val="99"/>
    <w:semiHidden/>
    <w:unhideWhenUsed/>
    <w:rsid w:val="008B41F5"/>
    <w:rPr>
      <w:sz w:val="20"/>
      <w:szCs w:val="20"/>
    </w:rPr>
  </w:style>
  <w:style w:type="character" w:customStyle="1" w:styleId="CommentTextChar">
    <w:name w:val="Comment Text Char"/>
    <w:basedOn w:val="DefaultParagraphFont"/>
    <w:link w:val="CommentText"/>
    <w:uiPriority w:val="99"/>
    <w:semiHidden/>
    <w:rsid w:val="008B41F5"/>
    <w:rPr>
      <w:sz w:val="20"/>
      <w:szCs w:val="20"/>
      <w:lang w:val="en-GB"/>
    </w:rPr>
  </w:style>
  <w:style w:type="paragraph" w:styleId="CommentSubject">
    <w:name w:val="annotation subject"/>
    <w:basedOn w:val="CommentText"/>
    <w:next w:val="CommentText"/>
    <w:link w:val="CommentSubjectChar"/>
    <w:uiPriority w:val="99"/>
    <w:semiHidden/>
    <w:unhideWhenUsed/>
    <w:rsid w:val="008B41F5"/>
    <w:rPr>
      <w:b/>
      <w:bCs/>
    </w:rPr>
  </w:style>
  <w:style w:type="character" w:customStyle="1" w:styleId="CommentSubjectChar">
    <w:name w:val="Comment Subject Char"/>
    <w:basedOn w:val="CommentTextChar"/>
    <w:link w:val="CommentSubject"/>
    <w:uiPriority w:val="99"/>
    <w:semiHidden/>
    <w:rsid w:val="008B41F5"/>
    <w:rPr>
      <w:b/>
      <w:bCs/>
      <w:sz w:val="20"/>
      <w:szCs w:val="20"/>
      <w:lang w:val="en-GB"/>
    </w:rPr>
  </w:style>
  <w:style w:type="paragraph" w:styleId="BalloonText">
    <w:name w:val="Balloon Text"/>
    <w:basedOn w:val="Normal"/>
    <w:link w:val="BalloonTextChar"/>
    <w:uiPriority w:val="99"/>
    <w:semiHidden/>
    <w:unhideWhenUsed/>
    <w:rsid w:val="008B41F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1F5"/>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D8C82-1C66-41AB-852A-87141B5C7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Elyssa Gutbrod</cp:lastModifiedBy>
  <cp:revision>2</cp:revision>
  <dcterms:created xsi:type="dcterms:W3CDTF">2017-05-24T17:27:00Z</dcterms:created>
  <dcterms:modified xsi:type="dcterms:W3CDTF">2017-05-24T17:27:00Z</dcterms:modified>
</cp:coreProperties>
</file>