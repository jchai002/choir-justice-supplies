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5C22D5" w:rsidRDefault="00F969EB" w:rsidP="007A5323">
      <w:pPr>
        <w:pStyle w:val="PlainText"/>
        <w:rPr>
          <w:rFonts w:ascii="Courier New" w:hAnsi="Courier New" w:cs="Courier New"/>
        </w:rPr>
      </w:pPr>
      <w:r w:rsidRPr="005C22D5">
        <w:rPr>
          <w:rFonts w:ascii="Courier New" w:hAnsi="Courier New" w:cs="Courier New"/>
        </w:rPr>
        <w:t>---</w:t>
      </w:r>
    </w:p>
    <w:p w:rsidR="00000000" w:rsidRPr="005C22D5" w:rsidRDefault="00F969EB" w:rsidP="007A5323">
      <w:pPr>
        <w:pStyle w:val="PlainText"/>
        <w:rPr>
          <w:rFonts w:ascii="Courier New" w:hAnsi="Courier New" w:cs="Courier New"/>
        </w:rPr>
      </w:pPr>
      <w:r w:rsidRPr="005C22D5">
        <w:rPr>
          <w:rFonts w:ascii="Courier New" w:hAnsi="Courier New" w:cs="Courier New"/>
        </w:rPr>
        <w:t>layout: post</w:t>
      </w:r>
    </w:p>
    <w:p w:rsidR="00000000" w:rsidRPr="005C22D5" w:rsidRDefault="00F969EB" w:rsidP="007A5323">
      <w:pPr>
        <w:pStyle w:val="PlainText"/>
        <w:rPr>
          <w:rFonts w:ascii="Courier New" w:hAnsi="Courier New" w:cs="Courier New"/>
        </w:rPr>
      </w:pPr>
      <w:r w:rsidRPr="005C22D5">
        <w:rPr>
          <w:rFonts w:ascii="Courier New" w:hAnsi="Courier New" w:cs="Courier New"/>
        </w:rPr>
        <w:t>title:  Directing Incoming Calls with the Virtual Receptionist</w:t>
      </w:r>
    </w:p>
    <w:p w:rsidR="00000000" w:rsidRPr="005C22D5" w:rsidRDefault="00F969EB" w:rsidP="007A5323">
      <w:pPr>
        <w:pStyle w:val="PlainText"/>
        <w:rPr>
          <w:rFonts w:ascii="Courier New" w:hAnsi="Courier New" w:cs="Courier New"/>
        </w:rPr>
      </w:pPr>
      <w:r w:rsidRPr="005C22D5">
        <w:rPr>
          <w:rFonts w:ascii="Courier New" w:hAnsi="Courier New" w:cs="Courier New"/>
        </w:rPr>
        <w:t>date:   2017-02-07 09:00:00</w:t>
      </w:r>
    </w:p>
    <w:p w:rsidR="00000000" w:rsidRPr="005C22D5" w:rsidRDefault="00F969EB" w:rsidP="007A5323">
      <w:pPr>
        <w:pStyle w:val="PlainText"/>
        <w:rPr>
          <w:rFonts w:ascii="Courier New" w:hAnsi="Courier New" w:cs="Courier New"/>
        </w:rPr>
      </w:pPr>
      <w:r w:rsidRPr="005C22D5">
        <w:rPr>
          <w:rFonts w:ascii="Courier New" w:hAnsi="Courier New" w:cs="Courier New"/>
        </w:rPr>
        <w:t>country: [</w:t>
      </w:r>
      <w:del w:id="0" w:author="DL" w:date="2017-05-31T05:54:00Z">
        <w:r w:rsidRPr="005C22D5" w:rsidDel="00286BEF">
          <w:rPr>
            <w:rFonts w:ascii="Courier New" w:hAnsi="Courier New" w:cs="Courier New"/>
          </w:rPr>
          <w:delText>Australia</w:delText>
        </w:r>
      </w:del>
      <w:ins w:id="1" w:author="DL" w:date="2017-05-31T05:54:00Z">
        <w:r w:rsidR="00286BEF">
          <w:rPr>
            <w:rFonts w:ascii="Courier New" w:hAnsi="Courier New" w:cs="Courier New"/>
          </w:rPr>
          <w:t>UK</w:t>
        </w:r>
      </w:ins>
      <w:r w:rsidRPr="005C22D5">
        <w:rPr>
          <w:rFonts w:ascii="Courier New" w:hAnsi="Courier New" w:cs="Courier New"/>
        </w:rPr>
        <w:t>]</w:t>
      </w:r>
    </w:p>
    <w:p w:rsidR="00000000" w:rsidRPr="005C22D5" w:rsidRDefault="00F969EB" w:rsidP="007A5323">
      <w:pPr>
        <w:pStyle w:val="PlainText"/>
        <w:rPr>
          <w:rFonts w:ascii="Courier New" w:hAnsi="Courier New" w:cs="Courier New"/>
        </w:rPr>
      </w:pPr>
      <w:r w:rsidRPr="005C22D5">
        <w:rPr>
          <w:rFonts w:ascii="Courier New" w:hAnsi="Courier New" w:cs="Courier New"/>
        </w:rPr>
        <w:t>language: [English]</w:t>
      </w:r>
    </w:p>
    <w:p w:rsidR="00000000" w:rsidRPr="005C22D5" w:rsidRDefault="00F969EB" w:rsidP="007A5323">
      <w:pPr>
        <w:pStyle w:val="PlainText"/>
        <w:rPr>
          <w:rFonts w:ascii="Courier New" w:hAnsi="Courier New" w:cs="Courier New"/>
        </w:rPr>
      </w:pPr>
      <w:r w:rsidRPr="005C22D5">
        <w:rPr>
          <w:rFonts w:ascii="Courier New" w:hAnsi="Courier New" w:cs="Courier New"/>
        </w:rPr>
        <w:t>locale: [en-</w:t>
      </w:r>
      <w:del w:id="2" w:author="DL" w:date="2017-05-31T05:54:00Z">
        <w:r w:rsidRPr="005C22D5" w:rsidDel="00286BEF">
          <w:rPr>
            <w:rFonts w:ascii="Courier New" w:hAnsi="Courier New" w:cs="Courier New"/>
          </w:rPr>
          <w:delText>au</w:delText>
        </w:r>
      </w:del>
      <w:ins w:id="3" w:author="DL" w:date="2017-05-31T05:54:00Z">
        <w:r w:rsidR="00286BEF">
          <w:rPr>
            <w:rFonts w:ascii="Courier New" w:hAnsi="Courier New" w:cs="Courier New"/>
          </w:rPr>
          <w:t>uik</w:t>
        </w:r>
      </w:ins>
      <w:r w:rsidRPr="005C22D5">
        <w:rPr>
          <w:rFonts w:ascii="Courier New" w:hAnsi="Courier New" w:cs="Courier New"/>
        </w:rPr>
        <w:t>]</w:t>
      </w:r>
    </w:p>
    <w:p w:rsidR="00000000" w:rsidRPr="005C22D5" w:rsidRDefault="00F969EB" w:rsidP="007A5323">
      <w:pPr>
        <w:pStyle w:val="PlainText"/>
        <w:rPr>
          <w:rFonts w:ascii="Courier New" w:hAnsi="Courier New" w:cs="Courier New"/>
        </w:rPr>
      </w:pPr>
      <w:r w:rsidRPr="005C22D5">
        <w:rPr>
          <w:rFonts w:ascii="Courier New" w:hAnsi="Courier New" w:cs="Courier New"/>
        </w:rPr>
        <w:t>category: [wework]</w:t>
      </w:r>
    </w:p>
    <w:p w:rsidR="00000000" w:rsidRPr="005C22D5" w:rsidRDefault="00F969EB" w:rsidP="007A5323">
      <w:pPr>
        <w:pStyle w:val="PlainText"/>
        <w:rPr>
          <w:rFonts w:ascii="Courier New" w:hAnsi="Courier New" w:cs="Courier New"/>
        </w:rPr>
      </w:pPr>
      <w:r w:rsidRPr="005C22D5">
        <w:rPr>
          <w:rFonts w:ascii="Courier New" w:hAnsi="Courier New" w:cs="Courier New"/>
        </w:rPr>
        <w:t>tags: [activation-and-setup, getting-started, admin-features, ooma-offic</w:t>
      </w:r>
      <w:r w:rsidRPr="005C22D5">
        <w:rPr>
          <w:rFonts w:ascii="Courier New" w:hAnsi="Courier New" w:cs="Courier New"/>
        </w:rPr>
        <w:t>e-manager, calling, wework]</w:t>
      </w:r>
    </w:p>
    <w:p w:rsidR="00000000" w:rsidRPr="005C22D5" w:rsidRDefault="00F969EB" w:rsidP="007A5323">
      <w:pPr>
        <w:pStyle w:val="PlainText"/>
        <w:rPr>
          <w:rFonts w:ascii="Courier New" w:hAnsi="Courier New" w:cs="Courier New"/>
        </w:rPr>
      </w:pPr>
      <w:r w:rsidRPr="005C22D5">
        <w:rPr>
          <w:rFonts w:ascii="Courier New" w:hAnsi="Courier New" w:cs="Courier New"/>
        </w:rPr>
        <w:t>---</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The virtual receptionist can make it easy for your customers and business associates to get crucial information or to reach the right person when they dial your company's primary number. In addition to allowing users to dia</w:t>
      </w:r>
      <w:r w:rsidRPr="005C22D5">
        <w:rPr>
          <w:rFonts w:ascii="Courier New" w:hAnsi="Courier New" w:cs="Courier New"/>
        </w:rPr>
        <w:t>l the extension they wish to reach without waiting, you can also assign a different function to each button on the phone. This gives you many different options to make the best possible connection with your incoming callers.</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1. Table of Contents</w:t>
      </w:r>
    </w:p>
    <w:p w:rsidR="00000000" w:rsidRPr="005C22D5" w:rsidRDefault="00F969EB" w:rsidP="007A5323">
      <w:pPr>
        <w:pStyle w:val="PlainText"/>
        <w:rPr>
          <w:rFonts w:ascii="Courier New" w:hAnsi="Courier New" w:cs="Courier New"/>
        </w:rPr>
      </w:pPr>
      <w:r w:rsidRPr="005C22D5">
        <w:rPr>
          <w:rFonts w:ascii="Courier New" w:hAnsi="Courier New" w:cs="Courier New"/>
        </w:rPr>
        <w:t>{:toc}</w:t>
      </w:r>
    </w:p>
    <w:p w:rsidR="00000000" w:rsidRPr="005C22D5" w:rsidRDefault="00F969EB" w:rsidP="007A5323">
      <w:pPr>
        <w:pStyle w:val="PlainText"/>
        <w:rPr>
          <w:rFonts w:ascii="Courier New" w:hAnsi="Courier New" w:cs="Courier New"/>
        </w:rPr>
      </w:pPr>
      <w:r w:rsidRPr="005C22D5">
        <w:rPr>
          <w:rFonts w:ascii="Courier New" w:hAnsi="Courier New" w:cs="Courier New"/>
        </w:rPr>
        <w:t xml:space="preserve">* </w:t>
      </w:r>
      <w:r w:rsidRPr="005C22D5">
        <w:rPr>
          <w:rFonts w:ascii="Courier New" w:hAnsi="Courier New" w:cs="Courier New"/>
        </w:rPr>
        <w:t>* *</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 What options can I choose from for each Key Press Assignment?</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You can choose one of three options for each of the ten buttons on the phone:</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 *Dial by name:* Allows the caller to search the directory for the person they wish to reach by using the</w:t>
      </w:r>
      <w:r w:rsidRPr="005C22D5">
        <w:rPr>
          <w:rFonts w:ascii="Courier New" w:hAnsi="Courier New" w:cs="Courier New"/>
        </w:rPr>
        <w:t>ir phone keypad to dial a name.</w:t>
      </w:r>
    </w:p>
    <w:p w:rsidR="00000000" w:rsidRPr="005C22D5" w:rsidRDefault="00F969EB" w:rsidP="007A5323">
      <w:pPr>
        <w:pStyle w:val="PlainText"/>
        <w:rPr>
          <w:rFonts w:ascii="Courier New" w:hAnsi="Courier New" w:cs="Courier New"/>
        </w:rPr>
      </w:pPr>
      <w:r w:rsidRPr="005C22D5">
        <w:rPr>
          <w:rFonts w:ascii="Courier New" w:hAnsi="Courier New" w:cs="Courier New"/>
        </w:rPr>
        <w:t>* *Play announcement:* This option allows you to list important information such as your business hours or time-sensitive offers. You can either upload an audio file, or you can type your message and use Text-to-speech to sa</w:t>
      </w:r>
      <w:r w:rsidRPr="005C22D5">
        <w:rPr>
          <w:rFonts w:ascii="Courier New" w:hAnsi="Courier New" w:cs="Courier New"/>
        </w:rPr>
        <w:t>y it out loud.</w:t>
      </w:r>
    </w:p>
    <w:p w:rsidR="00000000" w:rsidRPr="005C22D5" w:rsidRDefault="00F969EB" w:rsidP="007A5323">
      <w:pPr>
        <w:pStyle w:val="PlainText"/>
        <w:rPr>
          <w:rFonts w:ascii="Courier New" w:hAnsi="Courier New" w:cs="Courier New"/>
        </w:rPr>
      </w:pPr>
      <w:r w:rsidRPr="005C22D5">
        <w:rPr>
          <w:rFonts w:ascii="Courier New" w:hAnsi="Courier New" w:cs="Courier New"/>
        </w:rPr>
        <w:t>* *Transfer Call:* Transfers the caller to the extension mapped to that key. You can map this option to a physical extension, a virtual extension, a Ring Group, the Conference Server, or directly to an extension's voicemail.</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 How can I ed</w:t>
      </w:r>
      <w:r w:rsidRPr="005C22D5">
        <w:rPr>
          <w:rFonts w:ascii="Courier New" w:hAnsi="Courier New" w:cs="Courier New"/>
        </w:rPr>
        <w:t>it the Key Press Assignments for the virtual receptionist?</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To get started editing the Key Press Assignments, follow these directions:</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1. Log into your Ooma Office Manager at [({{ site.office_link.au }}]({{ site.office_link.au }}) and navigate to "[Recept</w:t>
      </w:r>
      <w:r w:rsidRPr="005C22D5">
        <w:rPr>
          <w:rFonts w:ascii="Courier New" w:hAnsi="Courier New" w:cs="Courier New"/>
        </w:rPr>
        <w:t>ionist]({{ site.office_link.au }}/#virtual_receptionist)" under the "Setup" tab.</w:t>
      </w:r>
    </w:p>
    <w:p w:rsidR="00000000" w:rsidRPr="005C22D5" w:rsidRDefault="00F969EB" w:rsidP="007A5323">
      <w:pPr>
        <w:pStyle w:val="PlainText"/>
        <w:rPr>
          <w:rFonts w:ascii="Courier New" w:hAnsi="Courier New" w:cs="Courier New"/>
        </w:rPr>
      </w:pPr>
      <w:r w:rsidRPr="005C22D5">
        <w:rPr>
          <w:rFonts w:ascii="Courier New" w:hAnsi="Courier New" w:cs="Courier New"/>
        </w:rPr>
        <w:t>2. Choose an unassigned number for which you will make</w:t>
      </w:r>
      <w:r w:rsidRPr="005C22D5">
        <w:rPr>
          <w:rFonts w:ascii="Courier New" w:hAnsi="Courier New" w:cs="Courier New"/>
        </w:rPr>
        <w:t xml:space="preserve"> a new Key Press Assignment and click anywhere within the blue box.</w:t>
      </w:r>
    </w:p>
    <w:p w:rsidR="00000000" w:rsidRPr="005C22D5" w:rsidRDefault="00F969EB" w:rsidP="007A5323">
      <w:pPr>
        <w:pStyle w:val="PlainText"/>
        <w:rPr>
          <w:rFonts w:ascii="Courier New" w:hAnsi="Courier New" w:cs="Courier New"/>
        </w:rPr>
      </w:pPr>
      <w:r w:rsidRPr="005C22D5">
        <w:rPr>
          <w:rFonts w:ascii="Courier New" w:hAnsi="Courier New" w:cs="Courier New"/>
        </w:rPr>
        <w:t>3. Decide whether you will assign that key press to "</w:t>
      </w:r>
      <w:r w:rsidRPr="005C22D5">
        <w:rPr>
          <w:rFonts w:ascii="Courier New" w:hAnsi="Courier New" w:cs="Courier New"/>
        </w:rPr>
        <w:t>Dial by Name", "Play Announcement", or "Transfer Call" and select that option from the drop-down menu.</w:t>
      </w:r>
    </w:p>
    <w:p w:rsidR="00000000" w:rsidRPr="005C22D5" w:rsidRDefault="00F969EB" w:rsidP="007A5323">
      <w:pPr>
        <w:pStyle w:val="PlainText"/>
        <w:rPr>
          <w:rFonts w:ascii="Courier New" w:hAnsi="Courier New" w:cs="Courier New"/>
        </w:rPr>
      </w:pPr>
      <w:r w:rsidRPr="005C22D5">
        <w:rPr>
          <w:rFonts w:ascii="Courier New" w:hAnsi="Courier New" w:cs="Courier New"/>
        </w:rPr>
        <w:lastRenderedPageBreak/>
        <w:t>4. Fill out the required information and click "Save" to commit your changes.</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Information about your Key Press Assignment will now appear on the main pa</w:t>
      </w:r>
      <w:r w:rsidRPr="005C22D5">
        <w:rPr>
          <w:rFonts w:ascii="Courier New" w:hAnsi="Courier New" w:cs="Courier New"/>
        </w:rPr>
        <w:t>ge of your "Receptionist" tab.</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 If the incoming caller knows the recipient's extension number, can he/she dial it when the virtual receptionist picks up?</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You can allow customers to dial by extension right away. To turn dial-by-extension on, follow thes</w:t>
      </w:r>
      <w:r w:rsidRPr="005C22D5">
        <w:rPr>
          <w:rFonts w:ascii="Courier New" w:hAnsi="Courier New" w:cs="Courier New"/>
        </w:rPr>
        <w:t>e instructions:</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1. Log into your Ooma Office Manager at [({{ site.office_link.au }}]({{ site.office_link.au }}) and navigate to "[Receptionist]({{ site.office_link.au }}/#virtual_receptionist)" under the "Setup" tab.</w:t>
      </w:r>
    </w:p>
    <w:p w:rsidR="00000000" w:rsidRPr="005C22D5" w:rsidRDefault="00F969EB" w:rsidP="007A5323">
      <w:pPr>
        <w:pStyle w:val="PlainText"/>
        <w:rPr>
          <w:rFonts w:ascii="Courier New" w:hAnsi="Courier New" w:cs="Courier New"/>
        </w:rPr>
      </w:pPr>
      <w:r w:rsidRPr="005C22D5">
        <w:rPr>
          <w:rFonts w:ascii="Courier New" w:hAnsi="Courier New" w:cs="Courier New"/>
        </w:rPr>
        <w:t xml:space="preserve">2. Click </w:t>
      </w:r>
      <w:del w:id="4" w:author="DL" w:date="2017-05-31T06:10:00Z">
        <w:r w:rsidRPr="005C22D5" w:rsidDel="000C06A6">
          <w:rPr>
            <w:rFonts w:ascii="Courier New" w:hAnsi="Courier New" w:cs="Courier New"/>
          </w:rPr>
          <w:delText xml:space="preserve">on </w:delText>
        </w:r>
      </w:del>
      <w:r w:rsidRPr="005C22D5">
        <w:rPr>
          <w:rFonts w:ascii="Courier New" w:hAnsi="Courier New" w:cs="Courier New"/>
        </w:rPr>
        <w:t>the "Settings" tab.</w:t>
      </w:r>
    </w:p>
    <w:p w:rsidR="00000000" w:rsidRPr="005C22D5" w:rsidRDefault="00F969EB" w:rsidP="007A5323">
      <w:pPr>
        <w:pStyle w:val="PlainText"/>
        <w:rPr>
          <w:rFonts w:ascii="Courier New" w:hAnsi="Courier New" w:cs="Courier New"/>
        </w:rPr>
      </w:pPr>
      <w:r w:rsidRPr="005C22D5">
        <w:rPr>
          <w:rFonts w:ascii="Courier New" w:hAnsi="Courier New" w:cs="Courier New"/>
        </w:rPr>
        <w:t>3. Tog</w:t>
      </w:r>
      <w:r w:rsidRPr="005C22D5">
        <w:rPr>
          <w:rFonts w:ascii="Courier New" w:hAnsi="Courier New" w:cs="Courier New"/>
        </w:rPr>
        <w:t>gle "Enable dial-by-extension" on or off depending on your preferences.</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 Can I make selected extensions available to dial by extension, or to search via the Dial-By-Name feature?</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Yes! You can choose which extensions are available to both the "Dial-By-E</w:t>
      </w:r>
      <w:r w:rsidRPr="005C22D5">
        <w:rPr>
          <w:rFonts w:ascii="Courier New" w:hAnsi="Courier New" w:cs="Courier New"/>
        </w:rPr>
        <w:t>xtension" and the "Dial-By-Name" features by following these steps:</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1. Log into your Ooma Office Manager at [({{ site.office_link.au }}]({{ site.office_link.au }}) and navigate to "[Receptionist]({{ site.office_link.au }}/#virtual_receptionist)" under the</w:t>
      </w:r>
      <w:r w:rsidRPr="005C22D5">
        <w:rPr>
          <w:rFonts w:ascii="Courier New" w:hAnsi="Courier New" w:cs="Courier New"/>
        </w:rPr>
        <w:t xml:space="preserve"> "Setup" tab.</w:t>
      </w:r>
    </w:p>
    <w:p w:rsidR="00000000" w:rsidRPr="005C22D5" w:rsidRDefault="00F969EB" w:rsidP="007A5323">
      <w:pPr>
        <w:pStyle w:val="PlainText"/>
        <w:rPr>
          <w:rFonts w:ascii="Courier New" w:hAnsi="Courier New" w:cs="Courier New"/>
        </w:rPr>
      </w:pPr>
      <w:r w:rsidRPr="005C22D5">
        <w:rPr>
          <w:rFonts w:ascii="Courier New" w:hAnsi="Courier New" w:cs="Courier New"/>
        </w:rPr>
        <w:t xml:space="preserve">2. Click </w:t>
      </w:r>
      <w:del w:id="5" w:author="DL" w:date="2017-05-31T06:11:00Z">
        <w:r w:rsidRPr="005C22D5" w:rsidDel="000C06A6">
          <w:rPr>
            <w:rFonts w:ascii="Courier New" w:hAnsi="Courier New" w:cs="Courier New"/>
          </w:rPr>
          <w:delText xml:space="preserve">on </w:delText>
        </w:r>
      </w:del>
      <w:bookmarkStart w:id="6" w:name="_GoBack"/>
      <w:bookmarkEnd w:id="6"/>
      <w:r w:rsidRPr="005C22D5">
        <w:rPr>
          <w:rFonts w:ascii="Courier New" w:hAnsi="Courier New" w:cs="Courier New"/>
        </w:rPr>
        <w:t>the "Settings" tab and then click "Customize directory settings" on the screen that is displayed.</w:t>
      </w:r>
    </w:p>
    <w:p w:rsidR="00000000" w:rsidRPr="005C22D5" w:rsidRDefault="00F969EB" w:rsidP="007A5323">
      <w:pPr>
        <w:pStyle w:val="PlainText"/>
        <w:rPr>
          <w:rFonts w:ascii="Courier New" w:hAnsi="Courier New" w:cs="Courier New"/>
        </w:rPr>
      </w:pPr>
      <w:r w:rsidRPr="005C22D5">
        <w:rPr>
          <w:rFonts w:ascii="Courier New" w:hAnsi="Courier New" w:cs="Courier New"/>
        </w:rPr>
        <w:t>3. You can decide for each extension whether it will be reachable via "Dial-By-Extension" and "Dial-By-Name": \\</w:t>
      </w:r>
    </w:p>
    <w:p w:rsidR="00000000" w:rsidRPr="005C22D5" w:rsidRDefault="00F969EB" w:rsidP="007A5323">
      <w:pPr>
        <w:pStyle w:val="PlainText"/>
        <w:rPr>
          <w:rFonts w:ascii="Courier New" w:hAnsi="Courier New" w:cs="Courier New"/>
        </w:rPr>
      </w:pPr>
      <w:r w:rsidRPr="005C22D5">
        <w:rPr>
          <w:rFonts w:ascii="Courier New" w:hAnsi="Courier New" w:cs="Courier New"/>
        </w:rPr>
        <w:t xml:space="preserve">   ![customize dire</w:t>
      </w:r>
      <w:r w:rsidRPr="005C22D5">
        <w:rPr>
          <w:rFonts w:ascii="Courier New" w:hAnsi="Courier New" w:cs="Courier New"/>
        </w:rPr>
        <w:t>ctory]({{ site.baseurl }}/assets/images/ooma_office_wework/customize_directory_settings_wework.png)</w:t>
      </w:r>
    </w:p>
    <w:p w:rsidR="00000000" w:rsidRPr="005C22D5" w:rsidRDefault="00F969EB" w:rsidP="007A5323">
      <w:pPr>
        <w:pStyle w:val="PlainText"/>
        <w:rPr>
          <w:rFonts w:ascii="Courier New" w:hAnsi="Courier New" w:cs="Courier New"/>
        </w:rPr>
      </w:pPr>
    </w:p>
    <w:p w:rsidR="00000000" w:rsidRPr="005C22D5" w:rsidRDefault="00F969EB" w:rsidP="007A5323">
      <w:pPr>
        <w:pStyle w:val="PlainText"/>
        <w:rPr>
          <w:rFonts w:ascii="Courier New" w:hAnsi="Courier New" w:cs="Courier New"/>
        </w:rPr>
      </w:pPr>
      <w:r w:rsidRPr="005C22D5">
        <w:rPr>
          <w:rFonts w:ascii="Courier New" w:hAnsi="Courier New" w:cs="Courier New"/>
        </w:rPr>
        <w:t>4. Customise your directory dialling preferences.</w:t>
      </w:r>
    </w:p>
    <w:p w:rsidR="00F969EB" w:rsidRPr="005C22D5" w:rsidRDefault="00F969EB" w:rsidP="007A5323">
      <w:pPr>
        <w:pStyle w:val="PlainText"/>
        <w:rPr>
          <w:rFonts w:ascii="Courier New" w:hAnsi="Courier New" w:cs="Courier New"/>
        </w:rPr>
      </w:pPr>
      <w:r w:rsidRPr="005C22D5">
        <w:rPr>
          <w:rFonts w:ascii="Courier New" w:hAnsi="Courier New" w:cs="Courier New"/>
        </w:rPr>
        <w:t>5. Save your changes.</w:t>
      </w:r>
    </w:p>
    <w:sectPr w:rsidR="00F969EB" w:rsidRPr="005C22D5" w:rsidSect="007A5323">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C06A6"/>
    <w:rsid w:val="00286BEF"/>
    <w:rsid w:val="003B7D00"/>
    <w:rsid w:val="00486F8D"/>
    <w:rsid w:val="005C22D5"/>
    <w:rsid w:val="006D4213"/>
    <w:rsid w:val="00704938"/>
    <w:rsid w:val="007A5323"/>
    <w:rsid w:val="008540A9"/>
    <w:rsid w:val="009D4A99"/>
    <w:rsid w:val="009E1586"/>
    <w:rsid w:val="00DF025A"/>
    <w:rsid w:val="00E52F41"/>
    <w:rsid w:val="00EB7324"/>
    <w:rsid w:val="00F9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DE688-9B05-4F41-B44E-406B4FE5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5323"/>
    <w:pPr>
      <w:spacing w:after="0"/>
    </w:pPr>
    <w:rPr>
      <w:rFonts w:ascii="Consolas" w:hAnsi="Consolas"/>
      <w:sz w:val="21"/>
      <w:szCs w:val="21"/>
    </w:rPr>
  </w:style>
  <w:style w:type="character" w:customStyle="1" w:styleId="PlainTextChar">
    <w:name w:val="Plain Text Char"/>
    <w:basedOn w:val="DefaultParagraphFont"/>
    <w:link w:val="PlainText"/>
    <w:uiPriority w:val="99"/>
    <w:rsid w:val="007A5323"/>
    <w:rPr>
      <w:rFonts w:ascii="Consolas" w:hAnsi="Consolas"/>
      <w:sz w:val="21"/>
      <w:szCs w:val="21"/>
      <w:lang w:val="en-GB"/>
    </w:rPr>
  </w:style>
  <w:style w:type="character" w:styleId="CommentReference">
    <w:name w:val="annotation reference"/>
    <w:basedOn w:val="DefaultParagraphFont"/>
    <w:uiPriority w:val="99"/>
    <w:semiHidden/>
    <w:unhideWhenUsed/>
    <w:rsid w:val="00286BEF"/>
    <w:rPr>
      <w:sz w:val="16"/>
      <w:szCs w:val="16"/>
    </w:rPr>
  </w:style>
  <w:style w:type="paragraph" w:styleId="CommentText">
    <w:name w:val="annotation text"/>
    <w:basedOn w:val="Normal"/>
    <w:link w:val="CommentTextChar"/>
    <w:uiPriority w:val="99"/>
    <w:semiHidden/>
    <w:unhideWhenUsed/>
    <w:rsid w:val="00286BEF"/>
    <w:rPr>
      <w:sz w:val="20"/>
      <w:szCs w:val="20"/>
    </w:rPr>
  </w:style>
  <w:style w:type="character" w:customStyle="1" w:styleId="CommentTextChar">
    <w:name w:val="Comment Text Char"/>
    <w:basedOn w:val="DefaultParagraphFont"/>
    <w:link w:val="CommentText"/>
    <w:uiPriority w:val="99"/>
    <w:semiHidden/>
    <w:rsid w:val="00286BEF"/>
    <w:rPr>
      <w:sz w:val="20"/>
      <w:szCs w:val="20"/>
      <w:lang w:val="en-GB"/>
    </w:rPr>
  </w:style>
  <w:style w:type="paragraph" w:styleId="CommentSubject">
    <w:name w:val="annotation subject"/>
    <w:basedOn w:val="CommentText"/>
    <w:next w:val="CommentText"/>
    <w:link w:val="CommentSubjectChar"/>
    <w:uiPriority w:val="99"/>
    <w:semiHidden/>
    <w:unhideWhenUsed/>
    <w:rsid w:val="00286BEF"/>
    <w:rPr>
      <w:b/>
      <w:bCs/>
    </w:rPr>
  </w:style>
  <w:style w:type="character" w:customStyle="1" w:styleId="CommentSubjectChar">
    <w:name w:val="Comment Subject Char"/>
    <w:basedOn w:val="CommentTextChar"/>
    <w:link w:val="CommentSubject"/>
    <w:uiPriority w:val="99"/>
    <w:semiHidden/>
    <w:rsid w:val="00286BEF"/>
    <w:rPr>
      <w:b/>
      <w:bCs/>
      <w:sz w:val="20"/>
      <w:szCs w:val="20"/>
      <w:lang w:val="en-GB"/>
    </w:rPr>
  </w:style>
  <w:style w:type="paragraph" w:styleId="Revision">
    <w:name w:val="Revision"/>
    <w:hidden/>
    <w:uiPriority w:val="99"/>
    <w:semiHidden/>
    <w:rsid w:val="00286BEF"/>
    <w:pPr>
      <w:spacing w:after="0" w:line="240" w:lineRule="auto"/>
    </w:pPr>
    <w:rPr>
      <w:lang w:val="en-GB"/>
    </w:rPr>
  </w:style>
  <w:style w:type="paragraph" w:styleId="BalloonText">
    <w:name w:val="Balloon Text"/>
    <w:basedOn w:val="Normal"/>
    <w:link w:val="BalloonTextChar"/>
    <w:uiPriority w:val="99"/>
    <w:semiHidden/>
    <w:unhideWhenUsed/>
    <w:rsid w:val="00286BE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BE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2017-05-31T02:53:00Z</dcterms:created>
  <dcterms:modified xsi:type="dcterms:W3CDTF">2017-05-31T03:12:00Z</dcterms:modified>
</cp:coreProperties>
</file>