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E00DA"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w:t>
      </w:r>
    </w:p>
    <w:p w14:paraId="6443A793"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layout: post</w:t>
      </w:r>
    </w:p>
    <w:p w14:paraId="1280A053"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title:  Transferring Calls</w:t>
      </w:r>
    </w:p>
    <w:p w14:paraId="6B935589"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date:   2017-02-07 09:30:00</w:t>
      </w:r>
    </w:p>
    <w:p w14:paraId="0E454A41"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country: [Australia]</w:t>
      </w:r>
    </w:p>
    <w:p w14:paraId="133E5F3B"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language: [</w:t>
      </w:r>
      <w:del w:id="0" w:author="DL" w:date="2017-06-01T10:14:00Z">
        <w:r w:rsidRPr="005C13A4" w:rsidDel="00F52CCE">
          <w:rPr>
            <w:rFonts w:ascii="Courier New" w:hAnsi="Courier New" w:cs="Courier New"/>
          </w:rPr>
          <w:delText>English</w:delText>
        </w:r>
      </w:del>
      <w:ins w:id="1" w:author="DL" w:date="2017-06-01T10:14:00Z">
        <w:r w:rsidR="00F52CCE">
          <w:rPr>
            <w:rFonts w:ascii="Courier New" w:hAnsi="Courier New" w:cs="Courier New"/>
          </w:rPr>
          <w:t>UK</w:t>
        </w:r>
      </w:ins>
      <w:r w:rsidRPr="005C13A4">
        <w:rPr>
          <w:rFonts w:ascii="Courier New" w:hAnsi="Courier New" w:cs="Courier New"/>
        </w:rPr>
        <w:t>]</w:t>
      </w:r>
    </w:p>
    <w:p w14:paraId="5AD81613"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locale: [</w:t>
      </w:r>
      <w:proofErr w:type="spellStart"/>
      <w:r w:rsidRPr="005C13A4">
        <w:rPr>
          <w:rFonts w:ascii="Courier New" w:hAnsi="Courier New" w:cs="Courier New"/>
        </w:rPr>
        <w:t>en-</w:t>
      </w:r>
      <w:del w:id="2" w:author="DL" w:date="2017-06-01T10:14:00Z">
        <w:r w:rsidRPr="005C13A4" w:rsidDel="00F52CCE">
          <w:rPr>
            <w:rFonts w:ascii="Courier New" w:hAnsi="Courier New" w:cs="Courier New"/>
          </w:rPr>
          <w:delText>au</w:delText>
        </w:r>
      </w:del>
      <w:ins w:id="3" w:author="DL" w:date="2017-06-01T10:14:00Z">
        <w:r w:rsidR="00F52CCE">
          <w:rPr>
            <w:rFonts w:ascii="Courier New" w:hAnsi="Courier New" w:cs="Courier New"/>
          </w:rPr>
          <w:t>uk</w:t>
        </w:r>
      </w:ins>
      <w:proofErr w:type="spellEnd"/>
      <w:r w:rsidRPr="005C13A4">
        <w:rPr>
          <w:rFonts w:ascii="Courier New" w:hAnsi="Courier New" w:cs="Courier New"/>
        </w:rPr>
        <w:t>]</w:t>
      </w:r>
    </w:p>
    <w:p w14:paraId="2ED3C739"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category: [</w:t>
      </w:r>
      <w:proofErr w:type="spellStart"/>
      <w:r w:rsidRPr="005C13A4">
        <w:rPr>
          <w:rFonts w:ascii="Courier New" w:hAnsi="Courier New" w:cs="Courier New"/>
        </w:rPr>
        <w:t>wework</w:t>
      </w:r>
      <w:proofErr w:type="spellEnd"/>
      <w:r w:rsidRPr="005C13A4">
        <w:rPr>
          <w:rFonts w:ascii="Courier New" w:hAnsi="Courier New" w:cs="Courier New"/>
        </w:rPr>
        <w:t>]</w:t>
      </w:r>
    </w:p>
    <w:p w14:paraId="0D8E93E7"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xml:space="preserve">tags: [end-user-features, calling, </w:t>
      </w:r>
      <w:proofErr w:type="spellStart"/>
      <w:r w:rsidRPr="005C13A4">
        <w:rPr>
          <w:rFonts w:ascii="Courier New" w:hAnsi="Courier New" w:cs="Courier New"/>
        </w:rPr>
        <w:t>wework</w:t>
      </w:r>
      <w:proofErr w:type="spellEnd"/>
      <w:r w:rsidRPr="005C13A4">
        <w:rPr>
          <w:rFonts w:ascii="Courier New" w:hAnsi="Courier New" w:cs="Courier New"/>
        </w:rPr>
        <w:t>]</w:t>
      </w:r>
    </w:p>
    <w:p w14:paraId="31CCAF41"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w:t>
      </w:r>
    </w:p>
    <w:p w14:paraId="146C1C25" w14:textId="77777777" w:rsidR="00A525F4" w:rsidRPr="005C13A4" w:rsidRDefault="00A525F4" w:rsidP="005C13A4">
      <w:pPr>
        <w:pStyle w:val="PlainText"/>
        <w:rPr>
          <w:rFonts w:ascii="Courier New" w:hAnsi="Courier New" w:cs="Courier New"/>
        </w:rPr>
      </w:pPr>
    </w:p>
    <w:p w14:paraId="12806E84"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xml:space="preserve">Sometimes a phone call needs to be addressed by multiple people. With Ooma Office for WeWork, transferring calls to another extension or to a voicemail box is a </w:t>
      </w:r>
      <w:commentRangeStart w:id="4"/>
      <w:del w:id="5" w:author="DL" w:date="2017-06-01T10:18:00Z">
        <w:r w:rsidRPr="00A33A1E" w:rsidDel="00F52CCE">
          <w:rPr>
            <w:rFonts w:ascii="Courier New" w:hAnsi="Courier New" w:cs="Courier New"/>
            <w:highlight w:val="green"/>
            <w:rPrChange w:id="6" w:author="Microsoft Office User" w:date="2017-07-17T00:07:00Z">
              <w:rPr>
                <w:rFonts w:ascii="Courier New" w:hAnsi="Courier New" w:cs="Courier New"/>
              </w:rPr>
            </w:rPrChange>
          </w:rPr>
          <w:delText>snap</w:delText>
        </w:r>
      </w:del>
      <w:ins w:id="7" w:author="DL" w:date="2017-06-01T10:18:00Z">
        <w:r w:rsidR="00F52CCE" w:rsidRPr="00A33A1E">
          <w:rPr>
            <w:rFonts w:ascii="Courier New" w:hAnsi="Courier New" w:cs="Courier New"/>
            <w:highlight w:val="green"/>
            <w:rPrChange w:id="8" w:author="Microsoft Office User" w:date="2017-07-17T00:07:00Z">
              <w:rPr>
                <w:rFonts w:ascii="Courier New" w:hAnsi="Courier New" w:cs="Courier New"/>
              </w:rPr>
            </w:rPrChange>
          </w:rPr>
          <w:t>doddle</w:t>
        </w:r>
      </w:ins>
      <w:commentRangeEnd w:id="4"/>
      <w:r w:rsidR="00A33A1E">
        <w:rPr>
          <w:rStyle w:val="CommentReference"/>
          <w:rFonts w:asciiTheme="minorHAnsi" w:hAnsiTheme="minorHAnsi"/>
        </w:rPr>
        <w:commentReference w:id="4"/>
      </w:r>
      <w:r w:rsidRPr="005C13A4">
        <w:rPr>
          <w:rFonts w:ascii="Courier New" w:hAnsi="Courier New" w:cs="Courier New"/>
        </w:rPr>
        <w:t>.</w:t>
      </w:r>
    </w:p>
    <w:p w14:paraId="641C84D5" w14:textId="77777777" w:rsidR="00A525F4" w:rsidRPr="005C13A4" w:rsidRDefault="00A525F4" w:rsidP="005C13A4">
      <w:pPr>
        <w:pStyle w:val="PlainText"/>
        <w:rPr>
          <w:rFonts w:ascii="Courier New" w:hAnsi="Courier New" w:cs="Courier New"/>
        </w:rPr>
      </w:pPr>
    </w:p>
    <w:p w14:paraId="3520D923"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The list below outlines all of the different types of transfers. Pick the one that is appropriate for your situation and then follow the simple instructions!</w:t>
      </w:r>
    </w:p>
    <w:p w14:paraId="4836F3EC" w14:textId="77777777" w:rsidR="00A525F4" w:rsidRPr="005C13A4" w:rsidRDefault="00A525F4" w:rsidP="005C13A4">
      <w:pPr>
        <w:pStyle w:val="PlainText"/>
        <w:rPr>
          <w:rFonts w:ascii="Courier New" w:hAnsi="Courier New" w:cs="Courier New"/>
        </w:rPr>
      </w:pPr>
    </w:p>
    <w:p w14:paraId="7F388743"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1. Table of Contents</w:t>
      </w:r>
      <w:bookmarkStart w:id="9" w:name="_GoBack"/>
      <w:bookmarkEnd w:id="9"/>
    </w:p>
    <w:p w14:paraId="36AA1013" w14:textId="77777777" w:rsidR="00A525F4" w:rsidRPr="005C13A4" w:rsidRDefault="00CB48F5" w:rsidP="005C13A4">
      <w:pPr>
        <w:pStyle w:val="PlainText"/>
        <w:rPr>
          <w:rFonts w:ascii="Courier New" w:hAnsi="Courier New" w:cs="Courier New"/>
        </w:rPr>
      </w:pPr>
      <w:proofErr w:type="gramStart"/>
      <w:r w:rsidRPr="005C13A4">
        <w:rPr>
          <w:rFonts w:ascii="Courier New" w:hAnsi="Courier New" w:cs="Courier New"/>
        </w:rPr>
        <w:t>{:toc</w:t>
      </w:r>
      <w:proofErr w:type="gramEnd"/>
      <w:r w:rsidRPr="005C13A4">
        <w:rPr>
          <w:rFonts w:ascii="Courier New" w:hAnsi="Courier New" w:cs="Courier New"/>
        </w:rPr>
        <w:t>}</w:t>
      </w:r>
    </w:p>
    <w:p w14:paraId="353770C2"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 *</w:t>
      </w:r>
    </w:p>
    <w:p w14:paraId="2AEDA3BC" w14:textId="77777777" w:rsidR="00A525F4" w:rsidRPr="005C13A4" w:rsidRDefault="00A525F4" w:rsidP="005C13A4">
      <w:pPr>
        <w:pStyle w:val="PlainText"/>
        <w:rPr>
          <w:rFonts w:ascii="Courier New" w:hAnsi="Courier New" w:cs="Courier New"/>
        </w:rPr>
      </w:pPr>
    </w:p>
    <w:p w14:paraId="79AF344B"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Blind transfer (one-step)</w:t>
      </w:r>
    </w:p>
    <w:p w14:paraId="517608A5" w14:textId="77777777" w:rsidR="00A525F4" w:rsidRPr="005C13A4" w:rsidRDefault="00A525F4" w:rsidP="005C13A4">
      <w:pPr>
        <w:pStyle w:val="PlainText"/>
        <w:rPr>
          <w:rFonts w:ascii="Courier New" w:hAnsi="Courier New" w:cs="Courier New"/>
        </w:rPr>
      </w:pPr>
    </w:p>
    <w:p w14:paraId="38369542"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A blind transfer sends the caller to the new extension without any interaction between the person transferring the call and the extension receiving the transfer.</w:t>
      </w:r>
    </w:p>
    <w:p w14:paraId="2108CD5C" w14:textId="77777777" w:rsidR="00A525F4" w:rsidRPr="005C13A4" w:rsidRDefault="00A525F4" w:rsidP="005C13A4">
      <w:pPr>
        <w:pStyle w:val="PlainText"/>
        <w:rPr>
          <w:rFonts w:ascii="Courier New" w:hAnsi="Courier New" w:cs="Courier New"/>
        </w:rPr>
      </w:pPr>
    </w:p>
    <w:p w14:paraId="69BB07BA"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xml:space="preserve">To perform a blind transfer, you should press the **TRAN** button or **Tran** </w:t>
      </w:r>
      <w:proofErr w:type="spellStart"/>
      <w:r w:rsidRPr="005C13A4">
        <w:rPr>
          <w:rFonts w:ascii="Courier New" w:hAnsi="Courier New" w:cs="Courier New"/>
        </w:rPr>
        <w:t>softkey</w:t>
      </w:r>
      <w:proofErr w:type="spellEnd"/>
      <w:r w:rsidRPr="005C13A4">
        <w:rPr>
          <w:rFonts w:ascii="Courier New" w:hAnsi="Courier New" w:cs="Courier New"/>
        </w:rPr>
        <w:t xml:space="preserve"> during a call to place the call on hold.</w:t>
      </w:r>
    </w:p>
    <w:p w14:paraId="47246B72" w14:textId="77777777" w:rsidR="00A525F4" w:rsidRPr="005C13A4" w:rsidRDefault="00A525F4" w:rsidP="005C13A4">
      <w:pPr>
        <w:pStyle w:val="PlainText"/>
        <w:rPr>
          <w:rFonts w:ascii="Courier New" w:hAnsi="Courier New" w:cs="Courier New"/>
        </w:rPr>
      </w:pPr>
    </w:p>
    <w:p w14:paraId="5B3ADE70"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xml:space="preserve">Enter the extension or number that you wish to transfer to, and then hit the **TRAN** button or </w:t>
      </w:r>
      <w:proofErr w:type="spellStart"/>
      <w:r w:rsidRPr="005C13A4">
        <w:rPr>
          <w:rFonts w:ascii="Courier New" w:hAnsi="Courier New" w:cs="Courier New"/>
        </w:rPr>
        <w:t>softkey</w:t>
      </w:r>
      <w:proofErr w:type="spellEnd"/>
      <w:r w:rsidRPr="005C13A4">
        <w:rPr>
          <w:rFonts w:ascii="Courier New" w:hAnsi="Courier New" w:cs="Courier New"/>
        </w:rPr>
        <w:t xml:space="preserve"> again.</w:t>
      </w:r>
    </w:p>
    <w:p w14:paraId="7C744959" w14:textId="77777777" w:rsidR="00A525F4" w:rsidRPr="005C13A4" w:rsidRDefault="00A525F4" w:rsidP="005C13A4">
      <w:pPr>
        <w:pStyle w:val="PlainText"/>
        <w:rPr>
          <w:rFonts w:ascii="Courier New" w:hAnsi="Courier New" w:cs="Courier New"/>
        </w:rPr>
      </w:pPr>
    </w:p>
    <w:p w14:paraId="142ED34C"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Attended transfer (two-step)</w:t>
      </w:r>
    </w:p>
    <w:p w14:paraId="636CB6BE" w14:textId="77777777" w:rsidR="00A525F4" w:rsidRPr="005C13A4" w:rsidRDefault="00A525F4" w:rsidP="005C13A4">
      <w:pPr>
        <w:pStyle w:val="PlainText"/>
        <w:rPr>
          <w:rFonts w:ascii="Courier New" w:hAnsi="Courier New" w:cs="Courier New"/>
        </w:rPr>
      </w:pPr>
    </w:p>
    <w:p w14:paraId="5CAB7056"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If your transfer needs to be announced or explained, or if you want to make sure that the person you are transferring to is able to answer before sending the call over, you can perform an attended transfer.</w:t>
      </w:r>
    </w:p>
    <w:p w14:paraId="380180DD" w14:textId="77777777" w:rsidR="00A525F4" w:rsidRPr="005C13A4" w:rsidRDefault="00A525F4" w:rsidP="005C13A4">
      <w:pPr>
        <w:pStyle w:val="PlainText"/>
        <w:rPr>
          <w:rFonts w:ascii="Courier New" w:hAnsi="Courier New" w:cs="Courier New"/>
        </w:rPr>
      </w:pPr>
    </w:p>
    <w:p w14:paraId="2CB96E29"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xml:space="preserve">To perform an attended transfer, you should Press the **TRAN** button or **Tran** </w:t>
      </w:r>
      <w:proofErr w:type="spellStart"/>
      <w:r w:rsidRPr="005C13A4">
        <w:rPr>
          <w:rFonts w:ascii="Courier New" w:hAnsi="Courier New" w:cs="Courier New"/>
        </w:rPr>
        <w:t>softkey</w:t>
      </w:r>
      <w:proofErr w:type="spellEnd"/>
      <w:r w:rsidRPr="005C13A4">
        <w:rPr>
          <w:rFonts w:ascii="Courier New" w:hAnsi="Courier New" w:cs="Courier New"/>
        </w:rPr>
        <w:t xml:space="preserve"> during a call to place the call on hold.</w:t>
      </w:r>
    </w:p>
    <w:p w14:paraId="60C3E67F" w14:textId="77777777" w:rsidR="00A525F4" w:rsidRPr="005C13A4" w:rsidRDefault="00A525F4" w:rsidP="005C13A4">
      <w:pPr>
        <w:pStyle w:val="PlainText"/>
        <w:rPr>
          <w:rFonts w:ascii="Courier New" w:hAnsi="Courier New" w:cs="Courier New"/>
        </w:rPr>
      </w:pPr>
    </w:p>
    <w:p w14:paraId="566E7A8A"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xml:space="preserve">Enter the extension or number that you wish to transfer to, and then hit the #send button and wait until the second party answers. If they wish to take the call, press the **Tran** </w:t>
      </w:r>
      <w:proofErr w:type="spellStart"/>
      <w:r w:rsidRPr="005C13A4">
        <w:rPr>
          <w:rFonts w:ascii="Courier New" w:hAnsi="Courier New" w:cs="Courier New"/>
        </w:rPr>
        <w:t>softkey</w:t>
      </w:r>
      <w:proofErr w:type="spellEnd"/>
      <w:r w:rsidRPr="005C13A4">
        <w:rPr>
          <w:rFonts w:ascii="Courier New" w:hAnsi="Courier New" w:cs="Courier New"/>
        </w:rPr>
        <w:t xml:space="preserve"> again. If they do not wish to take the call or if there is no answer, press the **Resume** </w:t>
      </w:r>
      <w:proofErr w:type="spellStart"/>
      <w:r w:rsidRPr="005C13A4">
        <w:rPr>
          <w:rFonts w:ascii="Courier New" w:hAnsi="Courier New" w:cs="Courier New"/>
        </w:rPr>
        <w:t>softkey</w:t>
      </w:r>
      <w:proofErr w:type="spellEnd"/>
      <w:r w:rsidRPr="005C13A4">
        <w:rPr>
          <w:rFonts w:ascii="Courier New" w:hAnsi="Courier New" w:cs="Courier New"/>
        </w:rPr>
        <w:t xml:space="preserve"> to connect with the caller again.</w:t>
      </w:r>
    </w:p>
    <w:p w14:paraId="675FE941" w14:textId="77777777" w:rsidR="00A525F4" w:rsidRPr="005C13A4" w:rsidRDefault="00A525F4" w:rsidP="005C13A4">
      <w:pPr>
        <w:pStyle w:val="PlainText"/>
        <w:rPr>
          <w:rFonts w:ascii="Courier New" w:hAnsi="Courier New" w:cs="Courier New"/>
        </w:rPr>
      </w:pPr>
    </w:p>
    <w:p w14:paraId="65845CBF"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 comment %}</w:t>
      </w:r>
    </w:p>
    <w:p w14:paraId="21E6E813"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ab/>
        <w:t>## Direct transfer to an extension's Voicemail</w:t>
      </w:r>
    </w:p>
    <w:p w14:paraId="3261EED4" w14:textId="77777777" w:rsidR="00A525F4" w:rsidRPr="005C13A4" w:rsidRDefault="00A525F4" w:rsidP="005C13A4">
      <w:pPr>
        <w:pStyle w:val="PlainText"/>
        <w:rPr>
          <w:rFonts w:ascii="Courier New" w:hAnsi="Courier New" w:cs="Courier New"/>
        </w:rPr>
      </w:pPr>
    </w:p>
    <w:p w14:paraId="72141141" w14:textId="77777777" w:rsidR="00A525F4" w:rsidRPr="005C13A4" w:rsidRDefault="00CB48F5" w:rsidP="005C13A4">
      <w:pPr>
        <w:pStyle w:val="PlainText"/>
        <w:rPr>
          <w:rFonts w:ascii="Courier New" w:hAnsi="Courier New" w:cs="Courier New"/>
        </w:rPr>
      </w:pPr>
      <w:r w:rsidRPr="005C13A4">
        <w:rPr>
          <w:rFonts w:ascii="Courier New" w:hAnsi="Courier New" w:cs="Courier New"/>
        </w:rPr>
        <w:lastRenderedPageBreak/>
        <w:tab/>
        <w:t>A direct transfer to an extension's Voicemail sends the caller to the destination mailbox without any interaction with the person who owns the Voicemail box.</w:t>
      </w:r>
    </w:p>
    <w:p w14:paraId="06E6ED71" w14:textId="77777777" w:rsidR="00A525F4" w:rsidRPr="005C13A4" w:rsidRDefault="00A525F4" w:rsidP="005C13A4">
      <w:pPr>
        <w:pStyle w:val="PlainText"/>
        <w:rPr>
          <w:rFonts w:ascii="Courier New" w:hAnsi="Courier New" w:cs="Courier New"/>
        </w:rPr>
      </w:pPr>
    </w:p>
    <w:p w14:paraId="642FC138"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ab/>
        <w:t>To perform a direct transfer to an extension's Voicemail, you should:</w:t>
      </w:r>
    </w:p>
    <w:p w14:paraId="171471E4" w14:textId="77777777" w:rsidR="00A525F4" w:rsidRPr="005C13A4" w:rsidRDefault="00A525F4" w:rsidP="005C13A4">
      <w:pPr>
        <w:pStyle w:val="PlainText"/>
        <w:rPr>
          <w:rFonts w:ascii="Courier New" w:hAnsi="Courier New" w:cs="Courier New"/>
        </w:rPr>
      </w:pPr>
    </w:p>
    <w:p w14:paraId="0661E490"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ab/>
        <w:t>1. Press [</w:t>
      </w:r>
      <w:proofErr w:type="gramStart"/>
      <w:r w:rsidRPr="005C13A4">
        <w:rPr>
          <w:rFonts w:ascii="Courier New" w:hAnsi="Courier New" w:cs="Courier New"/>
        </w:rPr>
        <w:t>*][</w:t>
      </w:r>
      <w:proofErr w:type="gramEnd"/>
      <w:r w:rsidRPr="005C13A4">
        <w:rPr>
          <w:rFonts w:ascii="Courier New" w:hAnsi="Courier New" w:cs="Courier New"/>
        </w:rPr>
        <w:t>8].</w:t>
      </w:r>
    </w:p>
    <w:p w14:paraId="748A2CA5"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ab/>
        <w:t>2. Dial the extension number.</w:t>
      </w:r>
    </w:p>
    <w:p w14:paraId="73DFA8F4" w14:textId="77777777" w:rsidR="00A525F4" w:rsidRPr="005C13A4" w:rsidRDefault="00CB48F5" w:rsidP="005C13A4">
      <w:pPr>
        <w:pStyle w:val="PlainText"/>
        <w:rPr>
          <w:rFonts w:ascii="Courier New" w:hAnsi="Courier New" w:cs="Courier New"/>
        </w:rPr>
      </w:pPr>
      <w:r w:rsidRPr="005C13A4">
        <w:rPr>
          <w:rFonts w:ascii="Courier New" w:hAnsi="Courier New" w:cs="Courier New"/>
        </w:rPr>
        <w:tab/>
        <w:t>3. Hang up.</w:t>
      </w:r>
    </w:p>
    <w:p w14:paraId="666191F3" w14:textId="77777777" w:rsidR="00CB48F5" w:rsidRPr="005C13A4" w:rsidRDefault="00CB48F5" w:rsidP="005C13A4">
      <w:pPr>
        <w:pStyle w:val="PlainText"/>
        <w:rPr>
          <w:rFonts w:ascii="Courier New" w:hAnsi="Courier New" w:cs="Courier New"/>
        </w:rPr>
      </w:pPr>
      <w:r w:rsidRPr="005C13A4">
        <w:rPr>
          <w:rFonts w:ascii="Courier New" w:hAnsi="Courier New" w:cs="Courier New"/>
        </w:rPr>
        <w:t xml:space="preserve">{% </w:t>
      </w:r>
      <w:proofErr w:type="spellStart"/>
      <w:r w:rsidRPr="005C13A4">
        <w:rPr>
          <w:rFonts w:ascii="Courier New" w:hAnsi="Courier New" w:cs="Courier New"/>
        </w:rPr>
        <w:t>endcomment</w:t>
      </w:r>
      <w:proofErr w:type="spellEnd"/>
      <w:r w:rsidRPr="005C13A4">
        <w:rPr>
          <w:rFonts w:ascii="Courier New" w:hAnsi="Courier New" w:cs="Courier New"/>
        </w:rPr>
        <w:t xml:space="preserve"> %}</w:t>
      </w:r>
    </w:p>
    <w:sectPr w:rsidR="00CB48F5" w:rsidRPr="005C13A4" w:rsidSect="005C13A4">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rosoft Office User" w:date="2017-07-17T00:07:00Z" w:initials="Office">
    <w:p w14:paraId="040AB553" w14:textId="4D8D45A4" w:rsidR="00A33A1E" w:rsidRDefault="00A33A1E">
      <w:pPr>
        <w:pStyle w:val="CommentText"/>
      </w:pPr>
      <w:r>
        <w:rPr>
          <w:rStyle w:val="CommentReference"/>
        </w:rPr>
        <w:annotationRef/>
      </w:r>
      <w:r>
        <w:t xml:space="preserve">This seems to be an UK specific thing.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AB5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266CC"/>
    <w:rsid w:val="003B7D00"/>
    <w:rsid w:val="00486F8D"/>
    <w:rsid w:val="005311BD"/>
    <w:rsid w:val="005C13A4"/>
    <w:rsid w:val="006D4213"/>
    <w:rsid w:val="00704938"/>
    <w:rsid w:val="008540A9"/>
    <w:rsid w:val="009D4A99"/>
    <w:rsid w:val="009E1586"/>
    <w:rsid w:val="00A33A1E"/>
    <w:rsid w:val="00A525F4"/>
    <w:rsid w:val="00CB48F5"/>
    <w:rsid w:val="00DF025A"/>
    <w:rsid w:val="00E52F41"/>
    <w:rsid w:val="00EB7324"/>
    <w:rsid w:val="00F52C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8F0D"/>
  <w15:chartTrackingRefBased/>
  <w15:docId w15:val="{773B13E3-ABB7-4318-B113-EA9ED350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13A4"/>
    <w:pPr>
      <w:spacing w:after="0"/>
    </w:pPr>
    <w:rPr>
      <w:rFonts w:ascii="Consolas" w:hAnsi="Consolas"/>
      <w:sz w:val="21"/>
      <w:szCs w:val="21"/>
    </w:rPr>
  </w:style>
  <w:style w:type="character" w:customStyle="1" w:styleId="PlainTextChar">
    <w:name w:val="Plain Text Char"/>
    <w:basedOn w:val="DefaultParagraphFont"/>
    <w:link w:val="PlainText"/>
    <w:uiPriority w:val="99"/>
    <w:rsid w:val="005C13A4"/>
    <w:rPr>
      <w:rFonts w:ascii="Consolas" w:hAnsi="Consolas"/>
      <w:sz w:val="21"/>
      <w:szCs w:val="21"/>
      <w:lang w:val="en-GB"/>
    </w:rPr>
  </w:style>
  <w:style w:type="paragraph" w:styleId="BalloonText">
    <w:name w:val="Balloon Text"/>
    <w:basedOn w:val="Normal"/>
    <w:link w:val="BalloonTextChar"/>
    <w:uiPriority w:val="99"/>
    <w:semiHidden/>
    <w:unhideWhenUsed/>
    <w:rsid w:val="000266C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66CC"/>
    <w:rPr>
      <w:rFonts w:ascii="Times New Roman" w:hAnsi="Times New Roman" w:cs="Times New Roman"/>
      <w:sz w:val="18"/>
      <w:szCs w:val="18"/>
      <w:lang w:val="en-GB"/>
    </w:rPr>
  </w:style>
  <w:style w:type="character" w:styleId="CommentReference">
    <w:name w:val="annotation reference"/>
    <w:basedOn w:val="DefaultParagraphFont"/>
    <w:uiPriority w:val="99"/>
    <w:semiHidden/>
    <w:unhideWhenUsed/>
    <w:rsid w:val="00A33A1E"/>
    <w:rPr>
      <w:sz w:val="18"/>
      <w:szCs w:val="18"/>
    </w:rPr>
  </w:style>
  <w:style w:type="paragraph" w:styleId="CommentText">
    <w:name w:val="annotation text"/>
    <w:basedOn w:val="Normal"/>
    <w:link w:val="CommentTextChar"/>
    <w:uiPriority w:val="99"/>
    <w:semiHidden/>
    <w:unhideWhenUsed/>
    <w:rsid w:val="00A33A1E"/>
    <w:rPr>
      <w:sz w:val="24"/>
      <w:szCs w:val="24"/>
    </w:rPr>
  </w:style>
  <w:style w:type="character" w:customStyle="1" w:styleId="CommentTextChar">
    <w:name w:val="Comment Text Char"/>
    <w:basedOn w:val="DefaultParagraphFont"/>
    <w:link w:val="CommentText"/>
    <w:uiPriority w:val="99"/>
    <w:semiHidden/>
    <w:rsid w:val="00A33A1E"/>
    <w:rPr>
      <w:sz w:val="24"/>
      <w:szCs w:val="24"/>
      <w:lang w:val="en-GB"/>
    </w:rPr>
  </w:style>
  <w:style w:type="paragraph" w:styleId="CommentSubject">
    <w:name w:val="annotation subject"/>
    <w:basedOn w:val="CommentText"/>
    <w:next w:val="CommentText"/>
    <w:link w:val="CommentSubjectChar"/>
    <w:uiPriority w:val="99"/>
    <w:semiHidden/>
    <w:unhideWhenUsed/>
    <w:rsid w:val="00A33A1E"/>
    <w:rPr>
      <w:b/>
      <w:bCs/>
      <w:sz w:val="20"/>
      <w:szCs w:val="20"/>
    </w:rPr>
  </w:style>
  <w:style w:type="character" w:customStyle="1" w:styleId="CommentSubjectChar">
    <w:name w:val="Comment Subject Char"/>
    <w:basedOn w:val="CommentTextChar"/>
    <w:link w:val="CommentSubject"/>
    <w:uiPriority w:val="99"/>
    <w:semiHidden/>
    <w:rsid w:val="00A33A1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309</Words>
  <Characters>1763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Microsoft Office User</cp:lastModifiedBy>
  <cp:revision>5</cp:revision>
  <dcterms:created xsi:type="dcterms:W3CDTF">2017-06-01T07:14:00Z</dcterms:created>
  <dcterms:modified xsi:type="dcterms:W3CDTF">2017-07-17T07:08:00Z</dcterms:modified>
</cp:coreProperties>
</file>