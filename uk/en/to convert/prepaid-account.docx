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BC8E"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w:t>
      </w:r>
    </w:p>
    <w:p w14:paraId="7A366D1F"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layout: post</w:t>
      </w:r>
    </w:p>
    <w:p w14:paraId="150540CA"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title:  Prepaid Account</w:t>
      </w:r>
    </w:p>
    <w:p w14:paraId="0593490C"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date:   2017-02-06 13:30:00</w:t>
      </w:r>
    </w:p>
    <w:p w14:paraId="7E6605A8"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country: [</w:t>
      </w:r>
      <w:del w:id="0" w:author="DL" w:date="2017-06-01T09:02:00Z">
        <w:r w:rsidRPr="00204F71" w:rsidDel="00A94A29">
          <w:rPr>
            <w:rFonts w:ascii="Courier New" w:hAnsi="Courier New" w:cs="Courier New"/>
          </w:rPr>
          <w:delText>Australia</w:delText>
        </w:r>
      </w:del>
      <w:ins w:id="1" w:author="DL" w:date="2017-06-01T09:02:00Z">
        <w:r w:rsidR="00A94A29">
          <w:rPr>
            <w:rFonts w:ascii="Courier New" w:hAnsi="Courier New" w:cs="Courier New"/>
          </w:rPr>
          <w:t>UK</w:t>
        </w:r>
      </w:ins>
      <w:r w:rsidRPr="00204F71">
        <w:rPr>
          <w:rFonts w:ascii="Courier New" w:hAnsi="Courier New" w:cs="Courier New"/>
        </w:rPr>
        <w:t>]</w:t>
      </w:r>
    </w:p>
    <w:p w14:paraId="2AF3F5FE"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language: [English]</w:t>
      </w:r>
    </w:p>
    <w:p w14:paraId="6C30E3C4"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locale: [</w:t>
      </w:r>
      <w:proofErr w:type="spellStart"/>
      <w:r w:rsidRPr="00204F71">
        <w:rPr>
          <w:rFonts w:ascii="Courier New" w:hAnsi="Courier New" w:cs="Courier New"/>
        </w:rPr>
        <w:t>en-</w:t>
      </w:r>
      <w:del w:id="2" w:author="DL" w:date="2017-06-01T09:02:00Z">
        <w:r w:rsidRPr="00204F71" w:rsidDel="00A94A29">
          <w:rPr>
            <w:rFonts w:ascii="Courier New" w:hAnsi="Courier New" w:cs="Courier New"/>
          </w:rPr>
          <w:delText>au</w:delText>
        </w:r>
      </w:del>
      <w:ins w:id="3" w:author="DL" w:date="2017-06-01T09:02:00Z">
        <w:r w:rsidR="00A94A29">
          <w:rPr>
            <w:rFonts w:ascii="Courier New" w:hAnsi="Courier New" w:cs="Courier New"/>
          </w:rPr>
          <w:t>uk</w:t>
        </w:r>
      </w:ins>
      <w:proofErr w:type="spellEnd"/>
      <w:r w:rsidRPr="00204F71">
        <w:rPr>
          <w:rFonts w:ascii="Courier New" w:hAnsi="Courier New" w:cs="Courier New"/>
        </w:rPr>
        <w:t>]</w:t>
      </w:r>
    </w:p>
    <w:p w14:paraId="2A9ED5E2"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category: [</w:t>
      </w:r>
      <w:proofErr w:type="spellStart"/>
      <w:r w:rsidRPr="00204F71">
        <w:rPr>
          <w:rFonts w:ascii="Courier New" w:hAnsi="Courier New" w:cs="Courier New"/>
        </w:rPr>
        <w:t>wework</w:t>
      </w:r>
      <w:proofErr w:type="spellEnd"/>
      <w:r w:rsidRPr="00204F71">
        <w:rPr>
          <w:rFonts w:ascii="Courier New" w:hAnsi="Courier New" w:cs="Courier New"/>
        </w:rPr>
        <w:t>]</w:t>
      </w:r>
    </w:p>
    <w:p w14:paraId="2A80065C"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xml:space="preserve">tags: [activation-and-setup, account, add-ons, admin-features, </w:t>
      </w:r>
      <w:proofErr w:type="spellStart"/>
      <w:r w:rsidRPr="00204F71">
        <w:rPr>
          <w:rFonts w:ascii="Courier New" w:hAnsi="Courier New" w:cs="Courier New"/>
        </w:rPr>
        <w:t>wework</w:t>
      </w:r>
      <w:proofErr w:type="spellEnd"/>
      <w:r w:rsidRPr="00204F71">
        <w:rPr>
          <w:rFonts w:ascii="Courier New" w:hAnsi="Courier New" w:cs="Courier New"/>
        </w:rPr>
        <w:t>]</w:t>
      </w:r>
    </w:p>
    <w:p w14:paraId="0C80C74D"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w:t>
      </w:r>
    </w:p>
    <w:p w14:paraId="436A7A36" w14:textId="77777777" w:rsidR="00B7149C" w:rsidRPr="00204F71" w:rsidRDefault="00B7149C" w:rsidP="00204F71">
      <w:pPr>
        <w:pStyle w:val="PlainText"/>
        <w:rPr>
          <w:rFonts w:ascii="Courier New" w:hAnsi="Courier New" w:cs="Courier New"/>
        </w:rPr>
      </w:pPr>
    </w:p>
    <w:p w14:paraId="66DF4E05"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xml:space="preserve">Unlimited calls to mobile phones and landlines in </w:t>
      </w:r>
      <w:del w:id="4" w:author="DL" w:date="2017-06-01T09:02:00Z">
        <w:r w:rsidRPr="00204F71" w:rsidDel="00A94A29">
          <w:rPr>
            <w:rFonts w:ascii="Courier New" w:hAnsi="Courier New" w:cs="Courier New"/>
          </w:rPr>
          <w:delText xml:space="preserve">Australia </w:delText>
        </w:r>
      </w:del>
      <w:ins w:id="5" w:author="DL" w:date="2017-06-01T09:02:00Z">
        <w:r w:rsidR="00A94A29">
          <w:rPr>
            <w:rFonts w:ascii="Courier New" w:hAnsi="Courier New" w:cs="Courier New"/>
          </w:rPr>
          <w:t>the UK</w:t>
        </w:r>
        <w:r w:rsidR="00A94A29" w:rsidRPr="00204F71">
          <w:rPr>
            <w:rFonts w:ascii="Courier New" w:hAnsi="Courier New" w:cs="Courier New"/>
          </w:rPr>
          <w:t xml:space="preserve"> </w:t>
        </w:r>
      </w:ins>
      <w:r w:rsidRPr="00204F71">
        <w:rPr>
          <w:rFonts w:ascii="Courier New" w:hAnsi="Courier New" w:cs="Courier New"/>
        </w:rPr>
        <w:t>are included as part of your Ooma Office basic monthly plan. When calls to premium services or to countries outside of your calling area are part of your business needs, the Prepaid Account that you set up during the account activation process will cover any expenses that are incurred.</w:t>
      </w:r>
    </w:p>
    <w:p w14:paraId="1FC0FEF1" w14:textId="77777777" w:rsidR="00B7149C" w:rsidRPr="00204F71" w:rsidRDefault="00B7149C" w:rsidP="00204F71">
      <w:pPr>
        <w:pStyle w:val="PlainText"/>
        <w:rPr>
          <w:rFonts w:ascii="Courier New" w:hAnsi="Courier New" w:cs="Courier New"/>
        </w:rPr>
      </w:pPr>
    </w:p>
    <w:p w14:paraId="4A013752"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1. Table of Contents</w:t>
      </w:r>
    </w:p>
    <w:p w14:paraId="2BB4217A" w14:textId="77777777" w:rsidR="00B7149C" w:rsidRPr="00204F71" w:rsidRDefault="00396988" w:rsidP="00204F71">
      <w:pPr>
        <w:pStyle w:val="PlainText"/>
        <w:rPr>
          <w:rFonts w:ascii="Courier New" w:hAnsi="Courier New" w:cs="Courier New"/>
        </w:rPr>
      </w:pPr>
      <w:proofErr w:type="gramStart"/>
      <w:r w:rsidRPr="00204F71">
        <w:rPr>
          <w:rFonts w:ascii="Courier New" w:hAnsi="Courier New" w:cs="Courier New"/>
        </w:rPr>
        <w:t>{:toc</w:t>
      </w:r>
      <w:proofErr w:type="gramEnd"/>
      <w:r w:rsidRPr="00204F71">
        <w:rPr>
          <w:rFonts w:ascii="Courier New" w:hAnsi="Courier New" w:cs="Courier New"/>
        </w:rPr>
        <w:t>}</w:t>
      </w:r>
    </w:p>
    <w:p w14:paraId="3875133F"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 *</w:t>
      </w:r>
    </w:p>
    <w:p w14:paraId="7E702E20" w14:textId="77777777" w:rsidR="00B7149C" w:rsidRPr="00204F71" w:rsidRDefault="00B7149C" w:rsidP="00204F71">
      <w:pPr>
        <w:pStyle w:val="PlainText"/>
        <w:rPr>
          <w:rFonts w:ascii="Courier New" w:hAnsi="Courier New" w:cs="Courier New"/>
        </w:rPr>
      </w:pPr>
    </w:p>
    <w:p w14:paraId="30A68473"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How do I check or change the credit card associated with my Prepaid Account?</w:t>
      </w:r>
    </w:p>
    <w:p w14:paraId="7F340F4F" w14:textId="77777777" w:rsidR="00B7149C" w:rsidRPr="00204F71" w:rsidRDefault="00B7149C" w:rsidP="00204F71">
      <w:pPr>
        <w:pStyle w:val="PlainText"/>
        <w:rPr>
          <w:rFonts w:ascii="Courier New" w:hAnsi="Courier New" w:cs="Courier New"/>
        </w:rPr>
      </w:pPr>
    </w:p>
    <w:p w14:paraId="0B3C3A3F"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Your Prepaid Account will draw funds from the credit card that is on file in the "Billing" section of your Ooma Office Manager. You can check the credit card on file and update it if necessary by following these instructions:</w:t>
      </w:r>
    </w:p>
    <w:p w14:paraId="20932FC5" w14:textId="77777777" w:rsidR="00B7149C" w:rsidRPr="00204F71" w:rsidRDefault="00B7149C" w:rsidP="00204F71">
      <w:pPr>
        <w:pStyle w:val="PlainText"/>
        <w:rPr>
          <w:rFonts w:ascii="Courier New" w:hAnsi="Courier New" w:cs="Courier New"/>
        </w:rPr>
      </w:pPr>
    </w:p>
    <w:p w14:paraId="499C6AD6"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1. Log into your Ooma Office Manager at [</w:t>
      </w:r>
      <w:proofErr w:type="gramStart"/>
      <w:r w:rsidRPr="00204F71">
        <w:rPr>
          <w:rFonts w:ascii="Courier New" w:hAnsi="Courier New" w:cs="Courier New"/>
        </w:rPr>
        <w:t>{{ site.office_link.au</w:t>
      </w:r>
      <w:proofErr w:type="gramEnd"/>
      <w:r w:rsidRPr="00204F71">
        <w:rPr>
          <w:rFonts w:ascii="Courier New" w:hAnsi="Courier New" w:cs="Courier New"/>
        </w:rPr>
        <w:t xml:space="preserve"> }}]({{ site.office_link.au }}/) and navigate to "[Billing]({{ site.office_link.au }}/#billing)" under the "Account" tab.</w:t>
      </w:r>
    </w:p>
    <w:p w14:paraId="10BB7E85"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2. Review your credit card information under "Payment Information."</w:t>
      </w:r>
    </w:p>
    <w:p w14:paraId="03F16194"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3. If changes are necessary, click "Edit." Update your payment information and make sure that your billing address is correct.</w:t>
      </w:r>
    </w:p>
    <w:p w14:paraId="5E391327"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4. Save your changes.</w:t>
      </w:r>
    </w:p>
    <w:p w14:paraId="4EA09556" w14:textId="77777777" w:rsidR="00B7149C" w:rsidRPr="00204F71" w:rsidRDefault="00B7149C" w:rsidP="00204F71">
      <w:pPr>
        <w:pStyle w:val="PlainText"/>
        <w:rPr>
          <w:rFonts w:ascii="Courier New" w:hAnsi="Courier New" w:cs="Courier New"/>
        </w:rPr>
      </w:pPr>
    </w:p>
    <w:p w14:paraId="018DD9BD"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How do I add funds to my Prepaid Account?</w:t>
      </w:r>
    </w:p>
    <w:p w14:paraId="39E6E4CD" w14:textId="77777777" w:rsidR="00B7149C" w:rsidRPr="00204F71" w:rsidRDefault="00B7149C" w:rsidP="00204F71">
      <w:pPr>
        <w:pStyle w:val="PlainText"/>
        <w:rPr>
          <w:rFonts w:ascii="Courier New" w:hAnsi="Courier New" w:cs="Courier New"/>
        </w:rPr>
      </w:pPr>
    </w:p>
    <w:p w14:paraId="69E46EB4"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You can fund your Prepaid Account the first time by following these instructions:</w:t>
      </w:r>
    </w:p>
    <w:p w14:paraId="7B77D9B6" w14:textId="77777777" w:rsidR="00B7149C" w:rsidRPr="00204F71" w:rsidRDefault="00B7149C" w:rsidP="00204F71">
      <w:pPr>
        <w:pStyle w:val="PlainText"/>
        <w:rPr>
          <w:rFonts w:ascii="Courier New" w:hAnsi="Courier New" w:cs="Courier New"/>
        </w:rPr>
      </w:pPr>
    </w:p>
    <w:p w14:paraId="3FE811A7"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1. Log into your Ooma Office Manager at [</w:t>
      </w:r>
      <w:proofErr w:type="gramStart"/>
      <w:r w:rsidRPr="00204F71">
        <w:rPr>
          <w:rFonts w:ascii="Courier New" w:hAnsi="Courier New" w:cs="Courier New"/>
        </w:rPr>
        <w:t>{{ site.office_link.au</w:t>
      </w:r>
      <w:proofErr w:type="gramEnd"/>
      <w:r w:rsidRPr="00204F71">
        <w:rPr>
          <w:rFonts w:ascii="Courier New" w:hAnsi="Courier New" w:cs="Courier New"/>
        </w:rPr>
        <w:t xml:space="preserve"> }}]({{ site.office_link.au }}/) and navigate to "[Prepaid Account]({{ site.office_link.au }}/#</w:t>
      </w:r>
      <w:proofErr w:type="spellStart"/>
      <w:r w:rsidRPr="00204F71">
        <w:rPr>
          <w:rFonts w:ascii="Courier New" w:hAnsi="Courier New" w:cs="Courier New"/>
        </w:rPr>
        <w:t>prepaid_account</w:t>
      </w:r>
      <w:proofErr w:type="spellEnd"/>
      <w:r w:rsidRPr="00204F71">
        <w:rPr>
          <w:rFonts w:ascii="Courier New" w:hAnsi="Courier New" w:cs="Courier New"/>
        </w:rPr>
        <w:t>)" under the "Add-ons" tab.</w:t>
      </w:r>
    </w:p>
    <w:p w14:paraId="44FA1B4B"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xml:space="preserve">2. Click </w:t>
      </w:r>
      <w:del w:id="6" w:author="DL" w:date="2017-06-01T09:05:00Z">
        <w:r w:rsidRPr="00204F71" w:rsidDel="00A94A29">
          <w:rPr>
            <w:rFonts w:ascii="Courier New" w:hAnsi="Courier New" w:cs="Courier New"/>
          </w:rPr>
          <w:delText xml:space="preserve">on </w:delText>
        </w:r>
      </w:del>
      <w:r w:rsidRPr="00204F71">
        <w:rPr>
          <w:rFonts w:ascii="Courier New" w:hAnsi="Courier New" w:cs="Courier New"/>
        </w:rPr>
        <w:t>"Add Funds" under the "Balance" tab.</w:t>
      </w:r>
    </w:p>
    <w:p w14:paraId="49F5EE1A"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3. Choose the amount that you would like to add from the drop-down menu and then click "Buy" to complete your purchase.</w:t>
      </w:r>
    </w:p>
    <w:p w14:paraId="7ABC3DD3" w14:textId="77777777" w:rsidR="00B7149C" w:rsidRPr="00204F71" w:rsidRDefault="00B7149C" w:rsidP="00204F71">
      <w:pPr>
        <w:pStyle w:val="PlainText"/>
        <w:rPr>
          <w:rFonts w:ascii="Courier New" w:hAnsi="Courier New" w:cs="Courier New"/>
        </w:rPr>
      </w:pPr>
    </w:p>
    <w:p w14:paraId="229CB473"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xml:space="preserve">Once you have added funds to your Prepaid Account, it will automatically top </w:t>
      </w:r>
      <w:bookmarkStart w:id="7" w:name="_GoBack"/>
      <w:bookmarkEnd w:id="7"/>
      <w:del w:id="8" w:author="DL" w:date="2017-06-01T09:08:00Z">
        <w:r w:rsidRPr="00022BD2" w:rsidDel="00A94A29">
          <w:rPr>
            <w:rFonts w:ascii="Courier New" w:hAnsi="Courier New" w:cs="Courier New"/>
            <w:highlight w:val="yellow"/>
            <w:rPrChange w:id="9" w:author="Microsoft Office User" w:date="2017-07-17T00:16:00Z">
              <w:rPr>
                <w:rFonts w:ascii="Courier New" w:hAnsi="Courier New" w:cs="Courier New"/>
              </w:rPr>
            </w:rPrChange>
          </w:rPr>
          <w:delText xml:space="preserve">off </w:delText>
        </w:r>
      </w:del>
      <w:ins w:id="10" w:author="DL" w:date="2017-06-01T09:08:00Z">
        <w:r w:rsidR="00A94A29" w:rsidRPr="00022BD2">
          <w:rPr>
            <w:rFonts w:ascii="Courier New" w:hAnsi="Courier New" w:cs="Courier New"/>
            <w:highlight w:val="yellow"/>
            <w:rPrChange w:id="11" w:author="Microsoft Office User" w:date="2017-07-17T00:16:00Z">
              <w:rPr>
                <w:rFonts w:ascii="Courier New" w:hAnsi="Courier New" w:cs="Courier New"/>
              </w:rPr>
            </w:rPrChange>
          </w:rPr>
          <w:t>up</w:t>
        </w:r>
        <w:r w:rsidR="00A94A29" w:rsidRPr="00204F71">
          <w:rPr>
            <w:rFonts w:ascii="Courier New" w:hAnsi="Courier New" w:cs="Courier New"/>
          </w:rPr>
          <w:t xml:space="preserve"> </w:t>
        </w:r>
      </w:ins>
      <w:r w:rsidRPr="00204F71">
        <w:rPr>
          <w:rFonts w:ascii="Courier New" w:hAnsi="Courier New" w:cs="Courier New"/>
        </w:rPr>
        <w:t>when the balance goes below a certain threshold. You can configure these settings by following these directions:</w:t>
      </w:r>
    </w:p>
    <w:p w14:paraId="70C36FB9" w14:textId="77777777" w:rsidR="00B7149C" w:rsidRPr="00204F71" w:rsidRDefault="00B7149C" w:rsidP="00204F71">
      <w:pPr>
        <w:pStyle w:val="PlainText"/>
        <w:rPr>
          <w:rFonts w:ascii="Courier New" w:hAnsi="Courier New" w:cs="Courier New"/>
        </w:rPr>
      </w:pPr>
    </w:p>
    <w:p w14:paraId="14A20525" w14:textId="77777777" w:rsidR="00B7149C" w:rsidRPr="00204F71" w:rsidRDefault="00396988" w:rsidP="00204F71">
      <w:pPr>
        <w:pStyle w:val="PlainText"/>
        <w:rPr>
          <w:rFonts w:ascii="Courier New" w:hAnsi="Courier New" w:cs="Courier New"/>
        </w:rPr>
      </w:pPr>
      <w:r w:rsidRPr="00204F71">
        <w:rPr>
          <w:rFonts w:ascii="Courier New" w:hAnsi="Courier New" w:cs="Courier New"/>
        </w:rPr>
        <w:lastRenderedPageBreak/>
        <w:t>1. Log into your Ooma Office Manager at [</w:t>
      </w:r>
      <w:proofErr w:type="gramStart"/>
      <w:r w:rsidRPr="00204F71">
        <w:rPr>
          <w:rFonts w:ascii="Courier New" w:hAnsi="Courier New" w:cs="Courier New"/>
        </w:rPr>
        <w:t>{{ site.office_link.au</w:t>
      </w:r>
      <w:proofErr w:type="gramEnd"/>
      <w:r w:rsidRPr="00204F71">
        <w:rPr>
          <w:rFonts w:ascii="Courier New" w:hAnsi="Courier New" w:cs="Courier New"/>
        </w:rPr>
        <w:t xml:space="preserve"> }}]({{ site.office_link.au }}/) and navigate to "[Prepaid Account]({{ site.office_link.au }}/#</w:t>
      </w:r>
      <w:proofErr w:type="spellStart"/>
      <w:r w:rsidRPr="00204F71">
        <w:rPr>
          <w:rFonts w:ascii="Courier New" w:hAnsi="Courier New" w:cs="Courier New"/>
        </w:rPr>
        <w:t>prepaid_account</w:t>
      </w:r>
      <w:proofErr w:type="spellEnd"/>
      <w:r w:rsidRPr="00204F71">
        <w:rPr>
          <w:rFonts w:ascii="Courier New" w:hAnsi="Courier New" w:cs="Courier New"/>
        </w:rPr>
        <w:t>)" under the "Add-ons" tab.</w:t>
      </w:r>
    </w:p>
    <w:p w14:paraId="26AC1683"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2. Select the appropriate option from the "Settings" drop-down menu.</w:t>
      </w:r>
    </w:p>
    <w:p w14:paraId="32E870AA"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3. Save your changes.</w:t>
      </w:r>
    </w:p>
    <w:p w14:paraId="1A36F1C4" w14:textId="77777777" w:rsidR="00B7149C" w:rsidRPr="00204F71" w:rsidRDefault="00B7149C" w:rsidP="00204F71">
      <w:pPr>
        <w:pStyle w:val="PlainText"/>
        <w:rPr>
          <w:rFonts w:ascii="Courier New" w:hAnsi="Courier New" w:cs="Courier New"/>
        </w:rPr>
      </w:pPr>
    </w:p>
    <w:p w14:paraId="48E5B509"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Can I restrict calling with the Prepaid Account to certain extensions?</w:t>
      </w:r>
    </w:p>
    <w:p w14:paraId="2F5EE307" w14:textId="77777777" w:rsidR="00B7149C" w:rsidRPr="00204F71" w:rsidRDefault="00B7149C" w:rsidP="00204F71">
      <w:pPr>
        <w:pStyle w:val="PlainText"/>
        <w:rPr>
          <w:rFonts w:ascii="Courier New" w:hAnsi="Courier New" w:cs="Courier New"/>
        </w:rPr>
      </w:pPr>
    </w:p>
    <w:p w14:paraId="66384554"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At this time, any extension can tap into the funds from the Prepaid Account to make international or premium calls. You can, however, monitor your Prepaid Account activity so that you know who is making calls.</w:t>
      </w:r>
    </w:p>
    <w:p w14:paraId="17C893CA" w14:textId="77777777" w:rsidR="00B7149C" w:rsidRPr="00204F71" w:rsidRDefault="00B7149C" w:rsidP="00204F71">
      <w:pPr>
        <w:pStyle w:val="PlainText"/>
        <w:rPr>
          <w:rFonts w:ascii="Courier New" w:hAnsi="Courier New" w:cs="Courier New"/>
        </w:rPr>
      </w:pPr>
    </w:p>
    <w:p w14:paraId="04DA71EC"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 How can I check my Prepaid Account activity?</w:t>
      </w:r>
    </w:p>
    <w:p w14:paraId="4B510D6D" w14:textId="77777777" w:rsidR="00B7149C" w:rsidRPr="00204F71" w:rsidRDefault="00B7149C" w:rsidP="00204F71">
      <w:pPr>
        <w:pStyle w:val="PlainText"/>
        <w:rPr>
          <w:rFonts w:ascii="Courier New" w:hAnsi="Courier New" w:cs="Courier New"/>
        </w:rPr>
      </w:pPr>
    </w:p>
    <w:p w14:paraId="7F7CEC41"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You can monitor your Prepaid Account activity by following these instructions:</w:t>
      </w:r>
    </w:p>
    <w:p w14:paraId="76807BC3" w14:textId="77777777" w:rsidR="00B7149C" w:rsidRPr="00204F71" w:rsidRDefault="00B7149C" w:rsidP="00204F71">
      <w:pPr>
        <w:pStyle w:val="PlainText"/>
        <w:rPr>
          <w:rFonts w:ascii="Courier New" w:hAnsi="Courier New" w:cs="Courier New"/>
        </w:rPr>
      </w:pPr>
    </w:p>
    <w:p w14:paraId="3A18D550" w14:textId="77777777" w:rsidR="00B7149C" w:rsidRPr="00204F71" w:rsidRDefault="00396988" w:rsidP="00204F71">
      <w:pPr>
        <w:pStyle w:val="PlainText"/>
        <w:rPr>
          <w:rFonts w:ascii="Courier New" w:hAnsi="Courier New" w:cs="Courier New"/>
        </w:rPr>
      </w:pPr>
      <w:r w:rsidRPr="00204F71">
        <w:rPr>
          <w:rFonts w:ascii="Courier New" w:hAnsi="Courier New" w:cs="Courier New"/>
        </w:rPr>
        <w:t>1. Log into your Ooma Office Manager at [</w:t>
      </w:r>
      <w:proofErr w:type="gramStart"/>
      <w:r w:rsidRPr="00204F71">
        <w:rPr>
          <w:rFonts w:ascii="Courier New" w:hAnsi="Courier New" w:cs="Courier New"/>
        </w:rPr>
        <w:t>{{ site.office_link.au</w:t>
      </w:r>
      <w:proofErr w:type="gramEnd"/>
      <w:r w:rsidRPr="00204F71">
        <w:rPr>
          <w:rFonts w:ascii="Courier New" w:hAnsi="Courier New" w:cs="Courier New"/>
        </w:rPr>
        <w:t xml:space="preserve"> }}]({{ site.office_link.au }}/) and navigate to "[Prepaid Account]({{ site.office_link.au }}/#</w:t>
      </w:r>
      <w:proofErr w:type="spellStart"/>
      <w:r w:rsidRPr="00204F71">
        <w:rPr>
          <w:rFonts w:ascii="Courier New" w:hAnsi="Courier New" w:cs="Courier New"/>
        </w:rPr>
        <w:t>prepaid_account</w:t>
      </w:r>
      <w:proofErr w:type="spellEnd"/>
      <w:r w:rsidRPr="00204F71">
        <w:rPr>
          <w:rFonts w:ascii="Courier New" w:hAnsi="Courier New" w:cs="Courier New"/>
        </w:rPr>
        <w:t>)" under the "Add-ons" tab.</w:t>
      </w:r>
    </w:p>
    <w:p w14:paraId="65BC2013" w14:textId="77777777" w:rsidR="00396988" w:rsidRPr="00204F71" w:rsidRDefault="00396988" w:rsidP="00204F71">
      <w:pPr>
        <w:pStyle w:val="PlainText"/>
        <w:rPr>
          <w:rFonts w:ascii="Courier New" w:hAnsi="Courier New" w:cs="Courier New"/>
        </w:rPr>
      </w:pPr>
      <w:r w:rsidRPr="00204F71">
        <w:rPr>
          <w:rFonts w:ascii="Courier New" w:hAnsi="Courier New" w:cs="Courier New"/>
        </w:rPr>
        <w:t xml:space="preserve">2. Click </w:t>
      </w:r>
      <w:del w:id="12" w:author="DL" w:date="2017-06-01T09:11:00Z">
        <w:r w:rsidRPr="00204F71" w:rsidDel="00A94A29">
          <w:rPr>
            <w:rFonts w:ascii="Courier New" w:hAnsi="Courier New" w:cs="Courier New"/>
          </w:rPr>
          <w:delText xml:space="preserve">on </w:delText>
        </w:r>
      </w:del>
      <w:r w:rsidRPr="00204F71">
        <w:rPr>
          <w:rFonts w:ascii="Courier New" w:hAnsi="Courier New" w:cs="Courier New"/>
        </w:rPr>
        <w:t>the "Prepaid Activity" section of the "Prepaid Account" area.</w:t>
      </w:r>
    </w:p>
    <w:sectPr w:rsidR="00396988" w:rsidRPr="00204F71" w:rsidSect="00204F7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22BD2"/>
    <w:rsid w:val="00116E3E"/>
    <w:rsid w:val="00204F71"/>
    <w:rsid w:val="00396988"/>
    <w:rsid w:val="003B7D00"/>
    <w:rsid w:val="00486F8D"/>
    <w:rsid w:val="006D4213"/>
    <w:rsid w:val="00704938"/>
    <w:rsid w:val="008540A9"/>
    <w:rsid w:val="009D4A99"/>
    <w:rsid w:val="009E1586"/>
    <w:rsid w:val="00A94A29"/>
    <w:rsid w:val="00B7149C"/>
    <w:rsid w:val="00CE72A6"/>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2AB5"/>
  <w15:chartTrackingRefBased/>
  <w15:docId w15:val="{F989FB7E-62A5-467C-8231-C896DF54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4F71"/>
    <w:pPr>
      <w:spacing w:after="0"/>
    </w:pPr>
    <w:rPr>
      <w:rFonts w:ascii="Consolas" w:hAnsi="Consolas"/>
      <w:sz w:val="21"/>
      <w:szCs w:val="21"/>
    </w:rPr>
  </w:style>
  <w:style w:type="character" w:customStyle="1" w:styleId="PlainTextChar">
    <w:name w:val="Plain Text Char"/>
    <w:basedOn w:val="DefaultParagraphFont"/>
    <w:link w:val="PlainText"/>
    <w:uiPriority w:val="99"/>
    <w:rsid w:val="00204F71"/>
    <w:rPr>
      <w:rFonts w:ascii="Consolas" w:hAnsi="Consolas"/>
      <w:sz w:val="21"/>
      <w:szCs w:val="21"/>
      <w:lang w:val="en-GB"/>
    </w:rPr>
  </w:style>
  <w:style w:type="paragraph" w:styleId="BalloonText">
    <w:name w:val="Balloon Text"/>
    <w:basedOn w:val="Normal"/>
    <w:link w:val="BalloonTextChar"/>
    <w:uiPriority w:val="99"/>
    <w:semiHidden/>
    <w:unhideWhenUsed/>
    <w:rsid w:val="00022B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BD2"/>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448</Words>
  <Characters>2559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4</cp:revision>
  <dcterms:created xsi:type="dcterms:W3CDTF">2017-06-01T06:01:00Z</dcterms:created>
  <dcterms:modified xsi:type="dcterms:W3CDTF">2017-07-17T07:16:00Z</dcterms:modified>
</cp:coreProperties>
</file>