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A17F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w:t>
      </w:r>
    </w:p>
    <w:p w14:paraId="7A7683C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layout: post</w:t>
      </w:r>
    </w:p>
    <w:p w14:paraId="2FAB08D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title:  Yealink IP phone user guide</w:t>
      </w:r>
    </w:p>
    <w:p w14:paraId="4F800BE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date:   2016-05-18 10:30:00</w:t>
      </w:r>
    </w:p>
    <w:p w14:paraId="7E54B1C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country: [</w:t>
      </w:r>
      <w:del w:id="0" w:author="DL" w:date="2017-05-27T02:21:00Z">
        <w:r w:rsidRPr="004D4FC1" w:rsidDel="001C16AA">
          <w:rPr>
            <w:rFonts w:ascii="Courier New" w:hAnsi="Courier New" w:cs="Courier New"/>
          </w:rPr>
          <w:delText>Australia</w:delText>
        </w:r>
      </w:del>
      <w:ins w:id="1" w:author="DL" w:date="2017-05-27T02:21:00Z">
        <w:r w:rsidR="001C16AA">
          <w:rPr>
            <w:rFonts w:ascii="Courier New" w:hAnsi="Courier New" w:cs="Courier New"/>
          </w:rPr>
          <w:t>UK</w:t>
        </w:r>
      </w:ins>
      <w:r w:rsidRPr="004D4FC1">
        <w:rPr>
          <w:rFonts w:ascii="Courier New" w:hAnsi="Courier New" w:cs="Courier New"/>
        </w:rPr>
        <w:t>]</w:t>
      </w:r>
    </w:p>
    <w:p w14:paraId="1234B62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language: [English]</w:t>
      </w:r>
    </w:p>
    <w:p w14:paraId="0B3C92B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locale: [</w:t>
      </w:r>
      <w:proofErr w:type="spellStart"/>
      <w:r w:rsidRPr="004D4FC1">
        <w:rPr>
          <w:rFonts w:ascii="Courier New" w:hAnsi="Courier New" w:cs="Courier New"/>
        </w:rPr>
        <w:t>en-</w:t>
      </w:r>
      <w:del w:id="2" w:author="DL" w:date="2017-05-27T02:21:00Z">
        <w:r w:rsidRPr="004D4FC1" w:rsidDel="001C16AA">
          <w:rPr>
            <w:rFonts w:ascii="Courier New" w:hAnsi="Courier New" w:cs="Courier New"/>
          </w:rPr>
          <w:delText>au</w:delText>
        </w:r>
      </w:del>
      <w:ins w:id="3" w:author="DL" w:date="2017-05-27T02:21:00Z">
        <w:r w:rsidR="001C16AA">
          <w:rPr>
            <w:rFonts w:ascii="Courier New" w:hAnsi="Courier New" w:cs="Courier New"/>
          </w:rPr>
          <w:t>uk</w:t>
        </w:r>
      </w:ins>
      <w:proofErr w:type="spellEnd"/>
      <w:r w:rsidRPr="004D4FC1">
        <w:rPr>
          <w:rFonts w:ascii="Courier New" w:hAnsi="Courier New" w:cs="Courier New"/>
        </w:rPr>
        <w:t>]</w:t>
      </w:r>
    </w:p>
    <w:p w14:paraId="2DD5583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category: [</w:t>
      </w:r>
      <w:proofErr w:type="spellStart"/>
      <w:r w:rsidRPr="004D4FC1">
        <w:rPr>
          <w:rFonts w:ascii="Courier New" w:hAnsi="Courier New" w:cs="Courier New"/>
        </w:rPr>
        <w:t>wework</w:t>
      </w:r>
      <w:proofErr w:type="spellEnd"/>
      <w:r w:rsidRPr="004D4FC1">
        <w:rPr>
          <w:rFonts w:ascii="Courier New" w:hAnsi="Courier New" w:cs="Courier New"/>
        </w:rPr>
        <w:t>]</w:t>
      </w:r>
    </w:p>
    <w:p w14:paraId="6CA4FDE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tags: [end-user-features, add-ons, </w:t>
      </w:r>
      <w:proofErr w:type="spellStart"/>
      <w:r w:rsidRPr="004D4FC1">
        <w:rPr>
          <w:rFonts w:ascii="Courier New" w:hAnsi="Courier New" w:cs="Courier New"/>
        </w:rPr>
        <w:t>ip</w:t>
      </w:r>
      <w:proofErr w:type="spellEnd"/>
      <w:r w:rsidRPr="004D4FC1">
        <w:rPr>
          <w:rFonts w:ascii="Courier New" w:hAnsi="Courier New" w:cs="Courier New"/>
        </w:rPr>
        <w:t>-phones]</w:t>
      </w:r>
    </w:p>
    <w:p w14:paraId="10AC95C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w:t>
      </w:r>
    </w:p>
    <w:p w14:paraId="47FAC2A4" w14:textId="77777777" w:rsidR="000F3029" w:rsidRPr="004D4FC1" w:rsidRDefault="000F3029" w:rsidP="004D4FC1">
      <w:pPr>
        <w:pStyle w:val="PlainText"/>
        <w:rPr>
          <w:rFonts w:ascii="Courier New" w:hAnsi="Courier New" w:cs="Courier New"/>
        </w:rPr>
      </w:pPr>
    </w:p>
    <w:p w14:paraId="7A09F52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1. Table of Contents</w:t>
      </w:r>
    </w:p>
    <w:p w14:paraId="6B0DCDE0" w14:textId="77777777" w:rsidR="000F3029" w:rsidRPr="004D4FC1" w:rsidRDefault="000766D3" w:rsidP="004D4FC1">
      <w:pPr>
        <w:pStyle w:val="PlainText"/>
        <w:rPr>
          <w:rFonts w:ascii="Courier New" w:hAnsi="Courier New" w:cs="Courier New"/>
        </w:rPr>
      </w:pPr>
      <w:proofErr w:type="gramStart"/>
      <w:r w:rsidRPr="004D4FC1">
        <w:rPr>
          <w:rFonts w:ascii="Courier New" w:hAnsi="Courier New" w:cs="Courier New"/>
        </w:rPr>
        <w:t>{:toc</w:t>
      </w:r>
      <w:proofErr w:type="gramEnd"/>
      <w:r w:rsidRPr="004D4FC1">
        <w:rPr>
          <w:rFonts w:ascii="Courier New" w:hAnsi="Courier New" w:cs="Courier New"/>
        </w:rPr>
        <w:t>}</w:t>
      </w:r>
    </w:p>
    <w:p w14:paraId="0B9FF0F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 *</w:t>
      </w:r>
    </w:p>
    <w:p w14:paraId="11EB8DBF" w14:textId="77777777" w:rsidR="000F3029" w:rsidRPr="004D4FC1" w:rsidRDefault="000F3029" w:rsidP="004D4FC1">
      <w:pPr>
        <w:pStyle w:val="PlainText"/>
        <w:rPr>
          <w:rFonts w:ascii="Courier New" w:hAnsi="Courier New" w:cs="Courier New"/>
        </w:rPr>
      </w:pPr>
    </w:p>
    <w:p w14:paraId="14A9885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Calling</w:t>
      </w:r>
    </w:p>
    <w:p w14:paraId="46E05509" w14:textId="77777777" w:rsidR="000F3029" w:rsidRPr="004D4FC1" w:rsidRDefault="000F3029" w:rsidP="004D4FC1">
      <w:pPr>
        <w:pStyle w:val="PlainText"/>
        <w:rPr>
          <w:rFonts w:ascii="Courier New" w:hAnsi="Courier New" w:cs="Courier New"/>
        </w:rPr>
      </w:pPr>
    </w:p>
    <w:p w14:paraId="272B158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Making calls</w:t>
      </w:r>
    </w:p>
    <w:p w14:paraId="3AE5E563" w14:textId="77777777" w:rsidR="000F3029" w:rsidRPr="004D4FC1" w:rsidRDefault="000F3029" w:rsidP="004D4FC1">
      <w:pPr>
        <w:pStyle w:val="PlainText"/>
        <w:rPr>
          <w:rFonts w:ascii="Courier New" w:hAnsi="Courier New" w:cs="Courier New"/>
        </w:rPr>
      </w:pPr>
    </w:p>
    <w:p w14:paraId="209DDEC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Pick up the handset and enter the phone number or extension you would like to dial. </w:t>
      </w:r>
    </w:p>
    <w:p w14:paraId="637873FF"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If you would like to use the speakerphone, press the **speakerphone** key while the handset is still on the hook and then enter the number.</w:t>
      </w:r>
    </w:p>
    <w:p w14:paraId="1F06F992" w14:textId="77777777" w:rsidR="000F3029" w:rsidRPr="004D4FC1" w:rsidRDefault="000F3029" w:rsidP="004D4FC1">
      <w:pPr>
        <w:pStyle w:val="PlainText"/>
        <w:rPr>
          <w:rFonts w:ascii="Courier New" w:hAnsi="Courier New" w:cs="Courier New"/>
        </w:rPr>
      </w:pPr>
    </w:p>
    <w:p w14:paraId="69A11A2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Redial</w:t>
      </w:r>
    </w:p>
    <w:p w14:paraId="647501EA" w14:textId="77777777" w:rsidR="000F3029" w:rsidRPr="004D4FC1" w:rsidRDefault="000F3029" w:rsidP="004D4FC1">
      <w:pPr>
        <w:pStyle w:val="PlainText"/>
        <w:rPr>
          <w:rFonts w:ascii="Courier New" w:hAnsi="Courier New" w:cs="Courier New"/>
        </w:rPr>
      </w:pPr>
    </w:p>
    <w:p w14:paraId="77D74D3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**History** </w:t>
      </w:r>
      <w:proofErr w:type="spellStart"/>
      <w:r w:rsidRPr="004D4FC1">
        <w:rPr>
          <w:rFonts w:ascii="Courier New" w:hAnsi="Courier New" w:cs="Courier New"/>
        </w:rPr>
        <w:t>softkey</w:t>
      </w:r>
      <w:proofErr w:type="spellEnd"/>
      <w:r w:rsidRPr="004D4FC1">
        <w:rPr>
          <w:rFonts w:ascii="Courier New" w:hAnsi="Courier New" w:cs="Courier New"/>
        </w:rPr>
        <w:t xml:space="preserve"> to bring up a list of recently dialled numbers. Select the desired number, and then press the **Send** </w:t>
      </w:r>
      <w:proofErr w:type="spellStart"/>
      <w:r w:rsidRPr="004D4FC1">
        <w:rPr>
          <w:rFonts w:ascii="Courier New" w:hAnsi="Courier New" w:cs="Courier New"/>
        </w:rPr>
        <w:t>softkey</w:t>
      </w:r>
      <w:proofErr w:type="spellEnd"/>
      <w:r w:rsidRPr="004D4FC1">
        <w:rPr>
          <w:rFonts w:ascii="Courier New" w:hAnsi="Courier New" w:cs="Courier New"/>
        </w:rPr>
        <w:t xml:space="preserve"> or the **speakerphone** key.</w:t>
      </w:r>
    </w:p>
    <w:p w14:paraId="19BB1832" w14:textId="77777777" w:rsidR="000F3029" w:rsidRPr="004D4FC1" w:rsidRDefault="000F3029" w:rsidP="004D4FC1">
      <w:pPr>
        <w:pStyle w:val="PlainText"/>
        <w:rPr>
          <w:rFonts w:ascii="Courier New" w:hAnsi="Courier New" w:cs="Courier New"/>
        </w:rPr>
      </w:pPr>
    </w:p>
    <w:p w14:paraId="399BF38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Receiving calls</w:t>
      </w:r>
    </w:p>
    <w:p w14:paraId="2EDA792E" w14:textId="77777777" w:rsidR="000F3029" w:rsidRPr="004D4FC1" w:rsidRDefault="000F3029" w:rsidP="004D4FC1">
      <w:pPr>
        <w:pStyle w:val="PlainText"/>
        <w:rPr>
          <w:rFonts w:ascii="Courier New" w:hAnsi="Courier New" w:cs="Courier New"/>
        </w:rPr>
      </w:pPr>
    </w:p>
    <w:p w14:paraId="0E67AC3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Pick up the handset or press the **speakerphone** key while the phone is ringing.</w:t>
      </w:r>
    </w:p>
    <w:p w14:paraId="3A464692" w14:textId="77777777" w:rsidR="000F3029" w:rsidRPr="004D4FC1" w:rsidRDefault="000F3029" w:rsidP="004D4FC1">
      <w:pPr>
        <w:pStyle w:val="PlainText"/>
        <w:rPr>
          <w:rFonts w:ascii="Courier New" w:hAnsi="Courier New" w:cs="Courier New"/>
        </w:rPr>
      </w:pPr>
    </w:p>
    <w:p w14:paraId="350E164C"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Rejecting calls</w:t>
      </w:r>
    </w:p>
    <w:p w14:paraId="787A317B" w14:textId="77777777" w:rsidR="000F3029" w:rsidRPr="004D4FC1" w:rsidRDefault="000F3029" w:rsidP="004D4FC1">
      <w:pPr>
        <w:pStyle w:val="PlainText"/>
        <w:rPr>
          <w:rFonts w:ascii="Courier New" w:hAnsi="Courier New" w:cs="Courier New"/>
        </w:rPr>
      </w:pPr>
    </w:p>
    <w:p w14:paraId="02C92DA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**Reject** </w:t>
      </w:r>
      <w:proofErr w:type="spellStart"/>
      <w:r w:rsidRPr="004D4FC1">
        <w:rPr>
          <w:rFonts w:ascii="Courier New" w:hAnsi="Courier New" w:cs="Courier New"/>
        </w:rPr>
        <w:t>softkey</w:t>
      </w:r>
      <w:proofErr w:type="spellEnd"/>
      <w:r w:rsidRPr="004D4FC1">
        <w:rPr>
          <w:rFonts w:ascii="Courier New" w:hAnsi="Courier New" w:cs="Courier New"/>
        </w:rPr>
        <w:t xml:space="preserve"> while the phone is ringing.</w:t>
      </w:r>
    </w:p>
    <w:p w14:paraId="7AE91DC8" w14:textId="77777777" w:rsidR="000F3029" w:rsidRPr="004D4FC1" w:rsidRDefault="000F3029" w:rsidP="004D4FC1">
      <w:pPr>
        <w:pStyle w:val="PlainText"/>
        <w:rPr>
          <w:rFonts w:ascii="Courier New" w:hAnsi="Courier New" w:cs="Courier New"/>
        </w:rPr>
      </w:pPr>
    </w:p>
    <w:p w14:paraId="5C2871C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Ending calls</w:t>
      </w:r>
    </w:p>
    <w:p w14:paraId="16A0B97B" w14:textId="77777777" w:rsidR="000F3029" w:rsidRPr="004D4FC1" w:rsidRDefault="000F3029" w:rsidP="004D4FC1">
      <w:pPr>
        <w:pStyle w:val="PlainText"/>
        <w:rPr>
          <w:rFonts w:ascii="Courier New" w:hAnsi="Courier New" w:cs="Courier New"/>
        </w:rPr>
      </w:pPr>
    </w:p>
    <w:p w14:paraId="2EF8584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Either hang up the handset or press the **</w:t>
      </w:r>
      <w:proofErr w:type="spellStart"/>
      <w:r w:rsidRPr="004D4FC1">
        <w:rPr>
          <w:rFonts w:ascii="Courier New" w:hAnsi="Courier New" w:cs="Courier New"/>
        </w:rPr>
        <w:t>EndCall</w:t>
      </w:r>
      <w:proofErr w:type="spellEnd"/>
      <w:r w:rsidRPr="004D4FC1">
        <w:rPr>
          <w:rFonts w:ascii="Courier New" w:hAnsi="Courier New" w:cs="Courier New"/>
        </w:rPr>
        <w:t xml:space="preserve">** </w:t>
      </w:r>
      <w:proofErr w:type="spellStart"/>
      <w:r w:rsidRPr="004D4FC1">
        <w:rPr>
          <w:rFonts w:ascii="Courier New" w:hAnsi="Courier New" w:cs="Courier New"/>
        </w:rPr>
        <w:t>softkey</w:t>
      </w:r>
      <w:proofErr w:type="spellEnd"/>
      <w:r w:rsidRPr="004D4FC1">
        <w:rPr>
          <w:rFonts w:ascii="Courier New" w:hAnsi="Courier New" w:cs="Courier New"/>
        </w:rPr>
        <w:t xml:space="preserve">.  </w:t>
      </w:r>
    </w:p>
    <w:p w14:paraId="085FAFA1" w14:textId="77777777" w:rsidR="000F3029" w:rsidRPr="004D4FC1" w:rsidRDefault="000F3029" w:rsidP="004D4FC1">
      <w:pPr>
        <w:pStyle w:val="PlainText"/>
        <w:rPr>
          <w:rFonts w:ascii="Courier New" w:hAnsi="Courier New" w:cs="Courier New"/>
        </w:rPr>
      </w:pPr>
    </w:p>
    <w:p w14:paraId="59E1756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If you are using the speakerphone, you can press the **speakerphone** key to end a call.</w:t>
      </w:r>
    </w:p>
    <w:p w14:paraId="3962AA71" w14:textId="77777777" w:rsidR="000F3029" w:rsidRPr="004D4FC1" w:rsidRDefault="000F3029" w:rsidP="004D4FC1">
      <w:pPr>
        <w:pStyle w:val="PlainText"/>
        <w:rPr>
          <w:rFonts w:ascii="Courier New" w:hAnsi="Courier New" w:cs="Courier New"/>
        </w:rPr>
      </w:pPr>
    </w:p>
    <w:p w14:paraId="193194B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 management</w:t>
      </w:r>
    </w:p>
    <w:p w14:paraId="1E22AD90" w14:textId="77777777" w:rsidR="000F3029" w:rsidRPr="004D4FC1" w:rsidRDefault="000F3029" w:rsidP="004D4FC1">
      <w:pPr>
        <w:pStyle w:val="PlainText"/>
        <w:rPr>
          <w:rFonts w:ascii="Courier New" w:hAnsi="Courier New" w:cs="Courier New"/>
        </w:rPr>
      </w:pPr>
    </w:p>
    <w:p w14:paraId="33691D9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 mute</w:t>
      </w:r>
    </w:p>
    <w:p w14:paraId="62A01C9D" w14:textId="77777777" w:rsidR="000F3029" w:rsidRPr="004D4FC1" w:rsidRDefault="000F3029" w:rsidP="004D4FC1">
      <w:pPr>
        <w:pStyle w:val="PlainText"/>
        <w:rPr>
          <w:rFonts w:ascii="Courier New" w:hAnsi="Courier New" w:cs="Courier New"/>
        </w:rPr>
      </w:pPr>
    </w:p>
    <w:p w14:paraId="3376A42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Press the **X** key to mute a call. The mute status will be indicated on the phone LCD.</w:t>
      </w:r>
    </w:p>
    <w:p w14:paraId="698536D3" w14:textId="77777777" w:rsidR="000F3029" w:rsidRPr="004D4FC1" w:rsidRDefault="000F3029" w:rsidP="004D4FC1">
      <w:pPr>
        <w:pStyle w:val="PlainText"/>
        <w:rPr>
          <w:rFonts w:ascii="Courier New" w:hAnsi="Courier New" w:cs="Courier New"/>
        </w:rPr>
      </w:pPr>
    </w:p>
    <w:p w14:paraId="36952CBF"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Press the **X** key again to unmute the call.</w:t>
      </w:r>
    </w:p>
    <w:p w14:paraId="13E26B0A" w14:textId="77777777" w:rsidR="000F3029" w:rsidRPr="004D4FC1" w:rsidRDefault="000F3029" w:rsidP="004D4FC1">
      <w:pPr>
        <w:pStyle w:val="PlainText"/>
        <w:rPr>
          <w:rFonts w:ascii="Courier New" w:hAnsi="Courier New" w:cs="Courier New"/>
        </w:rPr>
      </w:pPr>
    </w:p>
    <w:p w14:paraId="7031155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Placing calls on hold</w:t>
      </w:r>
    </w:p>
    <w:p w14:paraId="260C2849" w14:textId="77777777" w:rsidR="000F3029" w:rsidRPr="004D4FC1" w:rsidRDefault="000F3029" w:rsidP="004D4FC1">
      <w:pPr>
        <w:pStyle w:val="PlainText"/>
        <w:rPr>
          <w:rFonts w:ascii="Courier New" w:hAnsi="Courier New" w:cs="Courier New"/>
        </w:rPr>
      </w:pPr>
    </w:p>
    <w:p w14:paraId="3B723A3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**Hold** </w:t>
      </w:r>
      <w:proofErr w:type="spellStart"/>
      <w:r w:rsidRPr="004D4FC1">
        <w:rPr>
          <w:rFonts w:ascii="Courier New" w:hAnsi="Courier New" w:cs="Courier New"/>
        </w:rPr>
        <w:t>softkey</w:t>
      </w:r>
      <w:proofErr w:type="spellEnd"/>
      <w:r w:rsidRPr="004D4FC1">
        <w:rPr>
          <w:rFonts w:ascii="Courier New" w:hAnsi="Courier New" w:cs="Courier New"/>
        </w:rPr>
        <w:t xml:space="preserve"> during a call to place a call on hold. Press the **Resume** </w:t>
      </w:r>
      <w:proofErr w:type="spellStart"/>
      <w:r w:rsidRPr="004D4FC1">
        <w:rPr>
          <w:rFonts w:ascii="Courier New" w:hAnsi="Courier New" w:cs="Courier New"/>
        </w:rPr>
        <w:t>softkey</w:t>
      </w:r>
      <w:proofErr w:type="spellEnd"/>
      <w:r w:rsidRPr="004D4FC1">
        <w:rPr>
          <w:rFonts w:ascii="Courier New" w:hAnsi="Courier New" w:cs="Courier New"/>
        </w:rPr>
        <w:t xml:space="preserve"> to resume the call. </w:t>
      </w:r>
    </w:p>
    <w:p w14:paraId="2830CEBD" w14:textId="77777777" w:rsidR="000F3029" w:rsidRPr="004D4FC1" w:rsidRDefault="000F3029" w:rsidP="004D4FC1">
      <w:pPr>
        <w:pStyle w:val="PlainText"/>
        <w:rPr>
          <w:rFonts w:ascii="Courier New" w:hAnsi="Courier New" w:cs="Courier New"/>
        </w:rPr>
      </w:pPr>
    </w:p>
    <w:p w14:paraId="7377F25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If there are multiple calls on hold, use the up and down navigation buttons to select the desired call and then press the **Resume** </w:t>
      </w:r>
      <w:proofErr w:type="spellStart"/>
      <w:r w:rsidRPr="004D4FC1">
        <w:rPr>
          <w:rFonts w:ascii="Courier New" w:hAnsi="Courier New" w:cs="Courier New"/>
        </w:rPr>
        <w:t>softkey</w:t>
      </w:r>
      <w:proofErr w:type="spellEnd"/>
      <w:r w:rsidRPr="004D4FC1">
        <w:rPr>
          <w:rFonts w:ascii="Courier New" w:hAnsi="Courier New" w:cs="Courier New"/>
        </w:rPr>
        <w:t>.</w:t>
      </w:r>
    </w:p>
    <w:p w14:paraId="5B97D61B" w14:textId="77777777" w:rsidR="000F3029" w:rsidRPr="004D4FC1" w:rsidRDefault="000F3029" w:rsidP="004D4FC1">
      <w:pPr>
        <w:pStyle w:val="PlainText"/>
        <w:rPr>
          <w:rFonts w:ascii="Courier New" w:hAnsi="Courier New" w:cs="Courier New"/>
        </w:rPr>
      </w:pPr>
    </w:p>
    <w:p w14:paraId="6AFDAB2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Three-way call conferencing</w:t>
      </w:r>
    </w:p>
    <w:p w14:paraId="209B5C0C" w14:textId="77777777" w:rsidR="000F3029" w:rsidRPr="004D4FC1" w:rsidRDefault="000F3029" w:rsidP="004D4FC1">
      <w:pPr>
        <w:pStyle w:val="PlainText"/>
        <w:rPr>
          <w:rFonts w:ascii="Courier New" w:hAnsi="Courier New" w:cs="Courier New"/>
        </w:rPr>
      </w:pPr>
    </w:p>
    <w:p w14:paraId="0326F56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Press the **</w:t>
      </w:r>
      <w:proofErr w:type="spellStart"/>
      <w:r w:rsidRPr="004D4FC1">
        <w:rPr>
          <w:rFonts w:ascii="Courier New" w:hAnsi="Courier New" w:cs="Courier New"/>
        </w:rPr>
        <w:t>Conf</w:t>
      </w:r>
      <w:proofErr w:type="spellEnd"/>
      <w:r w:rsidRPr="004D4FC1">
        <w:rPr>
          <w:rFonts w:ascii="Courier New" w:hAnsi="Courier New" w:cs="Courier New"/>
        </w:rPr>
        <w:t xml:space="preserve">** </w:t>
      </w:r>
      <w:proofErr w:type="spellStart"/>
      <w:r w:rsidRPr="004D4FC1">
        <w:rPr>
          <w:rFonts w:ascii="Courier New" w:hAnsi="Courier New" w:cs="Courier New"/>
        </w:rPr>
        <w:t>softkey</w:t>
      </w:r>
      <w:proofErr w:type="spellEnd"/>
      <w:r w:rsidRPr="004D4FC1">
        <w:rPr>
          <w:rFonts w:ascii="Courier New" w:hAnsi="Courier New" w:cs="Courier New"/>
        </w:rPr>
        <w:t xml:space="preserve"> to place the active call on hold.</w:t>
      </w:r>
    </w:p>
    <w:p w14:paraId="08A231DD" w14:textId="77777777" w:rsidR="000F3029" w:rsidRPr="004D4FC1" w:rsidRDefault="000F3029" w:rsidP="004D4FC1">
      <w:pPr>
        <w:pStyle w:val="PlainText"/>
        <w:rPr>
          <w:rFonts w:ascii="Courier New" w:hAnsi="Courier New" w:cs="Courier New"/>
        </w:rPr>
      </w:pPr>
    </w:p>
    <w:p w14:paraId="515FA7E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Enter the second number that you wish to call and press **Send**. When the second party </w:t>
      </w:r>
      <w:del w:id="4" w:author="DL" w:date="2017-05-27T02:26:00Z">
        <w:r w:rsidRPr="00C35462" w:rsidDel="001C16AA">
          <w:rPr>
            <w:rFonts w:ascii="Courier New" w:hAnsi="Courier New" w:cs="Courier New"/>
          </w:rPr>
          <w:delText>picks up</w:delText>
        </w:r>
      </w:del>
      <w:ins w:id="5" w:author="DL" w:date="2017-05-27T02:26:00Z">
        <w:r w:rsidR="001C16AA" w:rsidRPr="00C35462">
          <w:rPr>
            <w:rFonts w:ascii="Courier New" w:hAnsi="Courier New" w:cs="Courier New"/>
            <w:rPrChange w:id="6" w:author="Microsoft Office User" w:date="2017-07-16T23:48:00Z">
              <w:rPr>
                <w:rFonts w:ascii="Courier New" w:hAnsi="Courier New" w:cs="Courier New"/>
              </w:rPr>
            </w:rPrChange>
          </w:rPr>
          <w:t>answers the call</w:t>
        </w:r>
      </w:ins>
      <w:bookmarkStart w:id="7" w:name="_GoBack"/>
      <w:bookmarkEnd w:id="7"/>
      <w:r w:rsidRPr="004D4FC1">
        <w:rPr>
          <w:rFonts w:ascii="Courier New" w:hAnsi="Courier New" w:cs="Courier New"/>
        </w:rPr>
        <w:t>, press the **</w:t>
      </w:r>
      <w:proofErr w:type="spellStart"/>
      <w:r w:rsidRPr="004D4FC1">
        <w:rPr>
          <w:rFonts w:ascii="Courier New" w:hAnsi="Courier New" w:cs="Courier New"/>
        </w:rPr>
        <w:t>Conf</w:t>
      </w:r>
      <w:proofErr w:type="spellEnd"/>
      <w:r w:rsidRPr="004D4FC1">
        <w:rPr>
          <w:rFonts w:ascii="Courier New" w:hAnsi="Courier New" w:cs="Courier New"/>
        </w:rPr>
        <w:t xml:space="preserve">** </w:t>
      </w:r>
      <w:proofErr w:type="spellStart"/>
      <w:r w:rsidRPr="004D4FC1">
        <w:rPr>
          <w:rFonts w:ascii="Courier New" w:hAnsi="Courier New" w:cs="Courier New"/>
        </w:rPr>
        <w:t>softkey</w:t>
      </w:r>
      <w:proofErr w:type="spellEnd"/>
      <w:r w:rsidRPr="004D4FC1">
        <w:rPr>
          <w:rFonts w:ascii="Courier New" w:hAnsi="Courier New" w:cs="Courier New"/>
        </w:rPr>
        <w:t xml:space="preserve"> again to join the calls together.</w:t>
      </w:r>
    </w:p>
    <w:p w14:paraId="5DB937BA" w14:textId="77777777" w:rsidR="000F3029" w:rsidRPr="004D4FC1" w:rsidRDefault="000F3029" w:rsidP="004D4FC1">
      <w:pPr>
        <w:pStyle w:val="PlainText"/>
        <w:rPr>
          <w:rFonts w:ascii="Courier New" w:hAnsi="Courier New" w:cs="Courier New"/>
        </w:rPr>
      </w:pPr>
    </w:p>
    <w:p w14:paraId="259BBDE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Transferring calls</w:t>
      </w:r>
    </w:p>
    <w:p w14:paraId="62D20164" w14:textId="77777777" w:rsidR="000F3029" w:rsidRPr="004D4FC1" w:rsidRDefault="000F3029" w:rsidP="004D4FC1">
      <w:pPr>
        <w:pStyle w:val="PlainText"/>
        <w:rPr>
          <w:rFonts w:ascii="Courier New" w:hAnsi="Courier New" w:cs="Courier New"/>
        </w:rPr>
      </w:pPr>
    </w:p>
    <w:p w14:paraId="2D8C406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Blind transfer</w:t>
      </w:r>
    </w:p>
    <w:p w14:paraId="78909366" w14:textId="77777777" w:rsidR="000F3029" w:rsidRPr="004D4FC1" w:rsidRDefault="000F3029" w:rsidP="004D4FC1">
      <w:pPr>
        <w:pStyle w:val="PlainText"/>
        <w:rPr>
          <w:rFonts w:ascii="Courier New" w:hAnsi="Courier New" w:cs="Courier New"/>
        </w:rPr>
      </w:pPr>
    </w:p>
    <w:p w14:paraId="5D73AF4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**TRAN** button or **Tran** </w:t>
      </w:r>
      <w:proofErr w:type="spellStart"/>
      <w:r w:rsidRPr="004D4FC1">
        <w:rPr>
          <w:rFonts w:ascii="Courier New" w:hAnsi="Courier New" w:cs="Courier New"/>
        </w:rPr>
        <w:t>softkey</w:t>
      </w:r>
      <w:proofErr w:type="spellEnd"/>
      <w:r w:rsidRPr="004D4FC1">
        <w:rPr>
          <w:rFonts w:ascii="Courier New" w:hAnsi="Courier New" w:cs="Courier New"/>
        </w:rPr>
        <w:t xml:space="preserve"> during a call to place the call on hold. </w:t>
      </w:r>
    </w:p>
    <w:p w14:paraId="3A18477B" w14:textId="77777777" w:rsidR="000F3029" w:rsidRPr="004D4FC1" w:rsidRDefault="000F3029" w:rsidP="004D4FC1">
      <w:pPr>
        <w:pStyle w:val="PlainText"/>
        <w:rPr>
          <w:rFonts w:ascii="Courier New" w:hAnsi="Courier New" w:cs="Courier New"/>
        </w:rPr>
      </w:pPr>
    </w:p>
    <w:p w14:paraId="507B09D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Enter the extension or number that you wish to transfer to, and then hit the **TRAN** button or </w:t>
      </w:r>
      <w:proofErr w:type="spellStart"/>
      <w:r w:rsidRPr="004D4FC1">
        <w:rPr>
          <w:rFonts w:ascii="Courier New" w:hAnsi="Courier New" w:cs="Courier New"/>
        </w:rPr>
        <w:t>softkey</w:t>
      </w:r>
      <w:proofErr w:type="spellEnd"/>
      <w:r w:rsidRPr="004D4FC1">
        <w:rPr>
          <w:rFonts w:ascii="Courier New" w:hAnsi="Courier New" w:cs="Courier New"/>
        </w:rPr>
        <w:t xml:space="preserve"> again.</w:t>
      </w:r>
    </w:p>
    <w:p w14:paraId="1B35FE0A" w14:textId="77777777" w:rsidR="000F3029" w:rsidRPr="004D4FC1" w:rsidRDefault="000F3029" w:rsidP="004D4FC1">
      <w:pPr>
        <w:pStyle w:val="PlainText"/>
        <w:rPr>
          <w:rFonts w:ascii="Courier New" w:hAnsi="Courier New" w:cs="Courier New"/>
        </w:rPr>
      </w:pPr>
    </w:p>
    <w:p w14:paraId="015F733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Semi-attended transfer</w:t>
      </w:r>
    </w:p>
    <w:p w14:paraId="45D2E30F" w14:textId="77777777" w:rsidR="000F3029" w:rsidRPr="004D4FC1" w:rsidRDefault="000F3029" w:rsidP="004D4FC1">
      <w:pPr>
        <w:pStyle w:val="PlainText"/>
        <w:rPr>
          <w:rFonts w:ascii="Courier New" w:hAnsi="Courier New" w:cs="Courier New"/>
        </w:rPr>
      </w:pPr>
    </w:p>
    <w:p w14:paraId="465DA27F"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**TRAN** button or **Tran** </w:t>
      </w:r>
      <w:proofErr w:type="spellStart"/>
      <w:r w:rsidRPr="004D4FC1">
        <w:rPr>
          <w:rFonts w:ascii="Courier New" w:hAnsi="Courier New" w:cs="Courier New"/>
        </w:rPr>
        <w:t>softkey</w:t>
      </w:r>
      <w:proofErr w:type="spellEnd"/>
      <w:r w:rsidRPr="004D4FC1">
        <w:rPr>
          <w:rFonts w:ascii="Courier New" w:hAnsi="Courier New" w:cs="Courier New"/>
        </w:rPr>
        <w:t xml:space="preserve"> during a call to place the call on hold. </w:t>
      </w:r>
    </w:p>
    <w:p w14:paraId="112FC498" w14:textId="77777777" w:rsidR="000F3029" w:rsidRPr="004D4FC1" w:rsidRDefault="000F3029" w:rsidP="004D4FC1">
      <w:pPr>
        <w:pStyle w:val="PlainText"/>
        <w:rPr>
          <w:rFonts w:ascii="Courier New" w:hAnsi="Courier New" w:cs="Courier New"/>
        </w:rPr>
      </w:pPr>
    </w:p>
    <w:p w14:paraId="7095C89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Enter the extension or number that you wish to transfer to, and then hit the **#send** button and wait until you hear a ring-back tone. Press the **TRAN** button or **Tran** </w:t>
      </w:r>
      <w:proofErr w:type="spellStart"/>
      <w:r w:rsidRPr="004D4FC1">
        <w:rPr>
          <w:rFonts w:ascii="Courier New" w:hAnsi="Courier New" w:cs="Courier New"/>
        </w:rPr>
        <w:t>softkey</w:t>
      </w:r>
      <w:proofErr w:type="spellEnd"/>
      <w:r w:rsidRPr="004D4FC1">
        <w:rPr>
          <w:rFonts w:ascii="Courier New" w:hAnsi="Courier New" w:cs="Courier New"/>
        </w:rPr>
        <w:t xml:space="preserve"> again.</w:t>
      </w:r>
    </w:p>
    <w:p w14:paraId="3D3E4797" w14:textId="77777777" w:rsidR="000F3029" w:rsidRPr="004D4FC1" w:rsidRDefault="000F3029" w:rsidP="004D4FC1">
      <w:pPr>
        <w:pStyle w:val="PlainText"/>
        <w:rPr>
          <w:rFonts w:ascii="Courier New" w:hAnsi="Courier New" w:cs="Courier New"/>
        </w:rPr>
      </w:pPr>
    </w:p>
    <w:p w14:paraId="194D3EC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Attended transfer</w:t>
      </w:r>
    </w:p>
    <w:p w14:paraId="436F1B3C" w14:textId="77777777" w:rsidR="000F3029" w:rsidRPr="004D4FC1" w:rsidRDefault="000F3029" w:rsidP="004D4FC1">
      <w:pPr>
        <w:pStyle w:val="PlainText"/>
        <w:rPr>
          <w:rFonts w:ascii="Courier New" w:hAnsi="Courier New" w:cs="Courier New"/>
        </w:rPr>
      </w:pPr>
    </w:p>
    <w:p w14:paraId="1874A1B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Press the **TRAN** button or **Tran** </w:t>
      </w:r>
      <w:proofErr w:type="spellStart"/>
      <w:r w:rsidRPr="004D4FC1">
        <w:rPr>
          <w:rFonts w:ascii="Courier New" w:hAnsi="Courier New" w:cs="Courier New"/>
        </w:rPr>
        <w:t>softkey</w:t>
      </w:r>
      <w:proofErr w:type="spellEnd"/>
      <w:r w:rsidRPr="004D4FC1">
        <w:rPr>
          <w:rFonts w:ascii="Courier New" w:hAnsi="Courier New" w:cs="Courier New"/>
        </w:rPr>
        <w:t xml:space="preserve"> during a call to place the call on hold. </w:t>
      </w:r>
    </w:p>
    <w:p w14:paraId="4D6BD56C" w14:textId="77777777" w:rsidR="000F3029" w:rsidRPr="004D4FC1" w:rsidRDefault="000F3029" w:rsidP="004D4FC1">
      <w:pPr>
        <w:pStyle w:val="PlainText"/>
        <w:rPr>
          <w:rFonts w:ascii="Courier New" w:hAnsi="Courier New" w:cs="Courier New"/>
        </w:rPr>
      </w:pPr>
    </w:p>
    <w:p w14:paraId="3CE76D1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Enter the extension or number that you wish to transfer to, and then hit the #send button and wait until the second party answers. If they wish to take the call, press the **Tran** </w:t>
      </w:r>
      <w:proofErr w:type="spellStart"/>
      <w:r w:rsidRPr="004D4FC1">
        <w:rPr>
          <w:rFonts w:ascii="Courier New" w:hAnsi="Courier New" w:cs="Courier New"/>
        </w:rPr>
        <w:t>softkey</w:t>
      </w:r>
      <w:proofErr w:type="spellEnd"/>
      <w:r w:rsidRPr="004D4FC1">
        <w:rPr>
          <w:rFonts w:ascii="Courier New" w:hAnsi="Courier New" w:cs="Courier New"/>
        </w:rPr>
        <w:t xml:space="preserve"> again. If they do not wish to take the call or if there is no answer, press the **Resume** </w:t>
      </w:r>
      <w:proofErr w:type="spellStart"/>
      <w:r w:rsidRPr="004D4FC1">
        <w:rPr>
          <w:rFonts w:ascii="Courier New" w:hAnsi="Courier New" w:cs="Courier New"/>
        </w:rPr>
        <w:t>softkey</w:t>
      </w:r>
      <w:proofErr w:type="spellEnd"/>
      <w:r w:rsidRPr="004D4FC1">
        <w:rPr>
          <w:rFonts w:ascii="Courier New" w:hAnsi="Courier New" w:cs="Courier New"/>
        </w:rPr>
        <w:t xml:space="preserve"> to connect with the caller again.</w:t>
      </w:r>
    </w:p>
    <w:p w14:paraId="15502767" w14:textId="77777777" w:rsidR="000F3029" w:rsidRPr="004D4FC1" w:rsidRDefault="000F3029" w:rsidP="004D4FC1">
      <w:pPr>
        <w:pStyle w:val="PlainText"/>
        <w:rPr>
          <w:rFonts w:ascii="Courier New" w:hAnsi="Courier New" w:cs="Courier New"/>
        </w:rPr>
      </w:pPr>
    </w:p>
    <w:p w14:paraId="3F04686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Calling features</w:t>
      </w:r>
    </w:p>
    <w:p w14:paraId="2726AE15" w14:textId="77777777" w:rsidR="000F3029" w:rsidRPr="004D4FC1" w:rsidRDefault="000F3029" w:rsidP="004D4FC1">
      <w:pPr>
        <w:pStyle w:val="PlainText"/>
        <w:rPr>
          <w:rFonts w:ascii="Courier New" w:hAnsi="Courier New" w:cs="Courier New"/>
        </w:rPr>
      </w:pPr>
    </w:p>
    <w:p w14:paraId="11F133F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 Forward</w:t>
      </w:r>
    </w:p>
    <w:p w14:paraId="6D6390DA" w14:textId="77777777" w:rsidR="000F3029" w:rsidRPr="004D4FC1" w:rsidRDefault="000F3029" w:rsidP="004D4FC1">
      <w:pPr>
        <w:pStyle w:val="PlainText"/>
        <w:rPr>
          <w:rFonts w:ascii="Courier New" w:hAnsi="Courier New" w:cs="Courier New"/>
        </w:rPr>
      </w:pPr>
    </w:p>
    <w:p w14:paraId="1FB8DA4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Turn on call forward by following these instructions:</w:t>
      </w:r>
    </w:p>
    <w:p w14:paraId="119AC2F7" w14:textId="77777777" w:rsidR="000F3029" w:rsidRPr="004D4FC1" w:rsidRDefault="000F3029" w:rsidP="004D4FC1">
      <w:pPr>
        <w:pStyle w:val="PlainText"/>
        <w:rPr>
          <w:rFonts w:ascii="Courier New" w:hAnsi="Courier New" w:cs="Courier New"/>
        </w:rPr>
      </w:pPr>
    </w:p>
    <w:p w14:paraId="79364A2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32C7C4D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lastRenderedPageBreak/>
        <w:t>2. Select **Features** (option 2)</w:t>
      </w:r>
    </w:p>
    <w:p w14:paraId="34D80E2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**Call Forward** (option 1)</w:t>
      </w:r>
    </w:p>
    <w:p w14:paraId="5FA3CD07" w14:textId="77777777" w:rsidR="000F3029" w:rsidRPr="004D4FC1" w:rsidRDefault="000F3029" w:rsidP="004D4FC1">
      <w:pPr>
        <w:pStyle w:val="PlainText"/>
        <w:rPr>
          <w:rFonts w:ascii="Courier New" w:hAnsi="Courier New" w:cs="Courier New"/>
        </w:rPr>
      </w:pPr>
    </w:p>
    <w:p w14:paraId="29FD5DBC"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Call forward has the following options:</w:t>
      </w:r>
    </w:p>
    <w:p w14:paraId="7801C71E" w14:textId="77777777" w:rsidR="000F3029" w:rsidRPr="004D4FC1" w:rsidRDefault="000F3029" w:rsidP="004D4FC1">
      <w:pPr>
        <w:pStyle w:val="PlainText"/>
        <w:rPr>
          <w:rFonts w:ascii="Courier New" w:hAnsi="Courier New" w:cs="Courier New"/>
        </w:rPr>
      </w:pPr>
    </w:p>
    <w:p w14:paraId="7740B13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*Always Forward:* Calls will always be forwarded to a number that you choose</w:t>
      </w:r>
    </w:p>
    <w:p w14:paraId="07DBC42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*Busy Forward:* Calls will be forwarded to a number that you choose when the phone is busy</w:t>
      </w:r>
    </w:p>
    <w:p w14:paraId="14FFF98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*No Answer Forward:* Calls will be forwarded to a number that you choose when the phone is not answered within a specified number of seconds</w:t>
      </w:r>
    </w:p>
    <w:p w14:paraId="3B14C48D" w14:textId="77777777" w:rsidR="000F3029" w:rsidRPr="004D4FC1" w:rsidRDefault="000F3029" w:rsidP="004D4FC1">
      <w:pPr>
        <w:pStyle w:val="PlainText"/>
        <w:rPr>
          <w:rFonts w:ascii="Courier New" w:hAnsi="Courier New" w:cs="Courier New"/>
        </w:rPr>
      </w:pPr>
    </w:p>
    <w:p w14:paraId="26C52F8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Call Waiting</w:t>
      </w:r>
    </w:p>
    <w:p w14:paraId="75BC89B5" w14:textId="77777777" w:rsidR="000F3029" w:rsidRPr="004D4FC1" w:rsidRDefault="000F3029" w:rsidP="004D4FC1">
      <w:pPr>
        <w:pStyle w:val="PlainText"/>
        <w:rPr>
          <w:rFonts w:ascii="Courier New" w:hAnsi="Courier New" w:cs="Courier New"/>
        </w:rPr>
      </w:pPr>
    </w:p>
    <w:p w14:paraId="5CFBCBC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Toggle call waiting on and off or update the call waiting tone by following these instructions:</w:t>
      </w:r>
    </w:p>
    <w:p w14:paraId="42C58834" w14:textId="77777777" w:rsidR="000F3029" w:rsidRPr="004D4FC1" w:rsidRDefault="000F3029" w:rsidP="004D4FC1">
      <w:pPr>
        <w:pStyle w:val="PlainText"/>
        <w:rPr>
          <w:rFonts w:ascii="Courier New" w:hAnsi="Courier New" w:cs="Courier New"/>
        </w:rPr>
      </w:pPr>
    </w:p>
    <w:p w14:paraId="2F0716D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3E04422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446A71F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**Call Waiting** (option 2)</w:t>
      </w:r>
    </w:p>
    <w:p w14:paraId="42A1DEA0" w14:textId="77777777" w:rsidR="000F3029" w:rsidRPr="004D4FC1" w:rsidRDefault="000F3029" w:rsidP="004D4FC1">
      <w:pPr>
        <w:pStyle w:val="PlainText"/>
        <w:rPr>
          <w:rFonts w:ascii="Courier New" w:hAnsi="Courier New" w:cs="Courier New"/>
        </w:rPr>
      </w:pPr>
    </w:p>
    <w:p w14:paraId="56E6832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Auto Answer</w:t>
      </w:r>
    </w:p>
    <w:p w14:paraId="64435A7E" w14:textId="77777777" w:rsidR="000F3029" w:rsidRPr="004D4FC1" w:rsidRDefault="000F3029" w:rsidP="004D4FC1">
      <w:pPr>
        <w:pStyle w:val="PlainText"/>
        <w:rPr>
          <w:rFonts w:ascii="Courier New" w:hAnsi="Courier New" w:cs="Courier New"/>
        </w:rPr>
      </w:pPr>
    </w:p>
    <w:p w14:paraId="06F38B5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Auto Answer will automatically pick up a call on a line that you specify. Toggle Auto Answer on and off or update the call waiting tone by following these instructions:</w:t>
      </w:r>
    </w:p>
    <w:p w14:paraId="48361E5D" w14:textId="77777777" w:rsidR="000F3029" w:rsidRPr="004D4FC1" w:rsidRDefault="000F3029" w:rsidP="004D4FC1">
      <w:pPr>
        <w:pStyle w:val="PlainText"/>
        <w:rPr>
          <w:rFonts w:ascii="Courier New" w:hAnsi="Courier New" w:cs="Courier New"/>
        </w:rPr>
      </w:pPr>
    </w:p>
    <w:p w14:paraId="5F37BCBC"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7850682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3FB8F45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**Auto Answer** (option 3)</w:t>
      </w:r>
    </w:p>
    <w:p w14:paraId="35837D36" w14:textId="77777777" w:rsidR="000F3029" w:rsidRPr="004D4FC1" w:rsidRDefault="000F3029" w:rsidP="004D4FC1">
      <w:pPr>
        <w:pStyle w:val="PlainText"/>
        <w:rPr>
          <w:rFonts w:ascii="Courier New" w:hAnsi="Courier New" w:cs="Courier New"/>
        </w:rPr>
      </w:pPr>
    </w:p>
    <w:p w14:paraId="106749E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Hot Line</w:t>
      </w:r>
    </w:p>
    <w:p w14:paraId="658AC8C1" w14:textId="77777777" w:rsidR="000F3029" w:rsidRPr="004D4FC1" w:rsidRDefault="000F3029" w:rsidP="004D4FC1">
      <w:pPr>
        <w:pStyle w:val="PlainText"/>
        <w:rPr>
          <w:rFonts w:ascii="Courier New" w:hAnsi="Courier New" w:cs="Courier New"/>
        </w:rPr>
      </w:pPr>
    </w:p>
    <w:p w14:paraId="184489E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Hot Line will automatically dial a number of your choice after a short delay when you pick up the phone. You can turn on Hot Line by following these instructions:</w:t>
      </w:r>
    </w:p>
    <w:p w14:paraId="186B2B14" w14:textId="77777777" w:rsidR="000F3029" w:rsidRPr="004D4FC1" w:rsidRDefault="000F3029" w:rsidP="004D4FC1">
      <w:pPr>
        <w:pStyle w:val="PlainText"/>
        <w:rPr>
          <w:rFonts w:ascii="Courier New" w:hAnsi="Courier New" w:cs="Courier New"/>
        </w:rPr>
      </w:pPr>
    </w:p>
    <w:p w14:paraId="62604EA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23B6DD0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39490B8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**Hot Line** (option 6)</w:t>
      </w:r>
    </w:p>
    <w:p w14:paraId="424C6BFF" w14:textId="77777777" w:rsidR="000F3029" w:rsidRPr="004D4FC1" w:rsidRDefault="000F3029" w:rsidP="004D4FC1">
      <w:pPr>
        <w:pStyle w:val="PlainText"/>
        <w:rPr>
          <w:rFonts w:ascii="Courier New" w:hAnsi="Courier New" w:cs="Courier New"/>
        </w:rPr>
      </w:pPr>
    </w:p>
    <w:p w14:paraId="08D7FEB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Anonymous Call</w:t>
      </w:r>
    </w:p>
    <w:p w14:paraId="615272BD" w14:textId="77777777" w:rsidR="000F3029" w:rsidRPr="004D4FC1" w:rsidRDefault="000F3029" w:rsidP="004D4FC1">
      <w:pPr>
        <w:pStyle w:val="PlainText"/>
        <w:rPr>
          <w:rFonts w:ascii="Courier New" w:hAnsi="Courier New" w:cs="Courier New"/>
        </w:rPr>
      </w:pPr>
    </w:p>
    <w:p w14:paraId="33089D7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Turn off caller-ID for your outgoing calls by following these instructions:</w:t>
      </w:r>
    </w:p>
    <w:p w14:paraId="6C8DD224" w14:textId="77777777" w:rsidR="000F3029" w:rsidRPr="004D4FC1" w:rsidRDefault="000F3029" w:rsidP="004D4FC1">
      <w:pPr>
        <w:pStyle w:val="PlainText"/>
        <w:rPr>
          <w:rFonts w:ascii="Courier New" w:hAnsi="Courier New" w:cs="Courier New"/>
        </w:rPr>
      </w:pPr>
    </w:p>
    <w:p w14:paraId="17C3AF3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49254F1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3758AA4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**Anonymous Call** (option 7)</w:t>
      </w:r>
    </w:p>
    <w:p w14:paraId="5F886B95" w14:textId="77777777" w:rsidR="000F3029" w:rsidRPr="004D4FC1" w:rsidRDefault="000F3029" w:rsidP="004D4FC1">
      <w:pPr>
        <w:pStyle w:val="PlainText"/>
        <w:rPr>
          <w:rFonts w:ascii="Courier New" w:hAnsi="Courier New" w:cs="Courier New"/>
        </w:rPr>
      </w:pPr>
    </w:p>
    <w:p w14:paraId="0F94298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Auto Redial</w:t>
      </w:r>
    </w:p>
    <w:p w14:paraId="4209867E" w14:textId="77777777" w:rsidR="000F3029" w:rsidRPr="004D4FC1" w:rsidRDefault="000F3029" w:rsidP="004D4FC1">
      <w:pPr>
        <w:pStyle w:val="PlainText"/>
        <w:rPr>
          <w:rFonts w:ascii="Courier New" w:hAnsi="Courier New" w:cs="Courier New"/>
        </w:rPr>
      </w:pPr>
    </w:p>
    <w:p w14:paraId="02796BF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lastRenderedPageBreak/>
        <w:t>Automatically redial a number that is busy when you call. You can turn on Auto Redial and specify the time between calling attempts as well as the number of redial attempts by following these instructions:</w:t>
      </w:r>
    </w:p>
    <w:p w14:paraId="072E99B4" w14:textId="77777777" w:rsidR="000F3029" w:rsidRPr="004D4FC1" w:rsidRDefault="000F3029" w:rsidP="004D4FC1">
      <w:pPr>
        <w:pStyle w:val="PlainText"/>
        <w:rPr>
          <w:rFonts w:ascii="Courier New" w:hAnsi="Courier New" w:cs="Courier New"/>
        </w:rPr>
      </w:pPr>
    </w:p>
    <w:p w14:paraId="21CB34C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0BB3C0F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09FDE3A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**Auto Redial** (option 8)</w:t>
      </w:r>
    </w:p>
    <w:p w14:paraId="6C12ACA1" w14:textId="77777777" w:rsidR="000F3029" w:rsidRPr="004D4FC1" w:rsidRDefault="000F3029" w:rsidP="004D4FC1">
      <w:pPr>
        <w:pStyle w:val="PlainText"/>
        <w:rPr>
          <w:rFonts w:ascii="Courier New" w:hAnsi="Courier New" w:cs="Courier New"/>
        </w:rPr>
      </w:pPr>
    </w:p>
    <w:p w14:paraId="23759ED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If Auto Redial is enabled, you will see a prompt on the LCD of the phone when you dial a line and receive a busy signal. Press the **OK** key to activate Auto Redial.</w:t>
      </w:r>
    </w:p>
    <w:p w14:paraId="725AF052" w14:textId="77777777" w:rsidR="000F3029" w:rsidRPr="004D4FC1" w:rsidRDefault="000F3029" w:rsidP="004D4FC1">
      <w:pPr>
        <w:pStyle w:val="PlainText"/>
        <w:rPr>
          <w:rFonts w:ascii="Courier New" w:hAnsi="Courier New" w:cs="Courier New"/>
        </w:rPr>
      </w:pPr>
    </w:p>
    <w:p w14:paraId="25C27AA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 Voicemail </w:t>
      </w:r>
    </w:p>
    <w:p w14:paraId="30E8B5C8" w14:textId="77777777" w:rsidR="000F3029" w:rsidRPr="004D4FC1" w:rsidRDefault="000F3029" w:rsidP="004D4FC1">
      <w:pPr>
        <w:pStyle w:val="PlainText"/>
        <w:rPr>
          <w:rFonts w:ascii="Courier New" w:hAnsi="Courier New" w:cs="Courier New"/>
        </w:rPr>
      </w:pPr>
    </w:p>
    <w:p w14:paraId="6A92945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Check new messages</w:t>
      </w:r>
    </w:p>
    <w:p w14:paraId="1450DF64" w14:textId="77777777" w:rsidR="000F3029" w:rsidRPr="004D4FC1" w:rsidRDefault="000F3029" w:rsidP="004D4FC1">
      <w:pPr>
        <w:pStyle w:val="PlainText"/>
        <w:rPr>
          <w:rFonts w:ascii="Courier New" w:hAnsi="Courier New" w:cs="Courier New"/>
        </w:rPr>
      </w:pPr>
    </w:p>
    <w:p w14:paraId="7D96AB6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When the LED indicator flashes slowly, press the MESSAGE button to access your Ooma Office voicemail.</w:t>
      </w:r>
    </w:p>
    <w:p w14:paraId="1839C750" w14:textId="77777777" w:rsidR="000F3029" w:rsidRPr="004D4FC1" w:rsidRDefault="000F3029" w:rsidP="004D4FC1">
      <w:pPr>
        <w:pStyle w:val="PlainText"/>
        <w:rPr>
          <w:rFonts w:ascii="Courier New" w:hAnsi="Courier New" w:cs="Courier New"/>
        </w:rPr>
      </w:pPr>
    </w:p>
    <w:p w14:paraId="7BA0138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Do Not Disturb</w:t>
      </w:r>
    </w:p>
    <w:p w14:paraId="4719856C" w14:textId="77777777" w:rsidR="000F3029" w:rsidRPr="004D4FC1" w:rsidRDefault="000F3029" w:rsidP="004D4FC1">
      <w:pPr>
        <w:pStyle w:val="PlainText"/>
        <w:rPr>
          <w:rFonts w:ascii="Courier New" w:hAnsi="Courier New" w:cs="Courier New"/>
        </w:rPr>
      </w:pPr>
    </w:p>
    <w:p w14:paraId="39204B6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Turn on Do Not Disturb by pressing the **DND** </w:t>
      </w:r>
      <w:proofErr w:type="spellStart"/>
      <w:r w:rsidRPr="004D4FC1">
        <w:rPr>
          <w:rFonts w:ascii="Courier New" w:hAnsi="Courier New" w:cs="Courier New"/>
        </w:rPr>
        <w:t>softkey</w:t>
      </w:r>
      <w:proofErr w:type="spellEnd"/>
      <w:r w:rsidRPr="004D4FC1">
        <w:rPr>
          <w:rFonts w:ascii="Courier New" w:hAnsi="Courier New" w:cs="Courier New"/>
        </w:rPr>
        <w:t xml:space="preserve">. Your phone will not ring for incoming calls until Do Not Disturb is deactivated. Turn off Do Not Disturb by pressing the **DND** </w:t>
      </w:r>
      <w:proofErr w:type="spellStart"/>
      <w:r w:rsidRPr="004D4FC1">
        <w:rPr>
          <w:rFonts w:ascii="Courier New" w:hAnsi="Courier New" w:cs="Courier New"/>
        </w:rPr>
        <w:t>softkey</w:t>
      </w:r>
      <w:proofErr w:type="spellEnd"/>
      <w:r w:rsidRPr="004D4FC1">
        <w:rPr>
          <w:rFonts w:ascii="Courier New" w:hAnsi="Courier New" w:cs="Courier New"/>
        </w:rPr>
        <w:t xml:space="preserve"> again. </w:t>
      </w:r>
    </w:p>
    <w:p w14:paraId="26F8F5ED" w14:textId="77777777" w:rsidR="000F3029" w:rsidRPr="004D4FC1" w:rsidRDefault="000F3029" w:rsidP="004D4FC1">
      <w:pPr>
        <w:pStyle w:val="PlainText"/>
        <w:rPr>
          <w:rFonts w:ascii="Courier New" w:hAnsi="Courier New" w:cs="Courier New"/>
        </w:rPr>
      </w:pPr>
    </w:p>
    <w:p w14:paraId="37FF3A39"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While Do Not Disturb is enabled, you will see a **DND** icon in the upper-right corner of the LCD display.</w:t>
      </w:r>
    </w:p>
    <w:p w14:paraId="55696E3A" w14:textId="77777777" w:rsidR="000F3029" w:rsidRPr="004D4FC1" w:rsidRDefault="000F3029" w:rsidP="004D4FC1">
      <w:pPr>
        <w:pStyle w:val="PlainText"/>
        <w:rPr>
          <w:rFonts w:ascii="Courier New" w:hAnsi="Courier New" w:cs="Courier New"/>
        </w:rPr>
      </w:pPr>
    </w:p>
    <w:p w14:paraId="48B698E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Phone customisation</w:t>
      </w:r>
    </w:p>
    <w:p w14:paraId="201412EF" w14:textId="77777777" w:rsidR="000F3029" w:rsidRPr="004D4FC1" w:rsidRDefault="000F3029" w:rsidP="004D4FC1">
      <w:pPr>
        <w:pStyle w:val="PlainText"/>
        <w:rPr>
          <w:rFonts w:ascii="Courier New" w:hAnsi="Courier New" w:cs="Courier New"/>
        </w:rPr>
      </w:pPr>
    </w:p>
    <w:p w14:paraId="3D2725D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Directory</w:t>
      </w:r>
    </w:p>
    <w:p w14:paraId="21E3090A" w14:textId="77777777" w:rsidR="000F3029" w:rsidRPr="004D4FC1" w:rsidRDefault="000F3029" w:rsidP="004D4FC1">
      <w:pPr>
        <w:pStyle w:val="PlainText"/>
        <w:rPr>
          <w:rFonts w:ascii="Courier New" w:hAnsi="Courier New" w:cs="Courier New"/>
        </w:rPr>
      </w:pPr>
    </w:p>
    <w:p w14:paraId="1DDE820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At this time, the company directory (accessed with the **</w:t>
      </w:r>
      <w:proofErr w:type="spellStart"/>
      <w:r w:rsidRPr="004D4FC1">
        <w:rPr>
          <w:rFonts w:ascii="Courier New" w:hAnsi="Courier New" w:cs="Courier New"/>
        </w:rPr>
        <w:t>dir</w:t>
      </w:r>
      <w:proofErr w:type="spellEnd"/>
      <w:r w:rsidRPr="004D4FC1">
        <w:rPr>
          <w:rFonts w:ascii="Courier New" w:hAnsi="Courier New" w:cs="Courier New"/>
        </w:rPr>
        <w:t xml:space="preserve">** </w:t>
      </w:r>
      <w:proofErr w:type="spellStart"/>
      <w:r w:rsidRPr="004D4FC1">
        <w:rPr>
          <w:rFonts w:ascii="Courier New" w:hAnsi="Courier New" w:cs="Courier New"/>
        </w:rPr>
        <w:t>softkey</w:t>
      </w:r>
      <w:proofErr w:type="spellEnd"/>
      <w:r w:rsidRPr="004D4FC1">
        <w:rPr>
          <w:rFonts w:ascii="Courier New" w:hAnsi="Courier New" w:cs="Courier New"/>
        </w:rPr>
        <w:t xml:space="preserve">) </w:t>
      </w:r>
      <w:del w:id="8" w:author="DL" w:date="2017-05-27T02:36:00Z">
        <w:r w:rsidRPr="00027325" w:rsidDel="00A315FC">
          <w:rPr>
            <w:rFonts w:ascii="Courier New" w:hAnsi="Courier New" w:cs="Courier New"/>
            <w:highlight w:val="yellow"/>
            <w:rPrChange w:id="9" w:author="Microsoft Office User" w:date="2017-07-16T22:16:00Z">
              <w:rPr>
                <w:rFonts w:ascii="Courier New" w:hAnsi="Courier New" w:cs="Courier New"/>
              </w:rPr>
            </w:rPrChange>
          </w:rPr>
          <w:delText xml:space="preserve">are </w:delText>
        </w:r>
      </w:del>
      <w:ins w:id="10" w:author="DL" w:date="2017-05-27T02:36:00Z">
        <w:r w:rsidR="00A315FC" w:rsidRPr="00027325">
          <w:rPr>
            <w:rFonts w:ascii="Courier New" w:hAnsi="Courier New" w:cs="Courier New"/>
            <w:highlight w:val="yellow"/>
            <w:rPrChange w:id="11" w:author="Microsoft Office User" w:date="2017-07-16T22:16:00Z">
              <w:rPr>
                <w:rFonts w:ascii="Courier New" w:hAnsi="Courier New" w:cs="Courier New"/>
              </w:rPr>
            </w:rPrChange>
          </w:rPr>
          <w:t>is</w:t>
        </w:r>
        <w:r w:rsidR="00A315FC" w:rsidRPr="004D4FC1">
          <w:rPr>
            <w:rFonts w:ascii="Courier New" w:hAnsi="Courier New" w:cs="Courier New"/>
          </w:rPr>
          <w:t xml:space="preserve"> </w:t>
        </w:r>
      </w:ins>
      <w:r w:rsidRPr="004D4FC1">
        <w:rPr>
          <w:rFonts w:ascii="Courier New" w:hAnsi="Courier New" w:cs="Courier New"/>
        </w:rPr>
        <w:t>not compatible with Ooma Office. This directory will be available at a future date.</w:t>
      </w:r>
    </w:p>
    <w:p w14:paraId="7C2E0AC5" w14:textId="77777777" w:rsidR="000F3029" w:rsidRPr="004D4FC1" w:rsidRDefault="000F3029" w:rsidP="004D4FC1">
      <w:pPr>
        <w:pStyle w:val="PlainText"/>
        <w:rPr>
          <w:rFonts w:ascii="Courier New" w:hAnsi="Courier New" w:cs="Courier New"/>
        </w:rPr>
      </w:pPr>
    </w:p>
    <w:p w14:paraId="0D60206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Key as send</w:t>
      </w:r>
    </w:p>
    <w:p w14:paraId="3BC8CEFD" w14:textId="77777777" w:rsidR="000F3029" w:rsidRPr="004D4FC1" w:rsidRDefault="000F3029" w:rsidP="004D4FC1">
      <w:pPr>
        <w:pStyle w:val="PlainText"/>
        <w:rPr>
          <w:rFonts w:ascii="Courier New" w:hAnsi="Courier New" w:cs="Courier New"/>
        </w:rPr>
      </w:pPr>
    </w:p>
    <w:p w14:paraId="21B98E2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You can designate a specific key that can be pressed to send a call. To set up a send key, follow these instructions:</w:t>
      </w:r>
    </w:p>
    <w:p w14:paraId="668EA077" w14:textId="77777777" w:rsidR="000F3029" w:rsidRPr="004D4FC1" w:rsidRDefault="000F3029" w:rsidP="004D4FC1">
      <w:pPr>
        <w:pStyle w:val="PlainText"/>
        <w:rPr>
          <w:rFonts w:ascii="Courier New" w:hAnsi="Courier New" w:cs="Courier New"/>
        </w:rPr>
      </w:pPr>
    </w:p>
    <w:p w14:paraId="08AEE79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38F6ACEC"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**Features** (option 2)</w:t>
      </w:r>
    </w:p>
    <w:p w14:paraId="6A54AE40"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Key as send (option 5)</w:t>
      </w:r>
    </w:p>
    <w:p w14:paraId="4DADC94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4. Choose the **#** or __*__ key, or disable this feature </w:t>
      </w:r>
    </w:p>
    <w:p w14:paraId="1F0EB40F" w14:textId="77777777" w:rsidR="000F3029" w:rsidRPr="004D4FC1" w:rsidRDefault="000F3029" w:rsidP="004D4FC1">
      <w:pPr>
        <w:pStyle w:val="PlainText"/>
        <w:rPr>
          <w:rFonts w:ascii="Courier New" w:hAnsi="Courier New" w:cs="Courier New"/>
        </w:rPr>
      </w:pPr>
    </w:p>
    <w:p w14:paraId="121E571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Phone language</w:t>
      </w:r>
    </w:p>
    <w:p w14:paraId="30FF5383" w14:textId="77777777" w:rsidR="000F3029" w:rsidRPr="004D4FC1" w:rsidRDefault="000F3029" w:rsidP="004D4FC1">
      <w:pPr>
        <w:pStyle w:val="PlainText"/>
        <w:rPr>
          <w:rFonts w:ascii="Courier New" w:hAnsi="Courier New" w:cs="Courier New"/>
        </w:rPr>
      </w:pPr>
    </w:p>
    <w:p w14:paraId="4E3399B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Update the language on your phone by following these instructions:</w:t>
      </w:r>
    </w:p>
    <w:p w14:paraId="2C9DB6A3" w14:textId="77777777" w:rsidR="000F3029" w:rsidRPr="004D4FC1" w:rsidRDefault="000F3029" w:rsidP="004D4FC1">
      <w:pPr>
        <w:pStyle w:val="PlainText"/>
        <w:rPr>
          <w:rFonts w:ascii="Courier New" w:hAnsi="Courier New" w:cs="Courier New"/>
        </w:rPr>
      </w:pPr>
    </w:p>
    <w:p w14:paraId="39744FE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3E2B003A"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**Settings** (option 3)</w:t>
      </w:r>
    </w:p>
    <w:p w14:paraId="12B495B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**Basic Settings** (option 1)</w:t>
      </w:r>
    </w:p>
    <w:p w14:paraId="34DFCBB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4. Select **Language** (option 1)</w:t>
      </w:r>
    </w:p>
    <w:p w14:paraId="08963313" w14:textId="77777777" w:rsidR="000F3029" w:rsidRPr="004D4FC1" w:rsidRDefault="000F3029" w:rsidP="004D4FC1">
      <w:pPr>
        <w:pStyle w:val="PlainText"/>
        <w:rPr>
          <w:rFonts w:ascii="Courier New" w:hAnsi="Courier New" w:cs="Courier New"/>
        </w:rPr>
      </w:pPr>
    </w:p>
    <w:p w14:paraId="0532175A"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Phone date and time</w:t>
      </w:r>
    </w:p>
    <w:p w14:paraId="6DB69B0E" w14:textId="77777777" w:rsidR="000F3029" w:rsidRPr="004D4FC1" w:rsidRDefault="000F3029" w:rsidP="004D4FC1">
      <w:pPr>
        <w:pStyle w:val="PlainText"/>
        <w:rPr>
          <w:rFonts w:ascii="Courier New" w:hAnsi="Courier New" w:cs="Courier New"/>
        </w:rPr>
      </w:pPr>
    </w:p>
    <w:p w14:paraId="11674D3E"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Update the date and time on your phone by following these instructions:</w:t>
      </w:r>
    </w:p>
    <w:p w14:paraId="430AFF64" w14:textId="77777777" w:rsidR="000F3029" w:rsidRPr="004D4FC1" w:rsidRDefault="000F3029" w:rsidP="004D4FC1">
      <w:pPr>
        <w:pStyle w:val="PlainText"/>
        <w:rPr>
          <w:rFonts w:ascii="Courier New" w:hAnsi="Courier New" w:cs="Courier New"/>
        </w:rPr>
      </w:pPr>
    </w:p>
    <w:p w14:paraId="17F47E3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1999CFA1"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**Settings** (option 3)</w:t>
      </w:r>
    </w:p>
    <w:p w14:paraId="3CBF254F"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**Basic Settings** (option 1)</w:t>
      </w:r>
    </w:p>
    <w:p w14:paraId="0C072F0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4. Select **Time &amp; Date** (option 2)</w:t>
      </w:r>
    </w:p>
    <w:p w14:paraId="0AA3E588" w14:textId="77777777" w:rsidR="000F3029" w:rsidRPr="004D4FC1" w:rsidRDefault="000F3029" w:rsidP="004D4FC1">
      <w:pPr>
        <w:pStyle w:val="PlainText"/>
        <w:rPr>
          <w:rFonts w:ascii="Courier New" w:hAnsi="Courier New" w:cs="Courier New"/>
        </w:rPr>
      </w:pPr>
    </w:p>
    <w:p w14:paraId="4CA9388B"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Display settings</w:t>
      </w:r>
    </w:p>
    <w:p w14:paraId="12EB17CC" w14:textId="77777777" w:rsidR="000F3029" w:rsidRPr="004D4FC1" w:rsidRDefault="000F3029" w:rsidP="004D4FC1">
      <w:pPr>
        <w:pStyle w:val="PlainText"/>
        <w:rPr>
          <w:rFonts w:ascii="Courier New" w:hAnsi="Courier New" w:cs="Courier New"/>
        </w:rPr>
      </w:pPr>
    </w:p>
    <w:p w14:paraId="5FFCA4C8"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Update the backlight and contrast settings on your phone by following these instructions:</w:t>
      </w:r>
    </w:p>
    <w:p w14:paraId="7A4A64EB" w14:textId="77777777" w:rsidR="000F3029" w:rsidRPr="004D4FC1" w:rsidRDefault="000F3029" w:rsidP="004D4FC1">
      <w:pPr>
        <w:pStyle w:val="PlainText"/>
        <w:rPr>
          <w:rFonts w:ascii="Courier New" w:hAnsi="Courier New" w:cs="Courier New"/>
        </w:rPr>
      </w:pPr>
    </w:p>
    <w:p w14:paraId="130E8A8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2FE519F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**Settings** (option 3)</w:t>
      </w:r>
    </w:p>
    <w:p w14:paraId="0321BFB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**Basic Settings** (option 1)</w:t>
      </w:r>
    </w:p>
    <w:p w14:paraId="40C3D48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4. Select **Display** (option 3)</w:t>
      </w:r>
    </w:p>
    <w:p w14:paraId="33BCEFC0" w14:textId="77777777" w:rsidR="000F3029" w:rsidRPr="004D4FC1" w:rsidRDefault="000F3029" w:rsidP="004D4FC1">
      <w:pPr>
        <w:pStyle w:val="PlainText"/>
        <w:rPr>
          <w:rFonts w:ascii="Courier New" w:hAnsi="Courier New" w:cs="Courier New"/>
        </w:rPr>
      </w:pPr>
    </w:p>
    <w:p w14:paraId="724665C6"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Sound settings</w:t>
      </w:r>
    </w:p>
    <w:p w14:paraId="11BB52A5" w14:textId="77777777" w:rsidR="000F3029" w:rsidRPr="004D4FC1" w:rsidRDefault="000F3029" w:rsidP="004D4FC1">
      <w:pPr>
        <w:pStyle w:val="PlainText"/>
        <w:rPr>
          <w:rFonts w:ascii="Courier New" w:hAnsi="Courier New" w:cs="Courier New"/>
        </w:rPr>
      </w:pPr>
    </w:p>
    <w:p w14:paraId="5A5E4534"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Update the ring tones and key tones on your phone by following these instructions:</w:t>
      </w:r>
    </w:p>
    <w:p w14:paraId="6D91BDBF"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xml:space="preserve">1. Press the **Menu** </w:t>
      </w:r>
      <w:proofErr w:type="spellStart"/>
      <w:r w:rsidRPr="004D4FC1">
        <w:rPr>
          <w:rFonts w:ascii="Courier New" w:hAnsi="Courier New" w:cs="Courier New"/>
        </w:rPr>
        <w:t>softkey</w:t>
      </w:r>
      <w:proofErr w:type="spellEnd"/>
    </w:p>
    <w:p w14:paraId="0B292AC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2. Select **Settings** (option 3)</w:t>
      </w:r>
    </w:p>
    <w:p w14:paraId="455A8E13"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3. Select **Basic Settings** (option 1)</w:t>
      </w:r>
    </w:p>
    <w:p w14:paraId="3E0945D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4. Select **Sound** (option 4)</w:t>
      </w:r>
    </w:p>
    <w:p w14:paraId="04C857BE" w14:textId="77777777" w:rsidR="000F3029" w:rsidRPr="004D4FC1" w:rsidRDefault="000F3029" w:rsidP="004D4FC1">
      <w:pPr>
        <w:pStyle w:val="PlainText"/>
        <w:rPr>
          <w:rFonts w:ascii="Courier New" w:hAnsi="Courier New" w:cs="Courier New"/>
        </w:rPr>
      </w:pPr>
    </w:p>
    <w:p w14:paraId="14DACE52"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Phone status</w:t>
      </w:r>
    </w:p>
    <w:p w14:paraId="2929DF68" w14:textId="77777777" w:rsidR="000F3029" w:rsidRPr="004D4FC1" w:rsidRDefault="000F3029" w:rsidP="004D4FC1">
      <w:pPr>
        <w:pStyle w:val="PlainText"/>
        <w:rPr>
          <w:rFonts w:ascii="Courier New" w:hAnsi="Courier New" w:cs="Courier New"/>
        </w:rPr>
      </w:pPr>
    </w:p>
    <w:p w14:paraId="466C546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IP address</w:t>
      </w:r>
    </w:p>
    <w:p w14:paraId="44EFA38D" w14:textId="77777777" w:rsidR="000F3029" w:rsidRPr="004D4FC1" w:rsidRDefault="000F3029" w:rsidP="004D4FC1">
      <w:pPr>
        <w:pStyle w:val="PlainText"/>
        <w:rPr>
          <w:rFonts w:ascii="Courier New" w:hAnsi="Courier New" w:cs="Courier New"/>
        </w:rPr>
      </w:pPr>
    </w:p>
    <w:p w14:paraId="38623CC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You can find the phone's IP address by pressing the **OK** key while the phone is idle.</w:t>
      </w:r>
    </w:p>
    <w:p w14:paraId="2BC26EFE" w14:textId="77777777" w:rsidR="000F3029" w:rsidRPr="004D4FC1" w:rsidRDefault="000F3029" w:rsidP="004D4FC1">
      <w:pPr>
        <w:pStyle w:val="PlainText"/>
        <w:rPr>
          <w:rFonts w:ascii="Courier New" w:hAnsi="Courier New" w:cs="Courier New"/>
        </w:rPr>
      </w:pPr>
    </w:p>
    <w:p w14:paraId="5D28D1CD"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MAC address</w:t>
      </w:r>
    </w:p>
    <w:p w14:paraId="020582EA" w14:textId="77777777" w:rsidR="000F3029" w:rsidRPr="004D4FC1" w:rsidRDefault="000F3029" w:rsidP="004D4FC1">
      <w:pPr>
        <w:pStyle w:val="PlainText"/>
        <w:rPr>
          <w:rFonts w:ascii="Courier New" w:hAnsi="Courier New" w:cs="Courier New"/>
        </w:rPr>
      </w:pPr>
    </w:p>
    <w:p w14:paraId="287BEB87"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You can find the phone's MAC address by either pressing the **OK** key while the phone is idle, or by checking the bottom of the phone.</w:t>
      </w:r>
    </w:p>
    <w:p w14:paraId="35076D71" w14:textId="77777777" w:rsidR="000F3029" w:rsidRPr="004D4FC1" w:rsidRDefault="000F3029" w:rsidP="004D4FC1">
      <w:pPr>
        <w:pStyle w:val="PlainText"/>
        <w:rPr>
          <w:rFonts w:ascii="Courier New" w:hAnsi="Courier New" w:cs="Courier New"/>
        </w:rPr>
      </w:pPr>
    </w:p>
    <w:p w14:paraId="78FE58E5" w14:textId="77777777" w:rsidR="000F3029" w:rsidRPr="004D4FC1" w:rsidRDefault="000766D3" w:rsidP="004D4FC1">
      <w:pPr>
        <w:pStyle w:val="PlainText"/>
        <w:rPr>
          <w:rFonts w:ascii="Courier New" w:hAnsi="Courier New" w:cs="Courier New"/>
        </w:rPr>
      </w:pPr>
      <w:r w:rsidRPr="004D4FC1">
        <w:rPr>
          <w:rFonts w:ascii="Courier New" w:hAnsi="Courier New" w:cs="Courier New"/>
        </w:rPr>
        <w:t>## Switching Workspaces</w:t>
      </w:r>
    </w:p>
    <w:p w14:paraId="50A54905" w14:textId="77777777" w:rsidR="000F3029" w:rsidRPr="004D4FC1" w:rsidRDefault="000F3029" w:rsidP="004D4FC1">
      <w:pPr>
        <w:pStyle w:val="PlainText"/>
        <w:rPr>
          <w:rFonts w:ascii="Courier New" w:hAnsi="Courier New" w:cs="Courier New"/>
        </w:rPr>
      </w:pPr>
    </w:p>
    <w:p w14:paraId="6FEF1A28" w14:textId="77777777" w:rsidR="000766D3" w:rsidRPr="004D4FC1" w:rsidRDefault="000766D3" w:rsidP="004D4FC1">
      <w:pPr>
        <w:pStyle w:val="PlainText"/>
        <w:rPr>
          <w:rFonts w:ascii="Courier New" w:hAnsi="Courier New" w:cs="Courier New"/>
        </w:rPr>
      </w:pPr>
      <w:r w:rsidRPr="004D4FC1">
        <w:rPr>
          <w:rFonts w:ascii="Courier New" w:hAnsi="Courier New" w:cs="Courier New"/>
        </w:rPr>
        <w:t>One of the benefits of an IP phone is that it can make changing workspaces quick and easy. When a user relocates to a new workspace, they can simply unplug their IP phone and take it with them. When the phone is plugged in again inside the same office building, it will retain the user's extension information.</w:t>
      </w:r>
    </w:p>
    <w:sectPr w:rsidR="000766D3" w:rsidRPr="004D4FC1" w:rsidSect="004D4FC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27325"/>
    <w:rsid w:val="000766D3"/>
    <w:rsid w:val="000F3029"/>
    <w:rsid w:val="001C16AA"/>
    <w:rsid w:val="0026705B"/>
    <w:rsid w:val="003B7D00"/>
    <w:rsid w:val="00486F8D"/>
    <w:rsid w:val="004D4FC1"/>
    <w:rsid w:val="006D4213"/>
    <w:rsid w:val="007A76CB"/>
    <w:rsid w:val="008540A9"/>
    <w:rsid w:val="009D4A99"/>
    <w:rsid w:val="009E1586"/>
    <w:rsid w:val="00A315FC"/>
    <w:rsid w:val="00C35462"/>
    <w:rsid w:val="00DF025A"/>
    <w:rsid w:val="00EB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0875"/>
  <w15:chartTrackingRefBased/>
  <w15:docId w15:val="{9D76F79B-FD55-45D7-A4F6-D064F3D0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FC1"/>
    <w:pPr>
      <w:spacing w:after="0"/>
    </w:pPr>
    <w:rPr>
      <w:rFonts w:ascii="Consolas" w:hAnsi="Consolas"/>
      <w:sz w:val="21"/>
      <w:szCs w:val="21"/>
    </w:rPr>
  </w:style>
  <w:style w:type="character" w:customStyle="1" w:styleId="PlainTextChar">
    <w:name w:val="Plain Text Char"/>
    <w:basedOn w:val="DefaultParagraphFont"/>
    <w:link w:val="PlainText"/>
    <w:uiPriority w:val="99"/>
    <w:rsid w:val="004D4FC1"/>
    <w:rPr>
      <w:rFonts w:ascii="Consolas" w:hAnsi="Consolas"/>
      <w:sz w:val="21"/>
      <w:szCs w:val="21"/>
      <w:lang w:val="en-GB"/>
    </w:rPr>
  </w:style>
  <w:style w:type="paragraph" w:styleId="BalloonText">
    <w:name w:val="Balloon Text"/>
    <w:basedOn w:val="Normal"/>
    <w:link w:val="BalloonTextChar"/>
    <w:uiPriority w:val="99"/>
    <w:semiHidden/>
    <w:unhideWhenUsed/>
    <w:rsid w:val="0002732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732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1094</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5</cp:revision>
  <dcterms:created xsi:type="dcterms:W3CDTF">2017-05-26T23:16:00Z</dcterms:created>
  <dcterms:modified xsi:type="dcterms:W3CDTF">2017-07-17T06:48:00Z</dcterms:modified>
</cp:coreProperties>
</file>