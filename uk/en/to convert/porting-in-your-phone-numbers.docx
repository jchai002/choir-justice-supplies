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67806A" w14:textId="77777777" w:rsidR="00000000" w:rsidRPr="00976BF5" w:rsidRDefault="00550DE6" w:rsidP="00976BF5">
      <w:pPr>
        <w:pStyle w:val="PlainText"/>
        <w:rPr>
          <w:rFonts w:ascii="Courier New" w:hAnsi="Courier New" w:cs="Courier New"/>
        </w:rPr>
      </w:pPr>
      <w:r w:rsidRPr="00976BF5">
        <w:rPr>
          <w:rFonts w:ascii="Courier New" w:hAnsi="Courier New" w:cs="Courier New"/>
        </w:rPr>
        <w:t>---</w:t>
      </w:r>
    </w:p>
    <w:p w14:paraId="1AB62259" w14:textId="77777777" w:rsidR="00000000" w:rsidRPr="00976BF5" w:rsidRDefault="00550DE6" w:rsidP="00976BF5">
      <w:pPr>
        <w:pStyle w:val="PlainText"/>
        <w:rPr>
          <w:rFonts w:ascii="Courier New" w:hAnsi="Courier New" w:cs="Courier New"/>
        </w:rPr>
      </w:pPr>
      <w:r w:rsidRPr="00976BF5">
        <w:rPr>
          <w:rFonts w:ascii="Courier New" w:hAnsi="Courier New" w:cs="Courier New"/>
        </w:rPr>
        <w:t>layout: post</w:t>
      </w:r>
    </w:p>
    <w:p w14:paraId="585080E1" w14:textId="77777777" w:rsidR="00000000" w:rsidRPr="00976BF5" w:rsidRDefault="00550DE6" w:rsidP="00976BF5">
      <w:pPr>
        <w:pStyle w:val="PlainText"/>
        <w:rPr>
          <w:rFonts w:ascii="Courier New" w:hAnsi="Courier New" w:cs="Courier New"/>
        </w:rPr>
      </w:pPr>
      <w:r w:rsidRPr="00976BF5">
        <w:rPr>
          <w:rFonts w:ascii="Courier New" w:hAnsi="Courier New" w:cs="Courier New"/>
        </w:rPr>
        <w:t>title:  Porting in your phone numbers</w:t>
      </w:r>
    </w:p>
    <w:p w14:paraId="236D1BB2" w14:textId="77777777" w:rsidR="00000000" w:rsidRPr="00976BF5" w:rsidRDefault="00550DE6" w:rsidP="00976BF5">
      <w:pPr>
        <w:pStyle w:val="PlainText"/>
        <w:rPr>
          <w:rFonts w:ascii="Courier New" w:hAnsi="Courier New" w:cs="Courier New"/>
        </w:rPr>
      </w:pPr>
      <w:r w:rsidRPr="00976BF5">
        <w:rPr>
          <w:rFonts w:ascii="Courier New" w:hAnsi="Courier New" w:cs="Courier New"/>
        </w:rPr>
        <w:t>date:   2017-02-03 15:30:00</w:t>
      </w:r>
    </w:p>
    <w:p w14:paraId="2BCC3AFB" w14:textId="77777777" w:rsidR="00000000" w:rsidRPr="00976BF5" w:rsidRDefault="00550DE6" w:rsidP="00976BF5">
      <w:pPr>
        <w:pStyle w:val="PlainText"/>
        <w:rPr>
          <w:rFonts w:ascii="Courier New" w:hAnsi="Courier New" w:cs="Courier New"/>
        </w:rPr>
      </w:pPr>
      <w:r w:rsidRPr="00976BF5">
        <w:rPr>
          <w:rFonts w:ascii="Courier New" w:hAnsi="Courier New" w:cs="Courier New"/>
        </w:rPr>
        <w:t>country: [</w:t>
      </w:r>
      <w:del w:id="0" w:author="DL" w:date="2017-05-29T19:16:00Z">
        <w:r w:rsidRPr="00976BF5" w:rsidDel="00D448B2">
          <w:rPr>
            <w:rFonts w:ascii="Courier New" w:hAnsi="Courier New" w:cs="Courier New"/>
          </w:rPr>
          <w:delText>Australia</w:delText>
        </w:r>
      </w:del>
      <w:ins w:id="1" w:author="DL" w:date="2017-05-29T19:16:00Z">
        <w:r w:rsidR="00D448B2">
          <w:rPr>
            <w:rFonts w:ascii="Courier New" w:hAnsi="Courier New" w:cs="Courier New"/>
          </w:rPr>
          <w:t>UK</w:t>
        </w:r>
      </w:ins>
      <w:r w:rsidRPr="00976BF5">
        <w:rPr>
          <w:rFonts w:ascii="Courier New" w:hAnsi="Courier New" w:cs="Courier New"/>
        </w:rPr>
        <w:t>]</w:t>
      </w:r>
    </w:p>
    <w:p w14:paraId="54FF7551" w14:textId="77777777" w:rsidR="00000000" w:rsidRPr="00976BF5" w:rsidRDefault="00550DE6" w:rsidP="00976BF5">
      <w:pPr>
        <w:pStyle w:val="PlainText"/>
        <w:rPr>
          <w:rFonts w:ascii="Courier New" w:hAnsi="Courier New" w:cs="Courier New"/>
        </w:rPr>
      </w:pPr>
      <w:r w:rsidRPr="00976BF5">
        <w:rPr>
          <w:rFonts w:ascii="Courier New" w:hAnsi="Courier New" w:cs="Courier New"/>
        </w:rPr>
        <w:t>language: [English]</w:t>
      </w:r>
    </w:p>
    <w:p w14:paraId="67447EDD" w14:textId="77777777" w:rsidR="00000000" w:rsidRPr="00976BF5" w:rsidRDefault="00550DE6" w:rsidP="00976BF5">
      <w:pPr>
        <w:pStyle w:val="PlainText"/>
        <w:rPr>
          <w:rFonts w:ascii="Courier New" w:hAnsi="Courier New" w:cs="Courier New"/>
        </w:rPr>
      </w:pPr>
      <w:r w:rsidRPr="00976BF5">
        <w:rPr>
          <w:rFonts w:ascii="Courier New" w:hAnsi="Courier New" w:cs="Courier New"/>
        </w:rPr>
        <w:t>locale: [en-</w:t>
      </w:r>
      <w:del w:id="2" w:author="DL" w:date="2017-05-29T19:16:00Z">
        <w:r w:rsidRPr="00976BF5" w:rsidDel="00D448B2">
          <w:rPr>
            <w:rFonts w:ascii="Courier New" w:hAnsi="Courier New" w:cs="Courier New"/>
          </w:rPr>
          <w:delText>au</w:delText>
        </w:r>
      </w:del>
      <w:ins w:id="3" w:author="DL" w:date="2017-05-29T19:16:00Z">
        <w:r w:rsidR="00D448B2">
          <w:rPr>
            <w:rFonts w:ascii="Courier New" w:hAnsi="Courier New" w:cs="Courier New"/>
          </w:rPr>
          <w:t>uk</w:t>
        </w:r>
      </w:ins>
      <w:r w:rsidRPr="00976BF5">
        <w:rPr>
          <w:rFonts w:ascii="Courier New" w:hAnsi="Courier New" w:cs="Courier New"/>
        </w:rPr>
        <w:t>]</w:t>
      </w:r>
    </w:p>
    <w:p w14:paraId="49C3C757" w14:textId="77777777" w:rsidR="00000000" w:rsidRPr="00976BF5" w:rsidRDefault="00550DE6" w:rsidP="00976BF5">
      <w:pPr>
        <w:pStyle w:val="PlainText"/>
        <w:rPr>
          <w:rFonts w:ascii="Courier New" w:hAnsi="Courier New" w:cs="Courier New"/>
        </w:rPr>
      </w:pPr>
      <w:r w:rsidRPr="00976BF5">
        <w:rPr>
          <w:rFonts w:ascii="Courier New" w:hAnsi="Courier New" w:cs="Courier New"/>
        </w:rPr>
        <w:t>category: [wework]</w:t>
      </w:r>
    </w:p>
    <w:p w14:paraId="76C33363" w14:textId="77777777" w:rsidR="00000000" w:rsidRPr="00976BF5" w:rsidRDefault="00550DE6" w:rsidP="00976BF5">
      <w:pPr>
        <w:pStyle w:val="PlainText"/>
        <w:rPr>
          <w:rFonts w:ascii="Courier New" w:hAnsi="Courier New" w:cs="Courier New"/>
        </w:rPr>
      </w:pPr>
      <w:r w:rsidRPr="00976BF5">
        <w:rPr>
          <w:rFonts w:ascii="Courier New" w:hAnsi="Courier New" w:cs="Courier New"/>
        </w:rPr>
        <w:t>tags: [activation-and-setup, getting-started, phone-number, porting, wework]</w:t>
      </w:r>
    </w:p>
    <w:p w14:paraId="3997548D" w14:textId="77777777" w:rsidR="00000000" w:rsidRPr="00976BF5" w:rsidRDefault="00550DE6" w:rsidP="00976BF5">
      <w:pPr>
        <w:pStyle w:val="PlainText"/>
        <w:rPr>
          <w:rFonts w:ascii="Courier New" w:hAnsi="Courier New" w:cs="Courier New"/>
        </w:rPr>
      </w:pPr>
      <w:r w:rsidRPr="00976BF5">
        <w:rPr>
          <w:rFonts w:ascii="Courier New" w:hAnsi="Courier New" w:cs="Courier New"/>
        </w:rPr>
        <w:t>---</w:t>
      </w:r>
    </w:p>
    <w:p w14:paraId="7D937B29" w14:textId="77777777" w:rsidR="00000000" w:rsidRPr="00976BF5" w:rsidRDefault="00550DE6" w:rsidP="00976BF5">
      <w:pPr>
        <w:pStyle w:val="PlainText"/>
        <w:rPr>
          <w:rFonts w:ascii="Courier New" w:hAnsi="Courier New" w:cs="Courier New"/>
        </w:rPr>
      </w:pPr>
    </w:p>
    <w:p w14:paraId="1DE8E136" w14:textId="77777777" w:rsidR="00000000" w:rsidRPr="00976BF5" w:rsidRDefault="00550DE6" w:rsidP="00976BF5">
      <w:pPr>
        <w:pStyle w:val="PlainText"/>
        <w:rPr>
          <w:rFonts w:ascii="Courier New" w:hAnsi="Courier New" w:cs="Courier New"/>
        </w:rPr>
      </w:pPr>
      <w:r w:rsidRPr="00976BF5">
        <w:rPr>
          <w:rFonts w:ascii="Courier New" w:hAnsi="Courier New" w:cs="Courier New"/>
        </w:rPr>
        <w:t>If you have alr</w:t>
      </w:r>
      <w:r w:rsidRPr="00976BF5">
        <w:rPr>
          <w:rFonts w:ascii="Courier New" w:hAnsi="Courier New" w:cs="Courier New"/>
        </w:rPr>
        <w:t xml:space="preserve">eady established your business identity using an existing telephone number, it can be inconvenient to change to a new number when you change carriers. With Ooma Office, you have the option to keep your existing phone number or numbers when you say goodbye </w:t>
      </w:r>
      <w:r w:rsidRPr="00976BF5">
        <w:rPr>
          <w:rFonts w:ascii="Courier New" w:hAnsi="Courier New" w:cs="Courier New"/>
        </w:rPr>
        <w:t>to your old carrier. Best of all, porting is free for Ooma Office customers.</w:t>
      </w:r>
    </w:p>
    <w:p w14:paraId="0A149E46" w14:textId="77777777" w:rsidR="00000000" w:rsidRPr="00976BF5" w:rsidRDefault="00550DE6" w:rsidP="00976BF5">
      <w:pPr>
        <w:pStyle w:val="PlainText"/>
        <w:rPr>
          <w:rFonts w:ascii="Courier New" w:hAnsi="Courier New" w:cs="Courier New"/>
        </w:rPr>
      </w:pPr>
    </w:p>
    <w:p w14:paraId="5408AC1C" w14:textId="77777777" w:rsidR="00000000" w:rsidRPr="00976BF5" w:rsidRDefault="00550DE6" w:rsidP="00976BF5">
      <w:pPr>
        <w:pStyle w:val="PlainText"/>
        <w:rPr>
          <w:rFonts w:ascii="Courier New" w:hAnsi="Courier New" w:cs="Courier New"/>
        </w:rPr>
      </w:pPr>
      <w:commentRangeStart w:id="4"/>
      <w:r w:rsidRPr="00976BF5">
        <w:rPr>
          <w:rFonts w:ascii="Courier New" w:hAnsi="Courier New" w:cs="Courier New"/>
        </w:rPr>
        <w:t xml:space="preserve">**Important:** Please note that it takes an average of three to four weeks to complete the porting process. Number porting is supported in the Sydney region. We cannot guarantee </w:t>
      </w:r>
      <w:r w:rsidRPr="00976BF5">
        <w:rPr>
          <w:rFonts w:ascii="Courier New" w:hAnsi="Courier New" w:cs="Courier New"/>
        </w:rPr>
        <w:t xml:space="preserve">that numbers from outside </w:t>
      </w:r>
      <w:del w:id="5" w:author="DL" w:date="2017-05-29T19:25:00Z">
        <w:r w:rsidRPr="00976BF5" w:rsidDel="00395B59">
          <w:rPr>
            <w:rFonts w:ascii="Courier New" w:hAnsi="Courier New" w:cs="Courier New"/>
          </w:rPr>
          <w:delText xml:space="preserve">of </w:delText>
        </w:r>
      </w:del>
      <w:r w:rsidRPr="00976BF5">
        <w:rPr>
          <w:rFonts w:ascii="Courier New" w:hAnsi="Courier New" w:cs="Courier New"/>
        </w:rPr>
        <w:t>the Sydney region will work at this time.</w:t>
      </w:r>
      <w:commentRangeEnd w:id="4"/>
      <w:r w:rsidR="00395B59">
        <w:rPr>
          <w:rStyle w:val="CommentReference"/>
          <w:rFonts w:asciiTheme="minorHAnsi" w:hAnsiTheme="minorHAnsi"/>
        </w:rPr>
        <w:commentReference w:id="4"/>
      </w:r>
    </w:p>
    <w:p w14:paraId="6BBF8F5A" w14:textId="77777777" w:rsidR="00000000" w:rsidRPr="00976BF5" w:rsidRDefault="00550DE6" w:rsidP="00976BF5">
      <w:pPr>
        <w:pStyle w:val="PlainText"/>
        <w:rPr>
          <w:rFonts w:ascii="Courier New" w:hAnsi="Courier New" w:cs="Courier New"/>
        </w:rPr>
      </w:pPr>
    </w:p>
    <w:p w14:paraId="2EEB6017" w14:textId="77777777" w:rsidR="00000000" w:rsidRPr="00976BF5" w:rsidRDefault="00550DE6" w:rsidP="00976BF5">
      <w:pPr>
        <w:pStyle w:val="PlainText"/>
        <w:rPr>
          <w:rFonts w:ascii="Courier New" w:hAnsi="Courier New" w:cs="Courier New"/>
        </w:rPr>
      </w:pPr>
      <w:r w:rsidRPr="00976BF5">
        <w:rPr>
          <w:rFonts w:ascii="Courier New" w:hAnsi="Courier New" w:cs="Courier New"/>
        </w:rPr>
        <w:t>If you have DSL Internet service, please keep in mind that porting your number may disrupt your DSL service.</w:t>
      </w:r>
    </w:p>
    <w:p w14:paraId="16D21784" w14:textId="77777777" w:rsidR="00000000" w:rsidRPr="00976BF5" w:rsidRDefault="00550DE6" w:rsidP="00976BF5">
      <w:pPr>
        <w:pStyle w:val="PlainText"/>
        <w:rPr>
          <w:rFonts w:ascii="Courier New" w:hAnsi="Courier New" w:cs="Courier New"/>
        </w:rPr>
      </w:pPr>
    </w:p>
    <w:p w14:paraId="14DCEF88" w14:textId="77777777" w:rsidR="00000000" w:rsidRPr="00976BF5" w:rsidRDefault="00550DE6" w:rsidP="00976BF5">
      <w:pPr>
        <w:pStyle w:val="PlainText"/>
        <w:rPr>
          <w:rFonts w:ascii="Courier New" w:hAnsi="Courier New" w:cs="Courier New"/>
        </w:rPr>
      </w:pPr>
      <w:r w:rsidRPr="00976BF5">
        <w:rPr>
          <w:rFonts w:ascii="Courier New" w:hAnsi="Courier New" w:cs="Courier New"/>
        </w:rPr>
        <w:t>Please also note that if you want to port your phone number, it is necessa</w:t>
      </w:r>
      <w:r w:rsidRPr="00976BF5">
        <w:rPr>
          <w:rFonts w:ascii="Courier New" w:hAnsi="Courier New" w:cs="Courier New"/>
        </w:rPr>
        <w:t>ry to keep your existing business phone service until this process is complete. **If you cancel your phone service prior to completing the porting process</w:t>
      </w:r>
      <w:ins w:id="6" w:author="DL" w:date="2017-05-29T19:31:00Z">
        <w:r w:rsidR="00395B59">
          <w:rPr>
            <w:rFonts w:ascii="Courier New" w:hAnsi="Courier New" w:cs="Courier New"/>
          </w:rPr>
          <w:t>,</w:t>
        </w:r>
      </w:ins>
      <w:r w:rsidRPr="00976BF5">
        <w:rPr>
          <w:rFonts w:ascii="Courier New" w:hAnsi="Courier New" w:cs="Courier New"/>
        </w:rPr>
        <w:t xml:space="preserve"> you risk losing the number you are attempting to port to Ooma.** </w:t>
      </w:r>
    </w:p>
    <w:p w14:paraId="7ADE004E" w14:textId="77777777" w:rsidR="00000000" w:rsidRPr="00976BF5" w:rsidRDefault="00550DE6" w:rsidP="00976BF5">
      <w:pPr>
        <w:pStyle w:val="PlainText"/>
        <w:rPr>
          <w:rFonts w:ascii="Courier New" w:hAnsi="Courier New" w:cs="Courier New"/>
        </w:rPr>
      </w:pPr>
    </w:p>
    <w:p w14:paraId="31BEB09D" w14:textId="77777777" w:rsidR="00000000" w:rsidRPr="00976BF5" w:rsidRDefault="00550DE6" w:rsidP="00976BF5">
      <w:pPr>
        <w:pStyle w:val="PlainText"/>
        <w:rPr>
          <w:rFonts w:ascii="Courier New" w:hAnsi="Courier New" w:cs="Courier New"/>
        </w:rPr>
      </w:pPr>
      <w:r w:rsidRPr="00976BF5">
        <w:rPr>
          <w:rFonts w:ascii="Courier New" w:hAnsi="Courier New" w:cs="Courier New"/>
        </w:rPr>
        <w:t>1. Table of Contents</w:t>
      </w:r>
    </w:p>
    <w:p w14:paraId="7B8A4FAC" w14:textId="77777777" w:rsidR="00000000" w:rsidRPr="00976BF5" w:rsidRDefault="00550DE6" w:rsidP="00976BF5">
      <w:pPr>
        <w:pStyle w:val="PlainText"/>
        <w:rPr>
          <w:rFonts w:ascii="Courier New" w:hAnsi="Courier New" w:cs="Courier New"/>
        </w:rPr>
      </w:pPr>
      <w:r w:rsidRPr="00976BF5">
        <w:rPr>
          <w:rFonts w:ascii="Courier New" w:hAnsi="Courier New" w:cs="Courier New"/>
        </w:rPr>
        <w:t>{:toc}</w:t>
      </w:r>
    </w:p>
    <w:p w14:paraId="041F751F" w14:textId="77777777" w:rsidR="00000000" w:rsidRPr="00976BF5" w:rsidRDefault="00550DE6" w:rsidP="00976BF5">
      <w:pPr>
        <w:pStyle w:val="PlainText"/>
        <w:rPr>
          <w:rFonts w:ascii="Courier New" w:hAnsi="Courier New" w:cs="Courier New"/>
        </w:rPr>
      </w:pPr>
      <w:r w:rsidRPr="00976BF5">
        <w:rPr>
          <w:rFonts w:ascii="Courier New" w:hAnsi="Courier New" w:cs="Courier New"/>
        </w:rPr>
        <w:t>* * *</w:t>
      </w:r>
    </w:p>
    <w:p w14:paraId="45DCCEA6" w14:textId="77777777" w:rsidR="00000000" w:rsidRPr="00976BF5" w:rsidRDefault="00550DE6" w:rsidP="00976BF5">
      <w:pPr>
        <w:pStyle w:val="PlainText"/>
        <w:rPr>
          <w:rFonts w:ascii="Courier New" w:hAnsi="Courier New" w:cs="Courier New"/>
        </w:rPr>
      </w:pPr>
    </w:p>
    <w:p w14:paraId="42F08C79" w14:textId="77777777" w:rsidR="00000000" w:rsidRPr="00976BF5" w:rsidRDefault="00550DE6" w:rsidP="00976BF5">
      <w:pPr>
        <w:pStyle w:val="PlainText"/>
        <w:rPr>
          <w:rFonts w:ascii="Courier New" w:hAnsi="Courier New" w:cs="Courier New"/>
        </w:rPr>
      </w:pPr>
      <w:r w:rsidRPr="00976BF5">
        <w:rPr>
          <w:rFonts w:ascii="Courier New" w:hAnsi="Courier New" w:cs="Courier New"/>
        </w:rPr>
        <w:t>## What is porting?</w:t>
      </w:r>
    </w:p>
    <w:p w14:paraId="2149D374" w14:textId="77777777" w:rsidR="00000000" w:rsidRPr="00976BF5" w:rsidRDefault="00550DE6" w:rsidP="00976BF5">
      <w:pPr>
        <w:pStyle w:val="PlainText"/>
        <w:rPr>
          <w:rFonts w:ascii="Courier New" w:hAnsi="Courier New" w:cs="Courier New"/>
        </w:rPr>
      </w:pPr>
    </w:p>
    <w:p w14:paraId="2841C649" w14:textId="77777777" w:rsidR="00000000" w:rsidRPr="00976BF5" w:rsidRDefault="00550DE6" w:rsidP="00976BF5">
      <w:pPr>
        <w:pStyle w:val="PlainText"/>
        <w:rPr>
          <w:rFonts w:ascii="Courier New" w:hAnsi="Courier New" w:cs="Courier New"/>
        </w:rPr>
      </w:pPr>
      <w:r w:rsidRPr="00976BF5">
        <w:rPr>
          <w:rFonts w:ascii="Courier New" w:hAnsi="Courier New" w:cs="Courier New"/>
        </w:rPr>
        <w:t>Phone number porting allows you to transfer your existing telephone number or numbers from your old telephone company to Ooma. This will save you the time and hassle of giving your customers your new contact information</w:t>
      </w:r>
      <w:del w:id="7" w:author="DL" w:date="2017-05-29T19:33:00Z">
        <w:r w:rsidRPr="00976BF5" w:rsidDel="00395B59">
          <w:rPr>
            <w:rFonts w:ascii="Courier New" w:hAnsi="Courier New" w:cs="Courier New"/>
          </w:rPr>
          <w:delText>,</w:delText>
        </w:r>
      </w:del>
      <w:ins w:id="8" w:author="DL" w:date="2017-05-29T19:33:00Z">
        <w:r w:rsidR="00395B59">
          <w:rPr>
            <w:rFonts w:ascii="Courier New" w:hAnsi="Courier New" w:cs="Courier New"/>
          </w:rPr>
          <w:t>.</w:t>
        </w:r>
      </w:ins>
      <w:r w:rsidRPr="00976BF5">
        <w:rPr>
          <w:rFonts w:ascii="Courier New" w:hAnsi="Courier New" w:cs="Courier New"/>
        </w:rPr>
        <w:t xml:space="preserve"> </w:t>
      </w:r>
      <w:del w:id="9" w:author="DL" w:date="2017-05-29T19:32:00Z">
        <w:r w:rsidRPr="00976BF5" w:rsidDel="00395B59">
          <w:rPr>
            <w:rFonts w:ascii="Courier New" w:hAnsi="Courier New" w:cs="Courier New"/>
          </w:rPr>
          <w:delText>and</w:delText>
        </w:r>
      </w:del>
      <w:ins w:id="10" w:author="DL" w:date="2017-05-29T19:33:00Z">
        <w:r w:rsidR="00395B59">
          <w:rPr>
            <w:rFonts w:ascii="Courier New" w:hAnsi="Courier New" w:cs="Courier New"/>
          </w:rPr>
          <w:t>It also</w:t>
        </w:r>
      </w:ins>
      <w:r w:rsidRPr="00976BF5">
        <w:rPr>
          <w:rFonts w:ascii="Courier New" w:hAnsi="Courier New" w:cs="Courier New"/>
        </w:rPr>
        <w:t xml:space="preserve"> eliminate</w:t>
      </w:r>
      <w:r w:rsidRPr="00976BF5">
        <w:rPr>
          <w:rFonts w:ascii="Courier New" w:hAnsi="Courier New" w:cs="Courier New"/>
        </w:rPr>
        <w:t>s the risk of your customers being unable to contact you.</w:t>
      </w:r>
    </w:p>
    <w:p w14:paraId="7E609A62" w14:textId="77777777" w:rsidR="00000000" w:rsidRPr="00976BF5" w:rsidRDefault="00550DE6" w:rsidP="00976BF5">
      <w:pPr>
        <w:pStyle w:val="PlainText"/>
        <w:rPr>
          <w:rFonts w:ascii="Courier New" w:hAnsi="Courier New" w:cs="Courier New"/>
        </w:rPr>
      </w:pPr>
    </w:p>
    <w:p w14:paraId="5B0FA6D3" w14:textId="77777777" w:rsidR="00000000" w:rsidRPr="00976BF5" w:rsidRDefault="00550DE6" w:rsidP="00976BF5">
      <w:pPr>
        <w:pStyle w:val="PlainText"/>
        <w:rPr>
          <w:rFonts w:ascii="Courier New" w:hAnsi="Courier New" w:cs="Courier New"/>
        </w:rPr>
      </w:pPr>
      <w:r w:rsidRPr="00976BF5">
        <w:rPr>
          <w:rFonts w:ascii="Courier New" w:hAnsi="Courier New" w:cs="Courier New"/>
        </w:rPr>
        <w:t>## How much does porting cost?</w:t>
      </w:r>
    </w:p>
    <w:p w14:paraId="027FC4FF" w14:textId="77777777" w:rsidR="00000000" w:rsidRPr="00976BF5" w:rsidRDefault="00550DE6" w:rsidP="00976BF5">
      <w:pPr>
        <w:pStyle w:val="PlainText"/>
        <w:rPr>
          <w:rFonts w:ascii="Courier New" w:hAnsi="Courier New" w:cs="Courier New"/>
        </w:rPr>
      </w:pPr>
    </w:p>
    <w:p w14:paraId="7AB52407" w14:textId="77777777" w:rsidR="00000000" w:rsidRPr="00976BF5" w:rsidRDefault="00550DE6" w:rsidP="00976BF5">
      <w:pPr>
        <w:pStyle w:val="PlainText"/>
        <w:rPr>
          <w:rFonts w:ascii="Courier New" w:hAnsi="Courier New" w:cs="Courier New"/>
        </w:rPr>
      </w:pPr>
      <w:r w:rsidRPr="00976BF5">
        <w:rPr>
          <w:rFonts w:ascii="Courier New" w:hAnsi="Courier New" w:cs="Courier New"/>
        </w:rPr>
        <w:t>Phone number porting is complimentary for all regular phone numbers. Once your number or numbers have been ported to your account, they can be assigned to a user. Th</w:t>
      </w:r>
      <w:r w:rsidRPr="00976BF5">
        <w:rPr>
          <w:rFonts w:ascii="Courier New" w:hAnsi="Courier New" w:cs="Courier New"/>
        </w:rPr>
        <w:t xml:space="preserve">e first phone number that is assigned to each user is complimentary. Additional phone numbers will be billed at the standard rate of </w:t>
      </w:r>
      <w:ins w:id="11" w:author="DL" w:date="2017-05-29T19:36:00Z">
        <w:r w:rsidR="00A65FB9" w:rsidRPr="00A65FB9">
          <w:rPr>
            <w:rFonts w:ascii="Courier New" w:hAnsi="Courier New" w:cs="Courier New"/>
            <w:highlight w:val="yellow"/>
            <w:rPrChange w:id="12" w:author="DL" w:date="2017-05-29T19:46:00Z">
              <w:rPr>
                <w:rFonts w:ascii="Courier New" w:hAnsi="Courier New" w:cs="Courier New"/>
              </w:rPr>
            </w:rPrChange>
          </w:rPr>
          <w:t>£</w:t>
        </w:r>
      </w:ins>
      <w:del w:id="13" w:author="DL" w:date="2017-05-29T19:36:00Z">
        <w:r w:rsidRPr="00A65FB9" w:rsidDel="00A65FB9">
          <w:rPr>
            <w:rFonts w:ascii="Courier New" w:hAnsi="Courier New" w:cs="Courier New"/>
            <w:highlight w:val="yellow"/>
            <w:rPrChange w:id="14" w:author="DL" w:date="2017-05-29T19:46:00Z">
              <w:rPr>
                <w:rFonts w:ascii="Courier New" w:hAnsi="Courier New" w:cs="Courier New"/>
              </w:rPr>
            </w:rPrChange>
          </w:rPr>
          <w:delText>$</w:delText>
        </w:r>
      </w:del>
      <w:del w:id="15" w:author="DL" w:date="2017-05-29T19:37:00Z">
        <w:r w:rsidRPr="00A65FB9" w:rsidDel="00A65FB9">
          <w:rPr>
            <w:rFonts w:ascii="Courier New" w:hAnsi="Courier New" w:cs="Courier New"/>
            <w:highlight w:val="yellow"/>
            <w:rPrChange w:id="16" w:author="DL" w:date="2017-05-29T19:46:00Z">
              <w:rPr>
                <w:rFonts w:ascii="Courier New" w:hAnsi="Courier New" w:cs="Courier New"/>
              </w:rPr>
            </w:rPrChange>
          </w:rPr>
          <w:delText>10</w:delText>
        </w:r>
      </w:del>
      <w:ins w:id="17" w:author="DL" w:date="2017-05-29T19:37:00Z">
        <w:r w:rsidR="00A65FB9" w:rsidRPr="00A65FB9">
          <w:rPr>
            <w:rFonts w:ascii="Courier New" w:hAnsi="Courier New" w:cs="Courier New"/>
            <w:highlight w:val="yellow"/>
            <w:rPrChange w:id="18" w:author="DL" w:date="2017-05-29T19:46:00Z">
              <w:rPr>
                <w:rFonts w:ascii="Courier New" w:hAnsi="Courier New" w:cs="Courier New"/>
              </w:rPr>
            </w:rPrChange>
          </w:rPr>
          <w:t>XX</w:t>
        </w:r>
      </w:ins>
      <w:r w:rsidRPr="00A65FB9">
        <w:rPr>
          <w:rFonts w:ascii="Courier New" w:hAnsi="Courier New" w:cs="Courier New"/>
          <w:highlight w:val="yellow"/>
          <w:rPrChange w:id="19" w:author="DL" w:date="2017-05-29T19:46:00Z">
            <w:rPr>
              <w:rFonts w:ascii="Courier New" w:hAnsi="Courier New" w:cs="Courier New"/>
            </w:rPr>
          </w:rPrChange>
        </w:rPr>
        <w:t>.</w:t>
      </w:r>
      <w:del w:id="20" w:author="DL" w:date="2017-05-29T19:37:00Z">
        <w:r w:rsidRPr="00A65FB9" w:rsidDel="00A65FB9">
          <w:rPr>
            <w:rFonts w:ascii="Courier New" w:hAnsi="Courier New" w:cs="Courier New"/>
            <w:highlight w:val="yellow"/>
            <w:rPrChange w:id="21" w:author="DL" w:date="2017-05-29T19:46:00Z">
              <w:rPr>
                <w:rFonts w:ascii="Courier New" w:hAnsi="Courier New" w:cs="Courier New"/>
              </w:rPr>
            </w:rPrChange>
          </w:rPr>
          <w:delText>00</w:delText>
        </w:r>
      </w:del>
      <w:ins w:id="22" w:author="DL" w:date="2017-05-29T19:37:00Z">
        <w:r w:rsidR="00A65FB9" w:rsidRPr="00A65FB9">
          <w:rPr>
            <w:rFonts w:ascii="Courier New" w:hAnsi="Courier New" w:cs="Courier New"/>
            <w:highlight w:val="yellow"/>
            <w:rPrChange w:id="23" w:author="DL" w:date="2017-05-29T19:46:00Z">
              <w:rPr>
                <w:rFonts w:ascii="Courier New" w:hAnsi="Courier New" w:cs="Courier New"/>
              </w:rPr>
            </w:rPrChange>
          </w:rPr>
          <w:t>XX</w:t>
        </w:r>
      </w:ins>
      <w:bookmarkStart w:id="24" w:name="_GoBack"/>
      <w:bookmarkEnd w:id="24"/>
      <w:r w:rsidRPr="00976BF5">
        <w:rPr>
          <w:rFonts w:ascii="Courier New" w:hAnsi="Courier New" w:cs="Courier New"/>
        </w:rPr>
        <w:t>/month (</w:t>
      </w:r>
      <w:ins w:id="25" w:author="DL" w:date="2017-05-29T19:37:00Z">
        <w:r w:rsidR="00A65FB9">
          <w:rPr>
            <w:rFonts w:ascii="Courier New" w:hAnsi="Courier New" w:cs="Courier New"/>
          </w:rPr>
          <w:t xml:space="preserve">including </w:t>
        </w:r>
      </w:ins>
      <w:r w:rsidRPr="00976BF5">
        <w:rPr>
          <w:rFonts w:ascii="Courier New" w:hAnsi="Courier New" w:cs="Courier New"/>
        </w:rPr>
        <w:t>VAT</w:t>
      </w:r>
      <w:del w:id="26" w:author="DL" w:date="2017-05-29T19:37:00Z">
        <w:r w:rsidRPr="00976BF5" w:rsidDel="00A65FB9">
          <w:rPr>
            <w:rFonts w:ascii="Courier New" w:hAnsi="Courier New" w:cs="Courier New"/>
          </w:rPr>
          <w:delText xml:space="preserve"> included</w:delText>
        </w:r>
      </w:del>
      <w:r w:rsidRPr="00976BF5">
        <w:rPr>
          <w:rFonts w:ascii="Courier New" w:hAnsi="Courier New" w:cs="Courier New"/>
        </w:rPr>
        <w:t>) for each number.</w:t>
      </w:r>
    </w:p>
    <w:p w14:paraId="123425FF" w14:textId="77777777" w:rsidR="00000000" w:rsidRPr="00976BF5" w:rsidRDefault="00550DE6" w:rsidP="00976BF5">
      <w:pPr>
        <w:pStyle w:val="PlainText"/>
        <w:rPr>
          <w:rFonts w:ascii="Courier New" w:hAnsi="Courier New" w:cs="Courier New"/>
        </w:rPr>
      </w:pPr>
    </w:p>
    <w:p w14:paraId="75A25F01" w14:textId="77777777" w:rsidR="00000000" w:rsidRPr="00976BF5" w:rsidRDefault="00550DE6" w:rsidP="00976BF5">
      <w:pPr>
        <w:pStyle w:val="PlainText"/>
        <w:rPr>
          <w:rFonts w:ascii="Courier New" w:hAnsi="Courier New" w:cs="Courier New"/>
        </w:rPr>
      </w:pPr>
      <w:r w:rsidRPr="00976BF5">
        <w:rPr>
          <w:rFonts w:ascii="Courier New" w:hAnsi="Courier New" w:cs="Courier New"/>
        </w:rPr>
        <w:t>## How long does porting take?</w:t>
      </w:r>
    </w:p>
    <w:p w14:paraId="7123B27B" w14:textId="77777777" w:rsidR="00000000" w:rsidRPr="00976BF5" w:rsidRDefault="00550DE6" w:rsidP="00976BF5">
      <w:pPr>
        <w:pStyle w:val="PlainText"/>
        <w:rPr>
          <w:rFonts w:ascii="Courier New" w:hAnsi="Courier New" w:cs="Courier New"/>
        </w:rPr>
      </w:pPr>
    </w:p>
    <w:p w14:paraId="0183021D" w14:textId="77777777" w:rsidR="00000000" w:rsidRPr="00976BF5" w:rsidRDefault="00550DE6" w:rsidP="00976BF5">
      <w:pPr>
        <w:pStyle w:val="PlainText"/>
        <w:rPr>
          <w:rFonts w:ascii="Courier New" w:hAnsi="Courier New" w:cs="Courier New"/>
        </w:rPr>
      </w:pPr>
      <w:r w:rsidRPr="00976BF5">
        <w:rPr>
          <w:rFonts w:ascii="Courier New" w:hAnsi="Courier New" w:cs="Courier New"/>
        </w:rPr>
        <w:lastRenderedPageBreak/>
        <w:t xml:space="preserve">Porting your phone number can take 3-4 weeks </w:t>
      </w:r>
      <w:r w:rsidRPr="00976BF5">
        <w:rPr>
          <w:rFonts w:ascii="Courier New" w:hAnsi="Courier New" w:cs="Courier New"/>
        </w:rPr>
        <w:t>to complete. During the transitional phase you must maintain your old phone service. Failure to do this may result in the loss of your phone number.</w:t>
      </w:r>
    </w:p>
    <w:p w14:paraId="19F4B588" w14:textId="77777777" w:rsidR="00000000" w:rsidRPr="00976BF5" w:rsidRDefault="00550DE6" w:rsidP="00976BF5">
      <w:pPr>
        <w:pStyle w:val="PlainText"/>
        <w:rPr>
          <w:rFonts w:ascii="Courier New" w:hAnsi="Courier New" w:cs="Courier New"/>
        </w:rPr>
      </w:pPr>
    </w:p>
    <w:p w14:paraId="5BE4CF37" w14:textId="77777777" w:rsidR="00000000" w:rsidRPr="00976BF5" w:rsidRDefault="00550DE6" w:rsidP="00976BF5">
      <w:pPr>
        <w:pStyle w:val="PlainText"/>
        <w:rPr>
          <w:rFonts w:ascii="Courier New" w:hAnsi="Courier New" w:cs="Courier New"/>
        </w:rPr>
      </w:pPr>
      <w:r w:rsidRPr="00976BF5">
        <w:rPr>
          <w:rFonts w:ascii="Courier New" w:hAnsi="Courier New" w:cs="Courier New"/>
        </w:rPr>
        <w:t>## What information do I need to port my phone number?</w:t>
      </w:r>
    </w:p>
    <w:p w14:paraId="73EE47C8" w14:textId="77777777" w:rsidR="00000000" w:rsidRPr="00976BF5" w:rsidRDefault="00550DE6" w:rsidP="00976BF5">
      <w:pPr>
        <w:pStyle w:val="PlainText"/>
        <w:rPr>
          <w:rFonts w:ascii="Courier New" w:hAnsi="Courier New" w:cs="Courier New"/>
        </w:rPr>
      </w:pPr>
    </w:p>
    <w:p w14:paraId="1744C13D" w14:textId="77777777" w:rsidR="00000000" w:rsidRPr="00976BF5" w:rsidRDefault="00550DE6" w:rsidP="00976BF5">
      <w:pPr>
        <w:pStyle w:val="PlainText"/>
        <w:rPr>
          <w:rFonts w:ascii="Courier New" w:hAnsi="Courier New" w:cs="Courier New"/>
        </w:rPr>
      </w:pPr>
      <w:r w:rsidRPr="00976BF5">
        <w:rPr>
          <w:rFonts w:ascii="Courier New" w:hAnsi="Courier New" w:cs="Courier New"/>
        </w:rPr>
        <w:t>### From an Ooma Telo or Ooma Hub</w:t>
      </w:r>
    </w:p>
    <w:p w14:paraId="43B6051F" w14:textId="77777777" w:rsidR="00000000" w:rsidRPr="00976BF5" w:rsidRDefault="00550DE6" w:rsidP="00976BF5">
      <w:pPr>
        <w:pStyle w:val="PlainText"/>
        <w:rPr>
          <w:rFonts w:ascii="Courier New" w:hAnsi="Courier New" w:cs="Courier New"/>
        </w:rPr>
      </w:pPr>
    </w:p>
    <w:p w14:paraId="38EF4670" w14:textId="77777777" w:rsidR="00000000" w:rsidRPr="00976BF5" w:rsidRDefault="00550DE6" w:rsidP="00976BF5">
      <w:pPr>
        <w:pStyle w:val="PlainText"/>
        <w:rPr>
          <w:rFonts w:ascii="Courier New" w:hAnsi="Courier New" w:cs="Courier New"/>
        </w:rPr>
      </w:pPr>
      <w:r w:rsidRPr="00976BF5">
        <w:rPr>
          <w:rFonts w:ascii="Courier New" w:hAnsi="Courier New" w:cs="Courier New"/>
        </w:rPr>
        <w:t>You can port th</w:t>
      </w:r>
      <w:r w:rsidRPr="00976BF5">
        <w:rPr>
          <w:rFonts w:ascii="Courier New" w:hAnsi="Courier New" w:cs="Courier New"/>
        </w:rPr>
        <w:t>e telephone number from your residential Ooma device (Telo or Hub) to your Ooma Office system by contacting Customer Care.</w:t>
      </w:r>
    </w:p>
    <w:p w14:paraId="4E6DF7CD" w14:textId="77777777" w:rsidR="00000000" w:rsidRPr="00976BF5" w:rsidRDefault="00550DE6" w:rsidP="00976BF5">
      <w:pPr>
        <w:pStyle w:val="PlainText"/>
        <w:rPr>
          <w:rFonts w:ascii="Courier New" w:hAnsi="Courier New" w:cs="Courier New"/>
        </w:rPr>
      </w:pPr>
    </w:p>
    <w:p w14:paraId="6BC84764" w14:textId="77777777" w:rsidR="00000000" w:rsidRPr="00976BF5" w:rsidRDefault="00550DE6" w:rsidP="00976BF5">
      <w:pPr>
        <w:pStyle w:val="PlainText"/>
        <w:rPr>
          <w:rFonts w:ascii="Courier New" w:hAnsi="Courier New" w:cs="Courier New"/>
        </w:rPr>
      </w:pPr>
      <w:r w:rsidRPr="00976BF5">
        <w:rPr>
          <w:rFonts w:ascii="Courier New" w:hAnsi="Courier New" w:cs="Courier New"/>
        </w:rPr>
        <w:t>### From an outside carrier</w:t>
      </w:r>
    </w:p>
    <w:p w14:paraId="7D67B1F3" w14:textId="77777777" w:rsidR="00000000" w:rsidRPr="00976BF5" w:rsidRDefault="00550DE6" w:rsidP="00976BF5">
      <w:pPr>
        <w:pStyle w:val="PlainText"/>
        <w:rPr>
          <w:rFonts w:ascii="Courier New" w:hAnsi="Courier New" w:cs="Courier New"/>
        </w:rPr>
      </w:pPr>
    </w:p>
    <w:p w14:paraId="0E22A367" w14:textId="77777777" w:rsidR="00000000" w:rsidRPr="00976BF5" w:rsidRDefault="00550DE6" w:rsidP="00976BF5">
      <w:pPr>
        <w:pStyle w:val="PlainText"/>
        <w:rPr>
          <w:rFonts w:ascii="Courier New" w:hAnsi="Courier New" w:cs="Courier New"/>
        </w:rPr>
      </w:pPr>
      <w:r w:rsidRPr="00976BF5">
        <w:rPr>
          <w:rFonts w:ascii="Courier New" w:hAnsi="Courier New" w:cs="Courier New"/>
        </w:rPr>
        <w:t>The process of porting your number away from your current phone provider to Ooma is simple. Number port</w:t>
      </w:r>
      <w:r w:rsidRPr="00976BF5">
        <w:rPr>
          <w:rFonts w:ascii="Courier New" w:hAnsi="Courier New" w:cs="Courier New"/>
        </w:rPr>
        <w:t>ing is supported by most outside carriers, but before you initiate this process you will need to confirm that your phone number is eligible for porting. You can check whether your phone number can be ported by visiting [http://www.ooma.com/business-choose-</w:t>
      </w:r>
      <w:r w:rsidRPr="00976BF5">
        <w:rPr>
          <w:rFonts w:ascii="Courier New" w:hAnsi="Courier New" w:cs="Courier New"/>
        </w:rPr>
        <w:t>number/](http://www.ooma.com/business-choose-number).</w:t>
      </w:r>
    </w:p>
    <w:p w14:paraId="61E35E17" w14:textId="77777777" w:rsidR="00000000" w:rsidRPr="00976BF5" w:rsidRDefault="00550DE6" w:rsidP="00976BF5">
      <w:pPr>
        <w:pStyle w:val="PlainText"/>
        <w:rPr>
          <w:rFonts w:ascii="Courier New" w:hAnsi="Courier New" w:cs="Courier New"/>
        </w:rPr>
      </w:pPr>
    </w:p>
    <w:p w14:paraId="6A9D709E" w14:textId="77777777" w:rsidR="00000000" w:rsidRPr="00976BF5" w:rsidRDefault="00550DE6" w:rsidP="00976BF5">
      <w:pPr>
        <w:pStyle w:val="PlainText"/>
        <w:rPr>
          <w:rFonts w:ascii="Courier New" w:hAnsi="Courier New" w:cs="Courier New"/>
        </w:rPr>
      </w:pPr>
      <w:r w:rsidRPr="00976BF5">
        <w:rPr>
          <w:rFonts w:ascii="Courier New" w:hAnsi="Courier New" w:cs="Courier New"/>
        </w:rPr>
        <w:t>Once you've decided to take the plunge and port your number, you'll need to follow these steps:</w:t>
      </w:r>
    </w:p>
    <w:p w14:paraId="34F65C8E" w14:textId="77777777" w:rsidR="00000000" w:rsidRPr="00976BF5" w:rsidRDefault="00550DE6" w:rsidP="00976BF5">
      <w:pPr>
        <w:pStyle w:val="PlainText"/>
        <w:rPr>
          <w:rFonts w:ascii="Courier New" w:hAnsi="Courier New" w:cs="Courier New"/>
        </w:rPr>
      </w:pPr>
    </w:p>
    <w:p w14:paraId="6A49706D" w14:textId="77777777" w:rsidR="00000000" w:rsidRPr="00976BF5" w:rsidRDefault="00550DE6" w:rsidP="00976BF5">
      <w:pPr>
        <w:pStyle w:val="PlainText"/>
        <w:rPr>
          <w:rFonts w:ascii="Courier New" w:hAnsi="Courier New" w:cs="Courier New"/>
        </w:rPr>
      </w:pPr>
      <w:r w:rsidRPr="00976BF5">
        <w:rPr>
          <w:rFonts w:ascii="Courier New" w:hAnsi="Courier New" w:cs="Courier New"/>
        </w:rPr>
        <w:t>1. Log into Ooma Office Manager and navigate to the Add-Ons tab. Select the "[Number Porting]({{ site.of</w:t>
      </w:r>
      <w:r w:rsidRPr="00976BF5">
        <w:rPr>
          <w:rFonts w:ascii="Courier New" w:hAnsi="Courier New" w:cs="Courier New"/>
        </w:rPr>
        <w:t>fice_link.au }}/number_porting)" option.</w:t>
      </w:r>
    </w:p>
    <w:p w14:paraId="1E6AF252" w14:textId="77777777" w:rsidR="00000000" w:rsidRPr="00976BF5" w:rsidRDefault="00550DE6" w:rsidP="00976BF5">
      <w:pPr>
        <w:pStyle w:val="PlainText"/>
        <w:rPr>
          <w:rFonts w:ascii="Courier New" w:hAnsi="Courier New" w:cs="Courier New"/>
        </w:rPr>
      </w:pPr>
      <w:r w:rsidRPr="00976BF5">
        <w:rPr>
          <w:rFonts w:ascii="Courier New" w:hAnsi="Courier New" w:cs="Courier New"/>
        </w:rPr>
        <w:t>2. Read the instructions carefully, and then click "Start Number Porting."</w:t>
      </w:r>
    </w:p>
    <w:p w14:paraId="07DEFCC6" w14:textId="77777777" w:rsidR="00000000" w:rsidRPr="00976BF5" w:rsidRDefault="00550DE6" w:rsidP="00976BF5">
      <w:pPr>
        <w:pStyle w:val="PlainText"/>
        <w:rPr>
          <w:rFonts w:ascii="Courier New" w:hAnsi="Courier New" w:cs="Courier New"/>
        </w:rPr>
      </w:pPr>
      <w:r w:rsidRPr="00976BF5">
        <w:rPr>
          <w:rFonts w:ascii="Courier New" w:hAnsi="Courier New" w:cs="Courier New"/>
        </w:rPr>
        <w:t>3. Fill in the Number Port Request with the following account information:</w:t>
      </w:r>
    </w:p>
    <w:p w14:paraId="1093E843" w14:textId="77777777" w:rsidR="00000000" w:rsidRPr="00976BF5" w:rsidRDefault="00550DE6" w:rsidP="00976BF5">
      <w:pPr>
        <w:pStyle w:val="PlainText"/>
        <w:rPr>
          <w:rFonts w:ascii="Courier New" w:hAnsi="Courier New" w:cs="Courier New"/>
        </w:rPr>
      </w:pPr>
    </w:p>
    <w:p w14:paraId="15420BE3" w14:textId="77777777" w:rsidR="00000000" w:rsidRPr="00976BF5" w:rsidRDefault="00550DE6" w:rsidP="00976BF5">
      <w:pPr>
        <w:pStyle w:val="PlainText"/>
        <w:rPr>
          <w:rFonts w:ascii="Courier New" w:hAnsi="Courier New" w:cs="Courier New"/>
        </w:rPr>
      </w:pPr>
      <w:r w:rsidRPr="00976BF5">
        <w:rPr>
          <w:rFonts w:ascii="Courier New" w:hAnsi="Courier New" w:cs="Courier New"/>
        </w:rPr>
        <w:t xml:space="preserve">   * The type of phone number you want to port (landline or mobi</w:t>
      </w:r>
      <w:r w:rsidRPr="00976BF5">
        <w:rPr>
          <w:rFonts w:ascii="Courier New" w:hAnsi="Courier New" w:cs="Courier New"/>
        </w:rPr>
        <w:t>le phone)</w:t>
      </w:r>
    </w:p>
    <w:p w14:paraId="21CECA20" w14:textId="77777777" w:rsidR="00000000" w:rsidRPr="00976BF5" w:rsidRDefault="00550DE6" w:rsidP="00976BF5">
      <w:pPr>
        <w:pStyle w:val="PlainText"/>
        <w:rPr>
          <w:rFonts w:ascii="Courier New" w:hAnsi="Courier New" w:cs="Courier New"/>
        </w:rPr>
      </w:pPr>
      <w:r w:rsidRPr="00976BF5">
        <w:rPr>
          <w:rFonts w:ascii="Courier New" w:hAnsi="Courier New" w:cs="Courier New"/>
        </w:rPr>
        <w:t xml:space="preserve">   * Your current telephone service provider</w:t>
      </w:r>
    </w:p>
    <w:p w14:paraId="152CEC1E" w14:textId="77777777" w:rsidR="00000000" w:rsidRPr="00976BF5" w:rsidRDefault="00550DE6" w:rsidP="00976BF5">
      <w:pPr>
        <w:pStyle w:val="PlainText"/>
        <w:rPr>
          <w:rFonts w:ascii="Courier New" w:hAnsi="Courier New" w:cs="Courier New"/>
        </w:rPr>
      </w:pPr>
      <w:r w:rsidRPr="00976BF5">
        <w:rPr>
          <w:rFonts w:ascii="Courier New" w:hAnsi="Courier New" w:cs="Courier New"/>
        </w:rPr>
        <w:t xml:space="preserve">   * Your current provider's account number</w:t>
      </w:r>
    </w:p>
    <w:p w14:paraId="776B011A" w14:textId="77777777" w:rsidR="00000000" w:rsidRPr="00976BF5" w:rsidRDefault="00550DE6" w:rsidP="00976BF5">
      <w:pPr>
        <w:pStyle w:val="PlainText"/>
        <w:rPr>
          <w:rFonts w:ascii="Courier New" w:hAnsi="Courier New" w:cs="Courier New"/>
        </w:rPr>
      </w:pPr>
      <w:r w:rsidRPr="00976BF5">
        <w:rPr>
          <w:rFonts w:ascii="Courier New" w:hAnsi="Courier New" w:cs="Courier New"/>
        </w:rPr>
        <w:t xml:space="preserve">   * The type of Internet connection you are using</w:t>
      </w:r>
    </w:p>
    <w:p w14:paraId="5F164A37" w14:textId="77777777" w:rsidR="00000000" w:rsidRPr="00976BF5" w:rsidRDefault="00550DE6" w:rsidP="00976BF5">
      <w:pPr>
        <w:pStyle w:val="PlainText"/>
        <w:rPr>
          <w:rFonts w:ascii="Courier New" w:hAnsi="Courier New" w:cs="Courier New"/>
        </w:rPr>
      </w:pPr>
    </w:p>
    <w:p w14:paraId="7529FEE9" w14:textId="77777777" w:rsidR="00000000" w:rsidRPr="00976BF5" w:rsidRDefault="00550DE6" w:rsidP="00976BF5">
      <w:pPr>
        <w:pStyle w:val="PlainText"/>
        <w:rPr>
          <w:rFonts w:ascii="Courier New" w:hAnsi="Courier New" w:cs="Courier New"/>
        </w:rPr>
      </w:pPr>
      <w:r w:rsidRPr="00976BF5">
        <w:rPr>
          <w:rFonts w:ascii="Courier New" w:hAnsi="Courier New" w:cs="Courier New"/>
        </w:rPr>
        <w:t xml:space="preserve">   **Note:** If your DSL service is delivered on the same line as your phone service, you cannot proceed </w:t>
      </w:r>
      <w:r w:rsidRPr="00976BF5">
        <w:rPr>
          <w:rFonts w:ascii="Courier New" w:hAnsi="Courier New" w:cs="Courier New"/>
        </w:rPr>
        <w:t>with a number port until you separate these two services. You can ask your current DSL provider for a "stand-alone" or "dry-loop" DSL connection. If you do not separate these two services, you may lose your DSL service after your number port completes.</w:t>
      </w:r>
    </w:p>
    <w:p w14:paraId="6725362A" w14:textId="77777777" w:rsidR="00000000" w:rsidRPr="00976BF5" w:rsidRDefault="00550DE6" w:rsidP="00976BF5">
      <w:pPr>
        <w:pStyle w:val="PlainText"/>
        <w:rPr>
          <w:rFonts w:ascii="Courier New" w:hAnsi="Courier New" w:cs="Courier New"/>
        </w:rPr>
      </w:pPr>
    </w:p>
    <w:p w14:paraId="199BDD79" w14:textId="77777777" w:rsidR="00000000" w:rsidRPr="00976BF5" w:rsidRDefault="00550DE6" w:rsidP="00976BF5">
      <w:pPr>
        <w:pStyle w:val="PlainText"/>
        <w:rPr>
          <w:rFonts w:ascii="Courier New" w:hAnsi="Courier New" w:cs="Courier New"/>
        </w:rPr>
      </w:pPr>
      <w:r w:rsidRPr="00976BF5">
        <w:rPr>
          <w:rFonts w:ascii="Courier New" w:hAnsi="Courier New" w:cs="Courier New"/>
        </w:rPr>
        <w:t>4.</w:t>
      </w:r>
      <w:r w:rsidRPr="00976BF5">
        <w:rPr>
          <w:rFonts w:ascii="Courier New" w:hAnsi="Courier New" w:cs="Courier New"/>
        </w:rPr>
        <w:t xml:space="preserve"> Next you will need to enter the main phone number associated with your account. If you are porting multiple phone numbers from the same provider, you will add them all on this screen by clicking the ![add new icon]({{ site.baseurl }}/assets/images/ooma_of</w:t>
      </w:r>
      <w:r w:rsidRPr="00976BF5">
        <w:rPr>
          <w:rFonts w:ascii="Courier New" w:hAnsi="Courier New" w:cs="Courier New"/>
        </w:rPr>
        <w:t xml:space="preserve">fice_manager/add_new_icon.png) button for additional entries. </w:t>
      </w:r>
    </w:p>
    <w:p w14:paraId="0B8C3A3C" w14:textId="77777777" w:rsidR="00000000" w:rsidRPr="00976BF5" w:rsidRDefault="00550DE6" w:rsidP="00976BF5">
      <w:pPr>
        <w:pStyle w:val="PlainText"/>
        <w:rPr>
          <w:rFonts w:ascii="Courier New" w:hAnsi="Courier New" w:cs="Courier New"/>
        </w:rPr>
      </w:pPr>
      <w:r w:rsidRPr="00976BF5">
        <w:rPr>
          <w:rFonts w:ascii="Courier New" w:hAnsi="Courier New" w:cs="Courier New"/>
        </w:rPr>
        <w:t>5. For the next step, you will need to fill in your phone's service address and the first and last name of the account holder. This information must match the information on your phone bill.</w:t>
      </w:r>
    </w:p>
    <w:p w14:paraId="1DA2CA05" w14:textId="77777777" w:rsidR="00000000" w:rsidRPr="00976BF5" w:rsidRDefault="00550DE6" w:rsidP="00976BF5">
      <w:pPr>
        <w:pStyle w:val="PlainText"/>
        <w:rPr>
          <w:rFonts w:ascii="Courier New" w:hAnsi="Courier New" w:cs="Courier New"/>
        </w:rPr>
      </w:pPr>
      <w:r w:rsidRPr="00976BF5">
        <w:rPr>
          <w:rFonts w:ascii="Courier New" w:hAnsi="Courier New" w:cs="Courier New"/>
        </w:rPr>
        <w:t>6.</w:t>
      </w:r>
      <w:r w:rsidRPr="00976BF5">
        <w:rPr>
          <w:rFonts w:ascii="Courier New" w:hAnsi="Courier New" w:cs="Courier New"/>
        </w:rPr>
        <w:t xml:space="preserve"> Finally, you will need to select your primary Ooma phone number, and then confirm that you understand the terms and conditions of the number port and sign with a digital signature.</w:t>
      </w:r>
    </w:p>
    <w:p w14:paraId="092CDA77" w14:textId="77777777" w:rsidR="00000000" w:rsidRPr="00976BF5" w:rsidRDefault="00550DE6" w:rsidP="00976BF5">
      <w:pPr>
        <w:pStyle w:val="PlainText"/>
        <w:rPr>
          <w:rFonts w:ascii="Courier New" w:hAnsi="Courier New" w:cs="Courier New"/>
        </w:rPr>
      </w:pPr>
    </w:p>
    <w:p w14:paraId="18C5C6FF" w14:textId="77777777" w:rsidR="00000000" w:rsidRPr="00976BF5" w:rsidRDefault="00550DE6" w:rsidP="00976BF5">
      <w:pPr>
        <w:pStyle w:val="PlainText"/>
        <w:rPr>
          <w:rFonts w:ascii="Courier New" w:hAnsi="Courier New" w:cs="Courier New"/>
        </w:rPr>
      </w:pPr>
      <w:r w:rsidRPr="00976BF5">
        <w:rPr>
          <w:rFonts w:ascii="Courier New" w:hAnsi="Courier New" w:cs="Courier New"/>
        </w:rPr>
        <w:lastRenderedPageBreak/>
        <w:t>{% comment %}</w:t>
      </w:r>
    </w:p>
    <w:p w14:paraId="766FEE37" w14:textId="77777777" w:rsidR="00000000" w:rsidRPr="00976BF5" w:rsidRDefault="00550DE6" w:rsidP="00976BF5">
      <w:pPr>
        <w:pStyle w:val="PlainText"/>
        <w:rPr>
          <w:rFonts w:ascii="Courier New" w:hAnsi="Courier New" w:cs="Courier New"/>
        </w:rPr>
      </w:pPr>
    </w:p>
    <w:p w14:paraId="3F129C0E" w14:textId="77777777" w:rsidR="00000000" w:rsidRPr="00976BF5" w:rsidRDefault="00550DE6" w:rsidP="00976BF5">
      <w:pPr>
        <w:pStyle w:val="PlainText"/>
        <w:rPr>
          <w:rFonts w:ascii="Courier New" w:hAnsi="Courier New" w:cs="Courier New"/>
        </w:rPr>
      </w:pPr>
      <w:r w:rsidRPr="00976BF5">
        <w:rPr>
          <w:rFonts w:ascii="Courier New" w:hAnsi="Courier New" w:cs="Courier New"/>
        </w:rPr>
        <w:t>## How can I check on my porting status?</w:t>
      </w:r>
    </w:p>
    <w:p w14:paraId="47F9AA77" w14:textId="77777777" w:rsidR="00000000" w:rsidRPr="00976BF5" w:rsidRDefault="00550DE6" w:rsidP="00976BF5">
      <w:pPr>
        <w:pStyle w:val="PlainText"/>
        <w:rPr>
          <w:rFonts w:ascii="Courier New" w:hAnsi="Courier New" w:cs="Courier New"/>
        </w:rPr>
      </w:pPr>
    </w:p>
    <w:p w14:paraId="500D67DA" w14:textId="77777777" w:rsidR="00000000" w:rsidRPr="00976BF5" w:rsidRDefault="00550DE6" w:rsidP="00976BF5">
      <w:pPr>
        <w:pStyle w:val="PlainText"/>
        <w:rPr>
          <w:rFonts w:ascii="Courier New" w:hAnsi="Courier New" w:cs="Courier New"/>
        </w:rPr>
      </w:pPr>
      <w:r w:rsidRPr="00976BF5">
        <w:rPr>
          <w:rFonts w:ascii="Courier New" w:hAnsi="Courier New" w:cs="Courier New"/>
        </w:rPr>
        <w:t>When your number</w:t>
      </w:r>
      <w:r w:rsidRPr="00976BF5">
        <w:rPr>
          <w:rFonts w:ascii="Courier New" w:hAnsi="Courier New" w:cs="Courier New"/>
        </w:rPr>
        <w:t xml:space="preserve"> port has been initiated, you can check the porting status at any time by visiting the "[Porting status]({{ site.office_link.au }}/number_porting)" tab in Ooma Office Manager, as shown below:</w:t>
      </w:r>
    </w:p>
    <w:p w14:paraId="2D56011F" w14:textId="77777777" w:rsidR="00000000" w:rsidRPr="00976BF5" w:rsidRDefault="00550DE6" w:rsidP="00976BF5">
      <w:pPr>
        <w:pStyle w:val="PlainText"/>
        <w:rPr>
          <w:rFonts w:ascii="Courier New" w:hAnsi="Courier New" w:cs="Courier New"/>
        </w:rPr>
      </w:pPr>
    </w:p>
    <w:p w14:paraId="5775BD74" w14:textId="77777777" w:rsidR="00000000" w:rsidRPr="00976BF5" w:rsidRDefault="00550DE6" w:rsidP="00976BF5">
      <w:pPr>
        <w:pStyle w:val="PlainText"/>
        <w:rPr>
          <w:rFonts w:ascii="Courier New" w:hAnsi="Courier New" w:cs="Courier New"/>
        </w:rPr>
      </w:pPr>
      <w:r w:rsidRPr="00976BF5">
        <w:rPr>
          <w:rFonts w:ascii="Courier New" w:hAnsi="Courier New" w:cs="Courier New"/>
        </w:rPr>
        <w:t>&lt;p align="center"&gt;&lt;img alt="call forwarding preferences" src="{</w:t>
      </w:r>
      <w:r w:rsidRPr="00976BF5">
        <w:rPr>
          <w:rFonts w:ascii="Courier New" w:hAnsi="Courier New" w:cs="Courier New"/>
        </w:rPr>
        <w:t>{ site.baseurl }}/assets/images/ooma_office_manager/porting_status.png" /&gt;&lt;/p&gt;</w:t>
      </w:r>
    </w:p>
    <w:p w14:paraId="5AF1F803" w14:textId="77777777" w:rsidR="00000000" w:rsidRPr="00976BF5" w:rsidRDefault="00550DE6" w:rsidP="00976BF5">
      <w:pPr>
        <w:pStyle w:val="PlainText"/>
        <w:rPr>
          <w:rFonts w:ascii="Courier New" w:hAnsi="Courier New" w:cs="Courier New"/>
        </w:rPr>
      </w:pPr>
      <w:r w:rsidRPr="00976BF5">
        <w:rPr>
          <w:rFonts w:ascii="Courier New" w:hAnsi="Courier New" w:cs="Courier New"/>
        </w:rPr>
        <w:t xml:space="preserve"> </w:t>
      </w:r>
    </w:p>
    <w:p w14:paraId="0FC46203" w14:textId="77777777" w:rsidR="00000000" w:rsidRPr="00976BF5" w:rsidRDefault="00550DE6" w:rsidP="00976BF5">
      <w:pPr>
        <w:pStyle w:val="PlainText"/>
        <w:rPr>
          <w:rFonts w:ascii="Courier New" w:hAnsi="Courier New" w:cs="Courier New"/>
        </w:rPr>
      </w:pPr>
      <w:r w:rsidRPr="00976BF5">
        <w:rPr>
          <w:rFonts w:ascii="Courier New" w:hAnsi="Courier New" w:cs="Courier New"/>
        </w:rPr>
        <w:t>Use the Porting status tab to check the progress of your phone number port.</w:t>
      </w:r>
    </w:p>
    <w:p w14:paraId="7BF0B52C" w14:textId="77777777" w:rsidR="00000000" w:rsidRPr="00976BF5" w:rsidRDefault="00550DE6" w:rsidP="00976BF5">
      <w:pPr>
        <w:pStyle w:val="PlainText"/>
        <w:rPr>
          <w:rFonts w:ascii="Courier New" w:hAnsi="Courier New" w:cs="Courier New"/>
        </w:rPr>
      </w:pPr>
    </w:p>
    <w:p w14:paraId="5C636001" w14:textId="77777777" w:rsidR="00000000" w:rsidRPr="00976BF5" w:rsidRDefault="00550DE6" w:rsidP="00976BF5">
      <w:pPr>
        <w:pStyle w:val="PlainText"/>
        <w:rPr>
          <w:rFonts w:ascii="Courier New" w:hAnsi="Courier New" w:cs="Courier New"/>
        </w:rPr>
      </w:pPr>
      <w:r w:rsidRPr="00976BF5">
        <w:rPr>
          <w:rFonts w:ascii="Courier New" w:hAnsi="Courier New" w:cs="Courier New"/>
        </w:rPr>
        <w:t>{% endcomment %}</w:t>
      </w:r>
    </w:p>
    <w:p w14:paraId="6B66EC7D" w14:textId="77777777" w:rsidR="00000000" w:rsidRPr="00976BF5" w:rsidRDefault="00550DE6" w:rsidP="00976BF5">
      <w:pPr>
        <w:pStyle w:val="PlainText"/>
        <w:rPr>
          <w:rFonts w:ascii="Courier New" w:hAnsi="Courier New" w:cs="Courier New"/>
        </w:rPr>
      </w:pPr>
    </w:p>
    <w:p w14:paraId="668B675A" w14:textId="77777777" w:rsidR="00000000" w:rsidRPr="00976BF5" w:rsidRDefault="00550DE6" w:rsidP="00976BF5">
      <w:pPr>
        <w:pStyle w:val="PlainText"/>
        <w:rPr>
          <w:rFonts w:ascii="Courier New" w:hAnsi="Courier New" w:cs="Courier New"/>
        </w:rPr>
      </w:pPr>
      <w:r w:rsidRPr="00976BF5">
        <w:rPr>
          <w:rFonts w:ascii="Courier New" w:hAnsi="Courier New" w:cs="Courier New"/>
        </w:rPr>
        <w:t>## What happens once I've initiated a phone number port?</w:t>
      </w:r>
    </w:p>
    <w:p w14:paraId="0D08CFED" w14:textId="77777777" w:rsidR="00000000" w:rsidRPr="00976BF5" w:rsidRDefault="00550DE6" w:rsidP="00976BF5">
      <w:pPr>
        <w:pStyle w:val="PlainText"/>
        <w:rPr>
          <w:rFonts w:ascii="Courier New" w:hAnsi="Courier New" w:cs="Courier New"/>
        </w:rPr>
      </w:pPr>
    </w:p>
    <w:p w14:paraId="261D5D9D" w14:textId="77777777" w:rsidR="00000000" w:rsidRPr="00976BF5" w:rsidRDefault="00550DE6" w:rsidP="00976BF5">
      <w:pPr>
        <w:pStyle w:val="PlainText"/>
        <w:rPr>
          <w:rFonts w:ascii="Courier New" w:hAnsi="Courier New" w:cs="Courier New"/>
        </w:rPr>
      </w:pPr>
      <w:r w:rsidRPr="00976BF5">
        <w:rPr>
          <w:rFonts w:ascii="Courier New" w:hAnsi="Courier New" w:cs="Courier New"/>
        </w:rPr>
        <w:t>The next step is up to</w:t>
      </w:r>
      <w:r w:rsidRPr="00976BF5">
        <w:rPr>
          <w:rFonts w:ascii="Courier New" w:hAnsi="Courier New" w:cs="Courier New"/>
        </w:rPr>
        <w:t xml:space="preserve"> your current phone service provider. Approximately two weeks after your porting request has been submitted, Ooma will send you a Firm Order Confirmation (FOC) date. This will be the day your number will be actually ported to Ooma from your current phone c</w:t>
      </w:r>
      <w:r w:rsidRPr="00976BF5">
        <w:rPr>
          <w:rFonts w:ascii="Courier New" w:hAnsi="Courier New" w:cs="Courier New"/>
        </w:rPr>
        <w:t>ompany. When your phone number has been successfully ported to your Ooma Office system, a member of our customer support team will make a test call to ensure that the port was successful. Afterwards, Ooma will send you one more email to let you know that t</w:t>
      </w:r>
      <w:r w:rsidRPr="00976BF5">
        <w:rPr>
          <w:rFonts w:ascii="Courier New" w:hAnsi="Courier New" w:cs="Courier New"/>
        </w:rPr>
        <w:t>he process is complete.</w:t>
      </w:r>
    </w:p>
    <w:p w14:paraId="4F9D1172" w14:textId="77777777" w:rsidR="00000000" w:rsidRPr="00976BF5" w:rsidRDefault="00550DE6" w:rsidP="00976BF5">
      <w:pPr>
        <w:pStyle w:val="PlainText"/>
        <w:rPr>
          <w:rFonts w:ascii="Courier New" w:hAnsi="Courier New" w:cs="Courier New"/>
        </w:rPr>
      </w:pPr>
    </w:p>
    <w:p w14:paraId="57B33235" w14:textId="77777777" w:rsidR="00000000" w:rsidRPr="00976BF5" w:rsidRDefault="00550DE6" w:rsidP="00976BF5">
      <w:pPr>
        <w:pStyle w:val="PlainText"/>
        <w:rPr>
          <w:rFonts w:ascii="Courier New" w:hAnsi="Courier New" w:cs="Courier New"/>
        </w:rPr>
      </w:pPr>
      <w:r w:rsidRPr="00976BF5">
        <w:rPr>
          <w:rFonts w:ascii="Courier New" w:hAnsi="Courier New" w:cs="Courier New"/>
        </w:rPr>
        <w:t>Once your number is successfully moved over to Ooma, you can call your old phone company to cancel your phone service. Say goodbye to your huge monthly bills!</w:t>
      </w:r>
    </w:p>
    <w:p w14:paraId="1099F565" w14:textId="77777777" w:rsidR="00000000" w:rsidRPr="00976BF5" w:rsidRDefault="00550DE6" w:rsidP="00976BF5">
      <w:pPr>
        <w:pStyle w:val="PlainText"/>
        <w:rPr>
          <w:rFonts w:ascii="Courier New" w:hAnsi="Courier New" w:cs="Courier New"/>
        </w:rPr>
      </w:pPr>
    </w:p>
    <w:p w14:paraId="7D67EADF" w14:textId="77777777" w:rsidR="00000000" w:rsidRPr="00976BF5" w:rsidRDefault="00550DE6" w:rsidP="00976BF5">
      <w:pPr>
        <w:pStyle w:val="PlainText"/>
        <w:rPr>
          <w:rFonts w:ascii="Courier New" w:hAnsi="Courier New" w:cs="Courier New"/>
        </w:rPr>
      </w:pPr>
      <w:r w:rsidRPr="00976BF5">
        <w:rPr>
          <w:rFonts w:ascii="Courier New" w:hAnsi="Courier New" w:cs="Courier New"/>
        </w:rPr>
        <w:t xml:space="preserve">## What happens to my temporary number after my number has been ported </w:t>
      </w:r>
      <w:r w:rsidRPr="00976BF5">
        <w:rPr>
          <w:rFonts w:ascii="Courier New" w:hAnsi="Courier New" w:cs="Courier New"/>
        </w:rPr>
        <w:t>to Ooma?</w:t>
      </w:r>
    </w:p>
    <w:p w14:paraId="16AA5C48" w14:textId="77777777" w:rsidR="00000000" w:rsidRPr="00976BF5" w:rsidRDefault="00550DE6" w:rsidP="00976BF5">
      <w:pPr>
        <w:pStyle w:val="PlainText"/>
        <w:rPr>
          <w:rFonts w:ascii="Courier New" w:hAnsi="Courier New" w:cs="Courier New"/>
        </w:rPr>
      </w:pPr>
    </w:p>
    <w:p w14:paraId="20A305F5" w14:textId="77777777" w:rsidR="00000000" w:rsidRPr="00976BF5" w:rsidRDefault="00550DE6" w:rsidP="00976BF5">
      <w:pPr>
        <w:pStyle w:val="PlainText"/>
        <w:rPr>
          <w:rFonts w:ascii="Courier New" w:hAnsi="Courier New" w:cs="Courier New"/>
        </w:rPr>
      </w:pPr>
      <w:r w:rsidRPr="00976BF5">
        <w:rPr>
          <w:rFonts w:ascii="Courier New" w:hAnsi="Courier New" w:cs="Courier New"/>
        </w:rPr>
        <w:t>Once your number has been successfully ported to Ooma, it will replace your temporary number as the default phone number for your Ooma Office account. Your temporary number will be released back into the pool of available numbers.</w:t>
      </w:r>
    </w:p>
    <w:p w14:paraId="29284CA4" w14:textId="77777777" w:rsidR="00000000" w:rsidRPr="00976BF5" w:rsidRDefault="00550DE6" w:rsidP="00976BF5">
      <w:pPr>
        <w:pStyle w:val="PlainText"/>
        <w:rPr>
          <w:rFonts w:ascii="Courier New" w:hAnsi="Courier New" w:cs="Courier New"/>
        </w:rPr>
      </w:pPr>
    </w:p>
    <w:p w14:paraId="0A10F1BE" w14:textId="77777777" w:rsidR="00000000" w:rsidRPr="00976BF5" w:rsidRDefault="00550DE6" w:rsidP="00976BF5">
      <w:pPr>
        <w:pStyle w:val="PlainText"/>
        <w:rPr>
          <w:rFonts w:ascii="Courier New" w:hAnsi="Courier New" w:cs="Courier New"/>
        </w:rPr>
      </w:pPr>
      <w:r w:rsidRPr="00976BF5">
        <w:rPr>
          <w:rFonts w:ascii="Courier New" w:hAnsi="Courier New" w:cs="Courier New"/>
        </w:rPr>
        <w:t>If you would l</w:t>
      </w:r>
      <w:r w:rsidRPr="00976BF5">
        <w:rPr>
          <w:rFonts w:ascii="Courier New" w:hAnsi="Courier New" w:cs="Courier New"/>
        </w:rPr>
        <w:t>ike to keep your temporary number permanently, you can contact Customer Care by emailing &lt;a href="mailto:loa@ooma.com"&gt;loa@ooma.com&lt;/a&gt; at any time during the number porting process to request that your temporary number be assigned as a virtual number on y</w:t>
      </w:r>
      <w:r w:rsidRPr="00976BF5">
        <w:rPr>
          <w:rFonts w:ascii="Courier New" w:hAnsi="Courier New" w:cs="Courier New"/>
        </w:rPr>
        <w:t>our account.</w:t>
      </w:r>
    </w:p>
    <w:p w14:paraId="4716C869" w14:textId="77777777" w:rsidR="00000000" w:rsidRPr="00976BF5" w:rsidRDefault="00550DE6" w:rsidP="00976BF5">
      <w:pPr>
        <w:pStyle w:val="PlainText"/>
        <w:rPr>
          <w:rFonts w:ascii="Courier New" w:hAnsi="Courier New" w:cs="Courier New"/>
        </w:rPr>
      </w:pPr>
    </w:p>
    <w:p w14:paraId="50133B6F" w14:textId="77777777" w:rsidR="00550DE6" w:rsidRPr="00976BF5" w:rsidRDefault="00550DE6" w:rsidP="00976BF5">
      <w:pPr>
        <w:pStyle w:val="PlainText"/>
        <w:rPr>
          <w:rFonts w:ascii="Courier New" w:hAnsi="Courier New" w:cs="Courier New"/>
        </w:rPr>
      </w:pPr>
      <w:r w:rsidRPr="00976BF5">
        <w:rPr>
          <w:rFonts w:ascii="Courier New" w:hAnsi="Courier New" w:cs="Courier New"/>
        </w:rPr>
        <w:t xml:space="preserve">**Note:** One phone number is included in your monthly Ooma Office subscription. Each additional number will be billed at </w:t>
      </w:r>
      <w:ins w:id="27" w:author="DL" w:date="2017-05-29T19:46:00Z">
        <w:r w:rsidR="00A65FB9" w:rsidRPr="00A65FB9">
          <w:rPr>
            <w:rFonts w:ascii="Courier New" w:hAnsi="Courier New" w:cs="Courier New"/>
            <w:highlight w:val="yellow"/>
            <w:rPrChange w:id="28" w:author="DL" w:date="2017-05-29T19:46:00Z">
              <w:rPr>
                <w:rFonts w:ascii="Courier New" w:hAnsi="Courier New" w:cs="Courier New"/>
              </w:rPr>
            </w:rPrChange>
          </w:rPr>
          <w:t>£</w:t>
        </w:r>
      </w:ins>
      <w:del w:id="29" w:author="DL" w:date="2017-05-29T19:46:00Z">
        <w:r w:rsidRPr="00A65FB9" w:rsidDel="00A65FB9">
          <w:rPr>
            <w:rFonts w:ascii="Courier New" w:hAnsi="Courier New" w:cs="Courier New"/>
            <w:highlight w:val="yellow"/>
            <w:rPrChange w:id="30" w:author="DL" w:date="2017-05-29T19:46:00Z">
              <w:rPr>
                <w:rFonts w:ascii="Courier New" w:hAnsi="Courier New" w:cs="Courier New"/>
              </w:rPr>
            </w:rPrChange>
          </w:rPr>
          <w:delText>$10</w:delText>
        </w:r>
      </w:del>
      <w:ins w:id="31" w:author="DL" w:date="2017-05-29T19:46:00Z">
        <w:r w:rsidR="00A65FB9" w:rsidRPr="00A65FB9">
          <w:rPr>
            <w:rFonts w:ascii="Courier New" w:hAnsi="Courier New" w:cs="Courier New"/>
            <w:highlight w:val="yellow"/>
            <w:rPrChange w:id="32" w:author="DL" w:date="2017-05-29T19:46:00Z">
              <w:rPr>
                <w:rFonts w:ascii="Courier New" w:hAnsi="Courier New" w:cs="Courier New"/>
              </w:rPr>
            </w:rPrChange>
          </w:rPr>
          <w:t>XX</w:t>
        </w:r>
      </w:ins>
      <w:r w:rsidRPr="00A65FB9">
        <w:rPr>
          <w:rFonts w:ascii="Courier New" w:hAnsi="Courier New" w:cs="Courier New"/>
          <w:highlight w:val="yellow"/>
          <w:rPrChange w:id="33" w:author="DL" w:date="2017-05-29T19:46:00Z">
            <w:rPr>
              <w:rFonts w:ascii="Courier New" w:hAnsi="Courier New" w:cs="Courier New"/>
            </w:rPr>
          </w:rPrChange>
        </w:rPr>
        <w:t>.</w:t>
      </w:r>
      <w:del w:id="34" w:author="DL" w:date="2017-05-29T19:46:00Z">
        <w:r w:rsidRPr="00A65FB9" w:rsidDel="00A65FB9">
          <w:rPr>
            <w:rFonts w:ascii="Courier New" w:hAnsi="Courier New" w:cs="Courier New"/>
            <w:highlight w:val="yellow"/>
            <w:rPrChange w:id="35" w:author="DL" w:date="2017-05-29T19:46:00Z">
              <w:rPr>
                <w:rFonts w:ascii="Courier New" w:hAnsi="Courier New" w:cs="Courier New"/>
              </w:rPr>
            </w:rPrChange>
          </w:rPr>
          <w:delText>00</w:delText>
        </w:r>
      </w:del>
      <w:ins w:id="36" w:author="DL" w:date="2017-05-29T19:46:00Z">
        <w:r w:rsidR="00A65FB9" w:rsidRPr="00A65FB9">
          <w:rPr>
            <w:rFonts w:ascii="Courier New" w:hAnsi="Courier New" w:cs="Courier New"/>
            <w:highlight w:val="yellow"/>
            <w:rPrChange w:id="37" w:author="DL" w:date="2017-05-29T19:46:00Z">
              <w:rPr>
                <w:rFonts w:ascii="Courier New" w:hAnsi="Courier New" w:cs="Courier New"/>
              </w:rPr>
            </w:rPrChange>
          </w:rPr>
          <w:t>XX</w:t>
        </w:r>
      </w:ins>
      <w:r w:rsidRPr="00976BF5">
        <w:rPr>
          <w:rFonts w:ascii="Courier New" w:hAnsi="Courier New" w:cs="Courier New"/>
        </w:rPr>
        <w:t>/month (VAT included).</w:t>
      </w:r>
    </w:p>
    <w:sectPr w:rsidR="00550DE6" w:rsidRPr="00976BF5" w:rsidSect="00976BF5">
      <w:pgSz w:w="12240" w:h="15840"/>
      <w:pgMar w:top="1440" w:right="1502" w:bottom="1440" w:left="15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DL" w:date="2017-05-29T19:26:00Z" w:initials="DL">
    <w:p w14:paraId="658BAAA0" w14:textId="77777777" w:rsidR="00395B59" w:rsidRDefault="00395B59">
      <w:pPr>
        <w:pStyle w:val="CommentText"/>
      </w:pPr>
      <w:r>
        <w:rPr>
          <w:rStyle w:val="CommentReference"/>
        </w:rPr>
        <w:annotationRef/>
      </w:r>
      <w:r>
        <w:rPr>
          <w:noProof/>
        </w:rPr>
        <w:t>I did some research</w:t>
      </w:r>
      <w:r w:rsidR="00550DE6">
        <w:rPr>
          <w:noProof/>
        </w:rPr>
        <w:t xml:space="preserve"> on this</w:t>
      </w:r>
      <w:r>
        <w:rPr>
          <w:noProof/>
        </w:rPr>
        <w:t xml:space="preserve">, but </w:t>
      </w:r>
      <w:r w:rsidR="00550DE6">
        <w:rPr>
          <w:noProof/>
        </w:rPr>
        <w:t xml:space="preserve">I assume you know </w:t>
      </w:r>
      <w:r w:rsidR="00550DE6">
        <w:rPr>
          <w:noProof/>
        </w:rPr>
        <w:t>a</w:t>
      </w:r>
      <w:r w:rsidR="00550DE6">
        <w:rPr>
          <w:noProof/>
        </w:rPr>
        <w:t xml:space="preserve"> l</w:t>
      </w:r>
      <w:r w:rsidR="00550DE6">
        <w:rPr>
          <w:noProof/>
        </w:rPr>
        <w:t>ot more about the technical side than I do</w:t>
      </w:r>
      <w:r w:rsidR="00550DE6">
        <w:rPr>
          <w:noProof/>
        </w:rPr>
        <w:t>. I'd rather leave it to the experts.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8BAAA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L">
    <w15:presenceInfo w15:providerId="None" w15:userId="D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0A9"/>
    <w:rsid w:val="00395B59"/>
    <w:rsid w:val="003B7D00"/>
    <w:rsid w:val="004352F5"/>
    <w:rsid w:val="00486F8D"/>
    <w:rsid w:val="00550DE6"/>
    <w:rsid w:val="006D4213"/>
    <w:rsid w:val="00704938"/>
    <w:rsid w:val="008540A9"/>
    <w:rsid w:val="00976BF5"/>
    <w:rsid w:val="009D4A99"/>
    <w:rsid w:val="009E1586"/>
    <w:rsid w:val="00A65FB9"/>
    <w:rsid w:val="00D448B2"/>
    <w:rsid w:val="00DF025A"/>
    <w:rsid w:val="00E52F41"/>
    <w:rsid w:val="00EB7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82463"/>
  <w15:chartTrackingRefBased/>
  <w15:docId w15:val="{FB6A6D72-83CA-4010-8D9E-1FB09FB28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F8D"/>
    <w:pPr>
      <w:spacing w:after="120" w:line="240"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76BF5"/>
    <w:pPr>
      <w:spacing w:after="0"/>
    </w:pPr>
    <w:rPr>
      <w:rFonts w:ascii="Consolas" w:hAnsi="Consolas"/>
      <w:sz w:val="21"/>
      <w:szCs w:val="21"/>
    </w:rPr>
  </w:style>
  <w:style w:type="character" w:customStyle="1" w:styleId="PlainTextChar">
    <w:name w:val="Plain Text Char"/>
    <w:basedOn w:val="DefaultParagraphFont"/>
    <w:link w:val="PlainText"/>
    <w:uiPriority w:val="99"/>
    <w:rsid w:val="00976BF5"/>
    <w:rPr>
      <w:rFonts w:ascii="Consolas" w:hAnsi="Consolas"/>
      <w:sz w:val="21"/>
      <w:szCs w:val="21"/>
      <w:lang w:val="en-GB"/>
    </w:rPr>
  </w:style>
  <w:style w:type="character" w:styleId="CommentReference">
    <w:name w:val="annotation reference"/>
    <w:basedOn w:val="DefaultParagraphFont"/>
    <w:uiPriority w:val="99"/>
    <w:semiHidden/>
    <w:unhideWhenUsed/>
    <w:rsid w:val="00395B59"/>
    <w:rPr>
      <w:sz w:val="16"/>
      <w:szCs w:val="16"/>
    </w:rPr>
  </w:style>
  <w:style w:type="paragraph" w:styleId="CommentText">
    <w:name w:val="annotation text"/>
    <w:basedOn w:val="Normal"/>
    <w:link w:val="CommentTextChar"/>
    <w:uiPriority w:val="99"/>
    <w:semiHidden/>
    <w:unhideWhenUsed/>
    <w:rsid w:val="00395B59"/>
    <w:rPr>
      <w:sz w:val="20"/>
      <w:szCs w:val="20"/>
    </w:rPr>
  </w:style>
  <w:style w:type="character" w:customStyle="1" w:styleId="CommentTextChar">
    <w:name w:val="Comment Text Char"/>
    <w:basedOn w:val="DefaultParagraphFont"/>
    <w:link w:val="CommentText"/>
    <w:uiPriority w:val="99"/>
    <w:semiHidden/>
    <w:rsid w:val="00395B59"/>
    <w:rPr>
      <w:sz w:val="20"/>
      <w:szCs w:val="20"/>
      <w:lang w:val="en-GB"/>
    </w:rPr>
  </w:style>
  <w:style w:type="paragraph" w:styleId="CommentSubject">
    <w:name w:val="annotation subject"/>
    <w:basedOn w:val="CommentText"/>
    <w:next w:val="CommentText"/>
    <w:link w:val="CommentSubjectChar"/>
    <w:uiPriority w:val="99"/>
    <w:semiHidden/>
    <w:unhideWhenUsed/>
    <w:rsid w:val="00395B59"/>
    <w:rPr>
      <w:b/>
      <w:bCs/>
    </w:rPr>
  </w:style>
  <w:style w:type="character" w:customStyle="1" w:styleId="CommentSubjectChar">
    <w:name w:val="Comment Subject Char"/>
    <w:basedOn w:val="CommentTextChar"/>
    <w:link w:val="CommentSubject"/>
    <w:uiPriority w:val="99"/>
    <w:semiHidden/>
    <w:rsid w:val="00395B59"/>
    <w:rPr>
      <w:b/>
      <w:bCs/>
      <w:sz w:val="20"/>
      <w:szCs w:val="20"/>
      <w:lang w:val="en-GB"/>
    </w:rPr>
  </w:style>
  <w:style w:type="paragraph" w:styleId="Revision">
    <w:name w:val="Revision"/>
    <w:hidden/>
    <w:uiPriority w:val="99"/>
    <w:semiHidden/>
    <w:rsid w:val="00395B59"/>
    <w:pPr>
      <w:spacing w:after="0" w:line="240" w:lineRule="auto"/>
    </w:pPr>
    <w:rPr>
      <w:lang w:val="en-GB"/>
    </w:rPr>
  </w:style>
  <w:style w:type="paragraph" w:styleId="BalloonText">
    <w:name w:val="Balloon Text"/>
    <w:basedOn w:val="Normal"/>
    <w:link w:val="BalloonTextChar"/>
    <w:uiPriority w:val="99"/>
    <w:semiHidden/>
    <w:unhideWhenUsed/>
    <w:rsid w:val="00395B5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5B59"/>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dc:creator>
  <cp:keywords/>
  <dc:description/>
  <cp:lastModifiedBy>DL</cp:lastModifiedBy>
  <cp:revision>4</cp:revision>
  <dcterms:created xsi:type="dcterms:W3CDTF">2017-05-29T16:16:00Z</dcterms:created>
  <dcterms:modified xsi:type="dcterms:W3CDTF">2017-05-29T16:46:00Z</dcterms:modified>
</cp:coreProperties>
</file>