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75F4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---</w:t>
      </w:r>
    </w:p>
    <w:p w14:paraId="6236D9A5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layout: post</w:t>
      </w:r>
    </w:p>
    <w:p w14:paraId="6D487E22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title:  Virtual fax</w:t>
      </w:r>
    </w:p>
    <w:p w14:paraId="111BCD79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date:   2017-02-06 16:45:00</w:t>
      </w:r>
    </w:p>
    <w:p w14:paraId="72A65CD1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country: [</w:t>
      </w:r>
      <w:del w:id="0" w:author="D" w:date="2017-05-29T16:33:00Z">
        <w:r w:rsidRPr="00F064F2" w:rsidDel="00F064F2">
          <w:rPr>
            <w:rFonts w:ascii="Courier New" w:hAnsi="Courier New" w:cs="Courier New"/>
            <w:lang w:val="en-GB"/>
          </w:rPr>
          <w:delText>Australia</w:delText>
        </w:r>
      </w:del>
      <w:ins w:id="1" w:author="D" w:date="2017-05-29T16:33:00Z">
        <w:r w:rsidR="00F064F2" w:rsidRPr="00F064F2">
          <w:rPr>
            <w:rFonts w:ascii="Courier New" w:hAnsi="Courier New" w:cs="Courier New"/>
            <w:lang w:val="en-GB"/>
          </w:rPr>
          <w:t>UK</w:t>
        </w:r>
      </w:ins>
      <w:r w:rsidRPr="00F064F2">
        <w:rPr>
          <w:rFonts w:ascii="Courier New" w:hAnsi="Courier New" w:cs="Courier New"/>
          <w:lang w:val="en-GB"/>
        </w:rPr>
        <w:t>]</w:t>
      </w:r>
    </w:p>
    <w:p w14:paraId="7343B12A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language: [English]</w:t>
      </w:r>
    </w:p>
    <w:p w14:paraId="06F08030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locale: [</w:t>
      </w:r>
      <w:proofErr w:type="spellStart"/>
      <w:r w:rsidRPr="00F064F2">
        <w:rPr>
          <w:rFonts w:ascii="Courier New" w:hAnsi="Courier New" w:cs="Courier New"/>
          <w:lang w:val="en-GB"/>
        </w:rPr>
        <w:t>en-</w:t>
      </w:r>
      <w:del w:id="2" w:author="D" w:date="2017-05-29T16:34:00Z">
        <w:r w:rsidRPr="00F064F2" w:rsidDel="00F064F2">
          <w:rPr>
            <w:rFonts w:ascii="Courier New" w:hAnsi="Courier New" w:cs="Courier New"/>
            <w:lang w:val="en-GB"/>
          </w:rPr>
          <w:delText>au</w:delText>
        </w:r>
      </w:del>
      <w:ins w:id="3" w:author="D" w:date="2017-05-29T16:34:00Z">
        <w:r w:rsidR="00F064F2" w:rsidRPr="00F064F2">
          <w:rPr>
            <w:rFonts w:ascii="Courier New" w:hAnsi="Courier New" w:cs="Courier New"/>
            <w:lang w:val="en-GB"/>
          </w:rPr>
          <w:t>uk</w:t>
        </w:r>
      </w:ins>
      <w:proofErr w:type="spellEnd"/>
      <w:r w:rsidRPr="00F064F2">
        <w:rPr>
          <w:rFonts w:ascii="Courier New" w:hAnsi="Courier New" w:cs="Courier New"/>
          <w:lang w:val="en-GB"/>
        </w:rPr>
        <w:t>]</w:t>
      </w:r>
    </w:p>
    <w:p w14:paraId="53726284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category: [</w:t>
      </w:r>
      <w:proofErr w:type="spellStart"/>
      <w:r w:rsidRPr="00F064F2">
        <w:rPr>
          <w:rFonts w:ascii="Courier New" w:hAnsi="Courier New" w:cs="Courier New"/>
          <w:lang w:val="en-GB"/>
        </w:rPr>
        <w:t>wework</w:t>
      </w:r>
      <w:proofErr w:type="spellEnd"/>
      <w:r w:rsidRPr="00F064F2">
        <w:rPr>
          <w:rFonts w:ascii="Courier New" w:hAnsi="Courier New" w:cs="Courier New"/>
          <w:lang w:val="en-GB"/>
        </w:rPr>
        <w:t>]</w:t>
      </w:r>
    </w:p>
    <w:p w14:paraId="663A3AD1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 xml:space="preserve">tags: [admin-features, end-user-features, </w:t>
      </w:r>
      <w:proofErr w:type="spellStart"/>
      <w:r w:rsidRPr="00F064F2">
        <w:rPr>
          <w:rFonts w:ascii="Courier New" w:hAnsi="Courier New" w:cs="Courier New"/>
          <w:lang w:val="en-GB"/>
        </w:rPr>
        <w:t>wework</w:t>
      </w:r>
      <w:proofErr w:type="spellEnd"/>
      <w:r w:rsidRPr="00F064F2">
        <w:rPr>
          <w:rFonts w:ascii="Courier New" w:hAnsi="Courier New" w:cs="Courier New"/>
          <w:lang w:val="en-GB"/>
        </w:rPr>
        <w:t>]</w:t>
      </w:r>
    </w:p>
    <w:p w14:paraId="62EF4E19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---</w:t>
      </w:r>
    </w:p>
    <w:p w14:paraId="1193FDAF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7577EBED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 xml:space="preserve">Sending and receiving faxes is a necessity for most businesses. Ooma offers an alternative to a physical fax machine with virtual faxing. Since users </w:t>
      </w:r>
      <w:r w:rsidRPr="00716D0D">
        <w:rPr>
          <w:rFonts w:ascii="Courier New" w:hAnsi="Courier New" w:cs="Courier New"/>
          <w:highlight w:val="yellow"/>
          <w:lang w:val="en-GB"/>
          <w:rPrChange w:id="4" w:author="Microsoft Office User" w:date="2017-07-17T00:05:00Z">
            <w:rPr>
              <w:rFonts w:ascii="Courier New" w:hAnsi="Courier New" w:cs="Courier New"/>
              <w:lang w:val="en-GB"/>
            </w:rPr>
          </w:rPrChange>
        </w:rPr>
        <w:t xml:space="preserve">can send </w:t>
      </w:r>
      <w:commentRangeStart w:id="5"/>
      <w:del w:id="6" w:author="Microsoft Office User" w:date="2017-07-16T22:23:00Z">
        <w:r w:rsidRPr="00716D0D" w:rsidDel="00E072DD">
          <w:rPr>
            <w:rFonts w:ascii="Courier New" w:hAnsi="Courier New" w:cs="Courier New"/>
            <w:highlight w:val="yellow"/>
            <w:lang w:val="en-GB"/>
            <w:rPrChange w:id="7" w:author="Microsoft Office User" w:date="2017-07-17T00:05:00Z">
              <w:rPr>
                <w:rFonts w:ascii="Courier New" w:hAnsi="Courier New" w:cs="Courier New"/>
                <w:lang w:val="en-GB"/>
              </w:rPr>
            </w:rPrChange>
          </w:rPr>
          <w:delText xml:space="preserve">and receive </w:delText>
        </w:r>
      </w:del>
      <w:r w:rsidRPr="00716D0D">
        <w:rPr>
          <w:rFonts w:ascii="Courier New" w:hAnsi="Courier New" w:cs="Courier New"/>
          <w:highlight w:val="yellow"/>
          <w:lang w:val="en-GB"/>
          <w:rPrChange w:id="8" w:author="Microsoft Office User" w:date="2017-07-17T00:05:00Z">
            <w:rPr>
              <w:rFonts w:ascii="Courier New" w:hAnsi="Courier New" w:cs="Courier New"/>
              <w:lang w:val="en-GB"/>
            </w:rPr>
          </w:rPrChange>
        </w:rPr>
        <w:t>faxes</w:t>
      </w:r>
      <w:commentRangeEnd w:id="5"/>
      <w:r w:rsidR="00716D0D">
        <w:rPr>
          <w:rStyle w:val="CommentReference"/>
          <w:rFonts w:asciiTheme="minorHAnsi" w:hAnsiTheme="minorHAnsi"/>
        </w:rPr>
        <w:commentReference w:id="5"/>
      </w:r>
      <w:r w:rsidRPr="00F064F2">
        <w:rPr>
          <w:rFonts w:ascii="Courier New" w:hAnsi="Courier New" w:cs="Courier New"/>
          <w:lang w:val="en-GB"/>
        </w:rPr>
        <w:t xml:space="preserve"> </w:t>
      </w:r>
      <w:del w:id="9" w:author="D" w:date="2017-05-29T16:35:00Z">
        <w:r w:rsidRPr="00F064F2" w:rsidDel="00F064F2">
          <w:rPr>
            <w:rFonts w:ascii="Courier New" w:hAnsi="Courier New" w:cs="Courier New"/>
            <w:lang w:val="en-GB"/>
          </w:rPr>
          <w:delText xml:space="preserve">right </w:delText>
        </w:r>
      </w:del>
      <w:ins w:id="10" w:author="D" w:date="2017-05-29T16:35:00Z">
        <w:r w:rsidR="00F064F2">
          <w:rPr>
            <w:rFonts w:ascii="Courier New" w:hAnsi="Courier New" w:cs="Courier New"/>
            <w:lang w:val="en-GB"/>
          </w:rPr>
          <w:t>straight</w:t>
        </w:r>
        <w:r w:rsidR="00F064F2" w:rsidRPr="00F064F2">
          <w:rPr>
            <w:rFonts w:ascii="Courier New" w:hAnsi="Courier New" w:cs="Courier New"/>
            <w:lang w:val="en-GB"/>
          </w:rPr>
          <w:t xml:space="preserve"> </w:t>
        </w:r>
      </w:ins>
      <w:r w:rsidRPr="00F064F2">
        <w:rPr>
          <w:rFonts w:ascii="Courier New" w:hAnsi="Courier New" w:cs="Courier New"/>
          <w:lang w:val="en-GB"/>
        </w:rPr>
        <w:t xml:space="preserve">from the End User Portal, virtual faxing can give a small business the flexibility to allow its users to work from anywhere. </w:t>
      </w:r>
    </w:p>
    <w:p w14:paraId="14A2DCA2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46F6FE4E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1. Table of Contents</w:t>
      </w:r>
    </w:p>
    <w:p w14:paraId="0C86CCCF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proofErr w:type="gramStart"/>
      <w:r w:rsidRPr="00F064F2">
        <w:rPr>
          <w:rFonts w:ascii="Courier New" w:hAnsi="Courier New" w:cs="Courier New"/>
          <w:lang w:val="en-GB"/>
        </w:rPr>
        <w:t>{:toc</w:t>
      </w:r>
      <w:proofErr w:type="gramEnd"/>
      <w:r w:rsidRPr="00F064F2">
        <w:rPr>
          <w:rFonts w:ascii="Courier New" w:hAnsi="Courier New" w:cs="Courier New"/>
          <w:lang w:val="en-GB"/>
        </w:rPr>
        <w:t>}</w:t>
      </w:r>
    </w:p>
    <w:p w14:paraId="2A6BC5D7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* * *</w:t>
      </w:r>
    </w:p>
    <w:p w14:paraId="03919C21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041F5B5C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## What is virtual faxing?</w:t>
      </w:r>
    </w:p>
    <w:p w14:paraId="420082D5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28A7F7E0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CA2B4B">
        <w:rPr>
          <w:rFonts w:ascii="Courier New" w:hAnsi="Courier New" w:cs="Courier New"/>
          <w:lang w:val="en-GB"/>
        </w:rPr>
        <w:t xml:space="preserve">Virtual faxing is a process </w:t>
      </w:r>
      <w:del w:id="11" w:author="D" w:date="2017-05-29T16:36:00Z">
        <w:r w:rsidRPr="00CA2B4B" w:rsidDel="00F064F2">
          <w:rPr>
            <w:rFonts w:ascii="Courier New" w:hAnsi="Courier New" w:cs="Courier New"/>
            <w:lang w:val="en-GB"/>
            <w:rPrChange w:id="12" w:author="Microsoft Office User" w:date="2017-07-17T00:05:00Z">
              <w:rPr>
                <w:rFonts w:ascii="Courier New" w:hAnsi="Courier New" w:cs="Courier New"/>
                <w:lang w:val="en-GB"/>
              </w:rPr>
            </w:rPrChange>
          </w:rPr>
          <w:delText>through which</w:delText>
        </w:r>
      </w:del>
      <w:ins w:id="13" w:author="D" w:date="2017-05-29T16:36:00Z">
        <w:r w:rsidR="00F064F2" w:rsidRPr="00CA2B4B">
          <w:rPr>
            <w:rFonts w:ascii="Courier New" w:hAnsi="Courier New" w:cs="Courier New"/>
            <w:lang w:val="en-GB"/>
            <w:rPrChange w:id="14" w:author="Microsoft Office User" w:date="2017-07-17T00:05:00Z">
              <w:rPr>
                <w:rFonts w:ascii="Courier New" w:hAnsi="Courier New" w:cs="Courier New"/>
                <w:lang w:val="en-GB"/>
              </w:rPr>
            </w:rPrChange>
          </w:rPr>
          <w:t>that allows</w:t>
        </w:r>
      </w:ins>
      <w:r w:rsidRPr="00CA2B4B">
        <w:rPr>
          <w:rFonts w:ascii="Courier New" w:hAnsi="Courier New" w:cs="Courier New"/>
          <w:lang w:val="en-GB"/>
          <w:rPrChange w:id="15" w:author="Microsoft Office User" w:date="2017-07-17T00:05:00Z">
            <w:rPr>
              <w:rFonts w:ascii="Courier New" w:hAnsi="Courier New" w:cs="Courier New"/>
              <w:lang w:val="en-GB"/>
            </w:rPr>
          </w:rPrChange>
        </w:rPr>
        <w:t xml:space="preserve"> users </w:t>
      </w:r>
      <w:del w:id="16" w:author="D" w:date="2017-05-29T16:36:00Z">
        <w:r w:rsidRPr="00CA2B4B" w:rsidDel="00F064F2">
          <w:rPr>
            <w:rFonts w:ascii="Courier New" w:hAnsi="Courier New" w:cs="Courier New"/>
            <w:lang w:val="en-GB"/>
            <w:rPrChange w:id="17" w:author="Microsoft Office User" w:date="2017-07-17T00:05:00Z">
              <w:rPr>
                <w:rFonts w:ascii="Courier New" w:hAnsi="Courier New" w:cs="Courier New"/>
                <w:lang w:val="en-GB"/>
              </w:rPr>
            </w:rPrChange>
          </w:rPr>
          <w:delText xml:space="preserve">can </w:delText>
        </w:r>
      </w:del>
      <w:ins w:id="18" w:author="D" w:date="2017-05-29T16:36:00Z">
        <w:r w:rsidR="00F064F2" w:rsidRPr="00CA2B4B">
          <w:rPr>
            <w:rFonts w:ascii="Courier New" w:hAnsi="Courier New" w:cs="Courier New"/>
            <w:lang w:val="en-GB"/>
            <w:rPrChange w:id="19" w:author="Microsoft Office User" w:date="2017-07-17T00:05:00Z">
              <w:rPr>
                <w:rFonts w:ascii="Courier New" w:hAnsi="Courier New" w:cs="Courier New"/>
                <w:lang w:val="en-GB"/>
              </w:rPr>
            </w:rPrChange>
          </w:rPr>
          <w:t xml:space="preserve">to </w:t>
        </w:r>
      </w:ins>
      <w:r w:rsidRPr="00CA2B4B">
        <w:rPr>
          <w:rFonts w:ascii="Courier New" w:hAnsi="Courier New" w:cs="Courier New"/>
          <w:lang w:val="en-GB"/>
          <w:rPrChange w:id="20" w:author="Microsoft Office User" w:date="2017-07-17T00:05:00Z">
            <w:rPr>
              <w:rFonts w:ascii="Courier New" w:hAnsi="Courier New" w:cs="Courier New"/>
              <w:lang w:val="en-GB"/>
            </w:rPr>
          </w:rPrChange>
        </w:rPr>
        <w:t xml:space="preserve">send and receive faxes </w:t>
      </w:r>
      <w:del w:id="21" w:author="D" w:date="2017-05-29T16:36:00Z">
        <w:r w:rsidRPr="00CA2B4B" w:rsidDel="00F064F2">
          <w:rPr>
            <w:rFonts w:ascii="Courier New" w:hAnsi="Courier New" w:cs="Courier New"/>
            <w:lang w:val="en-GB"/>
            <w:rPrChange w:id="22" w:author="Microsoft Office User" w:date="2017-07-17T00:05:00Z">
              <w:rPr>
                <w:rFonts w:ascii="Courier New" w:hAnsi="Courier New" w:cs="Courier New"/>
                <w:lang w:val="en-GB"/>
              </w:rPr>
            </w:rPrChange>
          </w:rPr>
          <w:delText xml:space="preserve">through </w:delText>
        </w:r>
      </w:del>
      <w:ins w:id="23" w:author="D" w:date="2017-05-29T16:37:00Z">
        <w:r w:rsidR="00F064F2" w:rsidRPr="00CA2B4B">
          <w:rPr>
            <w:rFonts w:ascii="Courier New" w:hAnsi="Courier New" w:cs="Courier New"/>
            <w:lang w:val="en-GB"/>
            <w:rPrChange w:id="24" w:author="Microsoft Office User" w:date="2017-07-17T00:05:00Z">
              <w:rPr>
                <w:rFonts w:ascii="Courier New" w:hAnsi="Courier New" w:cs="Courier New"/>
                <w:lang w:val="en-GB"/>
              </w:rPr>
            </w:rPrChange>
          </w:rPr>
          <w:t>over</w:t>
        </w:r>
      </w:ins>
      <w:ins w:id="25" w:author="D" w:date="2017-05-29T16:36:00Z">
        <w:r w:rsidR="00F064F2" w:rsidRPr="00F064F2">
          <w:rPr>
            <w:rFonts w:ascii="Courier New" w:hAnsi="Courier New" w:cs="Courier New"/>
            <w:lang w:val="en-GB"/>
          </w:rPr>
          <w:t xml:space="preserve"> </w:t>
        </w:r>
      </w:ins>
      <w:r w:rsidRPr="00F064F2">
        <w:rPr>
          <w:rFonts w:ascii="Courier New" w:hAnsi="Courier New" w:cs="Courier New"/>
          <w:lang w:val="en-GB"/>
        </w:rPr>
        <w:t xml:space="preserve">the Internet. Users can upload a PDF file and send it </w:t>
      </w:r>
      <w:del w:id="26" w:author="D" w:date="2017-05-29T16:37:00Z">
        <w:r w:rsidRPr="00F064F2" w:rsidDel="00F064F2">
          <w:rPr>
            <w:rFonts w:ascii="Courier New" w:hAnsi="Courier New" w:cs="Courier New"/>
            <w:lang w:val="en-GB"/>
          </w:rPr>
          <w:delText xml:space="preserve">through </w:delText>
        </w:r>
      </w:del>
      <w:ins w:id="27" w:author="D" w:date="2017-05-29T16:37:00Z">
        <w:r w:rsidR="00F064F2">
          <w:rPr>
            <w:rFonts w:ascii="Courier New" w:hAnsi="Courier New" w:cs="Courier New"/>
            <w:lang w:val="en-GB"/>
          </w:rPr>
          <w:t>via</w:t>
        </w:r>
        <w:r w:rsidR="00F064F2" w:rsidRPr="00F064F2">
          <w:rPr>
            <w:rFonts w:ascii="Courier New" w:hAnsi="Courier New" w:cs="Courier New"/>
            <w:lang w:val="en-GB"/>
          </w:rPr>
          <w:t xml:space="preserve"> </w:t>
        </w:r>
      </w:ins>
      <w:r w:rsidRPr="00F064F2">
        <w:rPr>
          <w:rFonts w:ascii="Courier New" w:hAnsi="Courier New" w:cs="Courier New"/>
          <w:lang w:val="en-GB"/>
        </w:rPr>
        <w:t>the End User Portal. Incoming faxes are sent to a direct phone number, received as PDF files, and sent to the user's email address.</w:t>
      </w:r>
    </w:p>
    <w:p w14:paraId="4EDD25B0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14FBBE8F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## What do I get with virtual fax?</w:t>
      </w:r>
    </w:p>
    <w:p w14:paraId="18CA43D3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2298C142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Each user extension can enable virtual fax, along with a dedicated phone number to receive faxes. Once virtual fax is configured, users will be able to use the Send Fax feature in the End User Portal to send faxes.</w:t>
      </w:r>
    </w:p>
    <w:p w14:paraId="593ABF04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3DBEE594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## How much does virtual fax cost?</w:t>
      </w:r>
    </w:p>
    <w:p w14:paraId="5F7A3289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6DF18E74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 xml:space="preserve">Virtual fax is included in your Ooma Office subscription. </w:t>
      </w:r>
    </w:p>
    <w:p w14:paraId="66F2EC6D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10650E35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 xml:space="preserve">To learn more about our pricing structure for additional services and capacity, please visit our [pricing </w:t>
      </w:r>
      <w:proofErr w:type="gramStart"/>
      <w:r w:rsidRPr="00F064F2">
        <w:rPr>
          <w:rFonts w:ascii="Courier New" w:hAnsi="Courier New" w:cs="Courier New"/>
          <w:lang w:val="en-GB"/>
        </w:rPr>
        <w:t>chart](</w:t>
      </w:r>
      <w:proofErr w:type="gramEnd"/>
      <w:r w:rsidRPr="00F064F2">
        <w:rPr>
          <w:rFonts w:ascii="Courier New" w:hAnsi="Courier New" w:cs="Courier New"/>
          <w:lang w:val="en-GB"/>
        </w:rPr>
        <w:t>/au/</w:t>
      </w:r>
      <w:proofErr w:type="spellStart"/>
      <w:r w:rsidRPr="00F064F2">
        <w:rPr>
          <w:rFonts w:ascii="Courier New" w:hAnsi="Courier New" w:cs="Courier New"/>
          <w:lang w:val="en-GB"/>
        </w:rPr>
        <w:t>en</w:t>
      </w:r>
      <w:proofErr w:type="spellEnd"/>
      <w:r w:rsidRPr="00F064F2">
        <w:rPr>
          <w:rFonts w:ascii="Courier New" w:hAnsi="Courier New" w:cs="Courier New"/>
          <w:lang w:val="en-GB"/>
        </w:rPr>
        <w:t>/</w:t>
      </w:r>
      <w:proofErr w:type="spellStart"/>
      <w:r w:rsidRPr="00F064F2">
        <w:rPr>
          <w:rFonts w:ascii="Courier New" w:hAnsi="Courier New" w:cs="Courier New"/>
          <w:lang w:val="en-GB"/>
        </w:rPr>
        <w:t>ooma</w:t>
      </w:r>
      <w:proofErr w:type="spellEnd"/>
      <w:r w:rsidRPr="00F064F2">
        <w:rPr>
          <w:rFonts w:ascii="Courier New" w:hAnsi="Courier New" w:cs="Courier New"/>
          <w:lang w:val="en-GB"/>
        </w:rPr>
        <w:t>-office-pricing-chart).</w:t>
      </w:r>
    </w:p>
    <w:p w14:paraId="0FDEBD5B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6F130514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## How do I sign up for virtual fax?</w:t>
      </w:r>
    </w:p>
    <w:p w14:paraId="47B6B2DF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46F8F059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You can sign up for virtual fax by following these instructions:</w:t>
      </w:r>
    </w:p>
    <w:p w14:paraId="57297048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6BC54DD9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1. Log into [</w:t>
      </w:r>
      <w:proofErr w:type="gramStart"/>
      <w:r w:rsidRPr="00F064F2">
        <w:rPr>
          <w:rFonts w:ascii="Courier New" w:hAnsi="Courier New" w:cs="Courier New"/>
          <w:lang w:val="en-GB"/>
        </w:rPr>
        <w:t>{{ site.office_link.au</w:t>
      </w:r>
      <w:proofErr w:type="gramEnd"/>
      <w:r w:rsidRPr="00F064F2">
        <w:rPr>
          <w:rFonts w:ascii="Courier New" w:hAnsi="Courier New" w:cs="Courier New"/>
          <w:lang w:val="en-GB"/>
        </w:rPr>
        <w:t xml:space="preserve"> }}/]({{ site.office_link.au }}/) as an administrator and navigate to the [Manage Extensions]({{ site.office_link.au }}/extensions) screen.</w:t>
      </w:r>
    </w:p>
    <w:p w14:paraId="0B4879EB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 xml:space="preserve">2. Click the name of the user </w:t>
      </w:r>
      <w:del w:id="28" w:author="D" w:date="2017-05-29T16:39:00Z">
        <w:r w:rsidRPr="00F064F2" w:rsidDel="00F064F2">
          <w:rPr>
            <w:rFonts w:ascii="Courier New" w:hAnsi="Courier New" w:cs="Courier New"/>
            <w:lang w:val="en-GB"/>
          </w:rPr>
          <w:delText xml:space="preserve">on </w:delText>
        </w:r>
      </w:del>
      <w:r w:rsidRPr="00F064F2">
        <w:rPr>
          <w:rFonts w:ascii="Courier New" w:hAnsi="Courier New" w:cs="Courier New"/>
          <w:lang w:val="en-GB"/>
        </w:rPr>
        <w:t xml:space="preserve">whose </w:t>
      </w:r>
      <w:r w:rsidRPr="00E072DD">
        <w:rPr>
          <w:rFonts w:ascii="Courier New" w:hAnsi="Courier New" w:cs="Courier New"/>
          <w:highlight w:val="yellow"/>
          <w:lang w:val="en-GB"/>
          <w:rPrChange w:id="29" w:author="Microsoft Office User" w:date="2017-07-16T22:25:00Z">
            <w:rPr>
              <w:rFonts w:ascii="Courier New" w:hAnsi="Courier New" w:cs="Courier New"/>
              <w:lang w:val="en-GB"/>
            </w:rPr>
          </w:rPrChange>
        </w:rPr>
        <w:t xml:space="preserve">extension you </w:t>
      </w:r>
      <w:del w:id="30" w:author="D" w:date="2017-05-29T16:41:00Z">
        <w:r w:rsidRPr="00E072DD" w:rsidDel="00F064F2">
          <w:rPr>
            <w:rFonts w:ascii="Courier New" w:hAnsi="Courier New" w:cs="Courier New"/>
            <w:highlight w:val="yellow"/>
            <w:lang w:val="en-GB"/>
            <w:rPrChange w:id="31" w:author="Microsoft Office User" w:date="2017-07-16T22:25:00Z">
              <w:rPr>
                <w:rFonts w:ascii="Courier New" w:hAnsi="Courier New" w:cs="Courier New"/>
                <w:lang w:val="en-GB"/>
              </w:rPr>
            </w:rPrChange>
          </w:rPr>
          <w:delText xml:space="preserve">will </w:delText>
        </w:r>
      </w:del>
      <w:ins w:id="32" w:author="D" w:date="2017-05-29T16:41:00Z">
        <w:r w:rsidR="00F064F2" w:rsidRPr="00E072DD">
          <w:rPr>
            <w:rFonts w:ascii="Courier New" w:hAnsi="Courier New" w:cs="Courier New"/>
            <w:highlight w:val="yellow"/>
            <w:lang w:val="en-GB"/>
            <w:rPrChange w:id="33" w:author="Microsoft Office User" w:date="2017-07-16T22:25:00Z">
              <w:rPr>
                <w:rFonts w:ascii="Courier New" w:hAnsi="Courier New" w:cs="Courier New"/>
                <w:lang w:val="en-GB"/>
              </w:rPr>
            </w:rPrChange>
          </w:rPr>
          <w:t xml:space="preserve">want to </w:t>
        </w:r>
      </w:ins>
      <w:r w:rsidRPr="00E072DD">
        <w:rPr>
          <w:rFonts w:ascii="Courier New" w:hAnsi="Courier New" w:cs="Courier New"/>
          <w:highlight w:val="yellow"/>
          <w:lang w:val="en-GB"/>
          <w:rPrChange w:id="34" w:author="Microsoft Office User" w:date="2017-07-16T22:25:00Z">
            <w:rPr>
              <w:rFonts w:ascii="Courier New" w:hAnsi="Courier New" w:cs="Courier New"/>
              <w:lang w:val="en-GB"/>
            </w:rPr>
          </w:rPrChange>
        </w:rPr>
        <w:t>enable virtual fax</w:t>
      </w:r>
      <w:ins w:id="35" w:author="D" w:date="2017-05-29T16:41:00Z">
        <w:r w:rsidR="00F064F2" w:rsidRPr="00E072DD">
          <w:rPr>
            <w:rFonts w:ascii="Courier New" w:hAnsi="Courier New" w:cs="Courier New"/>
            <w:highlight w:val="yellow"/>
            <w:lang w:val="en-GB"/>
            <w:rPrChange w:id="36" w:author="Microsoft Office User" w:date="2017-07-16T22:25:00Z">
              <w:rPr>
                <w:rFonts w:ascii="Courier New" w:hAnsi="Courier New" w:cs="Courier New"/>
                <w:lang w:val="en-GB"/>
              </w:rPr>
            </w:rPrChange>
          </w:rPr>
          <w:t xml:space="preserve"> on</w:t>
        </w:r>
      </w:ins>
      <w:r w:rsidRPr="00E072DD">
        <w:rPr>
          <w:rFonts w:ascii="Courier New" w:hAnsi="Courier New" w:cs="Courier New"/>
          <w:highlight w:val="yellow"/>
          <w:lang w:val="en-GB"/>
          <w:rPrChange w:id="37" w:author="Microsoft Office User" w:date="2017-07-16T22:25:00Z">
            <w:rPr>
              <w:rFonts w:ascii="Courier New" w:hAnsi="Courier New" w:cs="Courier New"/>
              <w:lang w:val="en-GB"/>
            </w:rPr>
          </w:rPrChange>
        </w:rPr>
        <w:t>.</w:t>
      </w:r>
    </w:p>
    <w:p w14:paraId="7679D80D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3. Follow the on-screen instructions to choose a dedicated faxing phone number.</w:t>
      </w:r>
    </w:p>
    <w:p w14:paraId="3B6266F4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4. Click the Save button.</w:t>
      </w:r>
    </w:p>
    <w:p w14:paraId="49147EC6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32504D7E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## How do I send a virtual fax?</w:t>
      </w:r>
    </w:p>
    <w:p w14:paraId="4DB9B343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681EFF08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To send a virtual fax, users can follow these instructions:</w:t>
      </w:r>
    </w:p>
    <w:p w14:paraId="082AD31D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6DF1C704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1. Log into the End User Portal at [</w:t>
      </w:r>
      <w:proofErr w:type="gramStart"/>
      <w:r w:rsidRPr="00F064F2">
        <w:rPr>
          <w:rFonts w:ascii="Courier New" w:hAnsi="Courier New" w:cs="Courier New"/>
          <w:lang w:val="en-GB"/>
        </w:rPr>
        <w:t>{{ site.office_link.au</w:t>
      </w:r>
      <w:proofErr w:type="gramEnd"/>
      <w:r w:rsidRPr="00F064F2">
        <w:rPr>
          <w:rFonts w:ascii="Courier New" w:hAnsi="Courier New" w:cs="Courier New"/>
          <w:lang w:val="en-GB"/>
        </w:rPr>
        <w:t xml:space="preserve"> }}/]({{ site.office_link.au }}/) and navigate to the [Send Fax]({{ site.office_link.au }}/</w:t>
      </w:r>
      <w:proofErr w:type="spellStart"/>
      <w:r w:rsidRPr="00F064F2">
        <w:rPr>
          <w:rFonts w:ascii="Courier New" w:hAnsi="Courier New" w:cs="Courier New"/>
          <w:lang w:val="en-GB"/>
        </w:rPr>
        <w:t>fax_send</w:t>
      </w:r>
      <w:proofErr w:type="spellEnd"/>
      <w:r w:rsidRPr="00F064F2">
        <w:rPr>
          <w:rFonts w:ascii="Courier New" w:hAnsi="Courier New" w:cs="Courier New"/>
          <w:lang w:val="en-GB"/>
        </w:rPr>
        <w:t xml:space="preserve">) option beneath the Home tab. </w:t>
      </w:r>
    </w:p>
    <w:p w14:paraId="6F6CC93B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 xml:space="preserve">2. Enter the destination fax number and select the Ooma Office number </w:t>
      </w:r>
      <w:del w:id="38" w:author="D" w:date="2017-05-29T16:42:00Z">
        <w:r w:rsidRPr="00F064F2" w:rsidDel="00F064F2">
          <w:rPr>
            <w:rFonts w:ascii="Courier New" w:hAnsi="Courier New" w:cs="Courier New"/>
            <w:lang w:val="en-GB"/>
          </w:rPr>
          <w:delText>from which</w:delText>
        </w:r>
      </w:del>
      <w:ins w:id="39" w:author="D" w:date="2017-05-29T16:42:00Z">
        <w:r w:rsidR="00F064F2">
          <w:rPr>
            <w:rFonts w:ascii="Courier New" w:hAnsi="Courier New" w:cs="Courier New"/>
            <w:lang w:val="en-GB"/>
          </w:rPr>
          <w:t>that</w:t>
        </w:r>
      </w:ins>
      <w:r w:rsidRPr="00F064F2">
        <w:rPr>
          <w:rFonts w:ascii="Courier New" w:hAnsi="Courier New" w:cs="Courier New"/>
          <w:lang w:val="en-GB"/>
        </w:rPr>
        <w:t xml:space="preserve"> your fax will be sent</w:t>
      </w:r>
      <w:ins w:id="40" w:author="D" w:date="2017-05-29T16:42:00Z">
        <w:r w:rsidR="00F064F2">
          <w:rPr>
            <w:rFonts w:ascii="Courier New" w:hAnsi="Courier New" w:cs="Courier New"/>
            <w:lang w:val="en-GB"/>
          </w:rPr>
          <w:t xml:space="preserve"> from</w:t>
        </w:r>
      </w:ins>
      <w:r w:rsidRPr="00F064F2">
        <w:rPr>
          <w:rFonts w:ascii="Courier New" w:hAnsi="Courier New" w:cs="Courier New"/>
          <w:lang w:val="en-GB"/>
        </w:rPr>
        <w:t>.</w:t>
      </w:r>
    </w:p>
    <w:p w14:paraId="3B70C21D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3. Attach a PDF or TIFF file from your computer.</w:t>
      </w:r>
    </w:p>
    <w:p w14:paraId="6FD398BE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 xml:space="preserve">4. Click </w:t>
      </w:r>
      <w:del w:id="41" w:author="D" w:date="2017-05-29T16:43:00Z">
        <w:r w:rsidRPr="00F064F2" w:rsidDel="00F064F2">
          <w:rPr>
            <w:rFonts w:ascii="Courier New" w:hAnsi="Courier New" w:cs="Courier New"/>
            <w:lang w:val="en-GB"/>
          </w:rPr>
          <w:delText xml:space="preserve">on </w:delText>
        </w:r>
      </w:del>
      <w:r w:rsidRPr="00F064F2">
        <w:rPr>
          <w:rFonts w:ascii="Courier New" w:hAnsi="Courier New" w:cs="Courier New"/>
          <w:lang w:val="en-GB"/>
        </w:rPr>
        <w:t>the Send Fax button.</w:t>
      </w:r>
    </w:p>
    <w:p w14:paraId="2397926F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08D964E6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 xml:space="preserve">The file that </w:t>
      </w:r>
      <w:del w:id="42" w:author="D" w:date="2017-05-29T16:43:00Z">
        <w:r w:rsidRPr="00F064F2" w:rsidDel="00701D8A">
          <w:rPr>
            <w:rFonts w:ascii="Courier New" w:hAnsi="Courier New" w:cs="Courier New"/>
            <w:lang w:val="en-GB"/>
          </w:rPr>
          <w:delText xml:space="preserve">was </w:delText>
        </w:r>
      </w:del>
      <w:ins w:id="43" w:author="D" w:date="2017-05-29T16:43:00Z">
        <w:r w:rsidR="00701D8A">
          <w:rPr>
            <w:rFonts w:ascii="Courier New" w:hAnsi="Courier New" w:cs="Courier New"/>
            <w:lang w:val="en-GB"/>
          </w:rPr>
          <w:t>you</w:t>
        </w:r>
        <w:r w:rsidR="00701D8A" w:rsidRPr="00F064F2">
          <w:rPr>
            <w:rFonts w:ascii="Courier New" w:hAnsi="Courier New" w:cs="Courier New"/>
            <w:lang w:val="en-GB"/>
          </w:rPr>
          <w:t xml:space="preserve"> </w:t>
        </w:r>
      </w:ins>
      <w:r w:rsidRPr="00F064F2">
        <w:rPr>
          <w:rFonts w:ascii="Courier New" w:hAnsi="Courier New" w:cs="Courier New"/>
          <w:lang w:val="en-GB"/>
        </w:rPr>
        <w:t>uploaded will be sent as a fax to the destination number.</w:t>
      </w:r>
    </w:p>
    <w:p w14:paraId="1700845A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09E23E66" w14:textId="77777777" w:rsidR="00C74AC0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>## How do I receive a virtual fax?</w:t>
      </w:r>
    </w:p>
    <w:p w14:paraId="47809064" w14:textId="77777777" w:rsidR="00C74AC0" w:rsidRPr="00F064F2" w:rsidRDefault="00C74AC0" w:rsidP="00BD2019">
      <w:pPr>
        <w:pStyle w:val="PlainText"/>
        <w:rPr>
          <w:rFonts w:ascii="Courier New" w:hAnsi="Courier New" w:cs="Courier New"/>
          <w:lang w:val="en-GB"/>
        </w:rPr>
      </w:pPr>
    </w:p>
    <w:p w14:paraId="2A303528" w14:textId="77777777" w:rsidR="00A50FB3" w:rsidRPr="00F064F2" w:rsidRDefault="00A50FB3" w:rsidP="00BD2019">
      <w:pPr>
        <w:pStyle w:val="PlainText"/>
        <w:rPr>
          <w:rFonts w:ascii="Courier New" w:hAnsi="Courier New" w:cs="Courier New"/>
          <w:lang w:val="en-GB"/>
        </w:rPr>
      </w:pPr>
      <w:r w:rsidRPr="00F064F2">
        <w:rPr>
          <w:rFonts w:ascii="Courier New" w:hAnsi="Courier New" w:cs="Courier New"/>
          <w:lang w:val="en-GB"/>
        </w:rPr>
        <w:t xml:space="preserve">Virtual faxes can only be received </w:t>
      </w:r>
      <w:del w:id="44" w:author="D" w:date="2017-05-29T16:44:00Z">
        <w:r w:rsidRPr="00F064F2" w:rsidDel="00701D8A">
          <w:rPr>
            <w:rFonts w:ascii="Courier New" w:hAnsi="Courier New" w:cs="Courier New"/>
            <w:lang w:val="en-GB"/>
          </w:rPr>
          <w:delText xml:space="preserve">once </w:delText>
        </w:r>
      </w:del>
      <w:ins w:id="45" w:author="D" w:date="2017-05-29T16:44:00Z">
        <w:r w:rsidR="00701D8A">
          <w:rPr>
            <w:rFonts w:ascii="Courier New" w:hAnsi="Courier New" w:cs="Courier New"/>
            <w:lang w:val="en-GB"/>
          </w:rPr>
          <w:t>if</w:t>
        </w:r>
        <w:r w:rsidR="00701D8A" w:rsidRPr="00F064F2">
          <w:rPr>
            <w:rFonts w:ascii="Courier New" w:hAnsi="Courier New" w:cs="Courier New"/>
            <w:lang w:val="en-GB"/>
          </w:rPr>
          <w:t xml:space="preserve"> </w:t>
        </w:r>
      </w:ins>
      <w:r w:rsidRPr="00F064F2">
        <w:rPr>
          <w:rFonts w:ascii="Courier New" w:hAnsi="Courier New" w:cs="Courier New"/>
          <w:lang w:val="en-GB"/>
        </w:rPr>
        <w:t xml:space="preserve">virtual faxing has been activated on a user's extension. All incoming faxes will be </w:t>
      </w:r>
      <w:del w:id="46" w:author="Microsoft Office User" w:date="2017-07-16T22:26:00Z">
        <w:r w:rsidRPr="00CA2B4B" w:rsidDel="00E072DD">
          <w:rPr>
            <w:rFonts w:ascii="Courier New" w:hAnsi="Courier New" w:cs="Courier New"/>
            <w:highlight w:val="yellow"/>
            <w:lang w:val="en-GB"/>
            <w:rPrChange w:id="47" w:author="Microsoft Office User" w:date="2017-07-17T00:07:00Z">
              <w:rPr>
                <w:rFonts w:ascii="Courier New" w:hAnsi="Courier New" w:cs="Courier New"/>
                <w:lang w:val="en-GB"/>
              </w:rPr>
            </w:rPrChange>
          </w:rPr>
          <w:delText xml:space="preserve">sent </w:delText>
        </w:r>
      </w:del>
      <w:ins w:id="48" w:author="Microsoft Office User" w:date="2017-07-16T22:26:00Z">
        <w:r w:rsidR="00E072DD" w:rsidRPr="00CA2B4B">
          <w:rPr>
            <w:rFonts w:ascii="Courier New" w:hAnsi="Courier New" w:cs="Courier New"/>
            <w:highlight w:val="yellow"/>
            <w:lang w:val="en-GB"/>
            <w:rPrChange w:id="49" w:author="Microsoft Office User" w:date="2017-07-17T00:07:00Z">
              <w:rPr>
                <w:rFonts w:ascii="Courier New" w:hAnsi="Courier New" w:cs="Courier New"/>
                <w:lang w:val="en-GB"/>
              </w:rPr>
            </w:rPrChange>
          </w:rPr>
          <w:t xml:space="preserve">received </w:t>
        </w:r>
      </w:ins>
      <w:del w:id="50" w:author="Microsoft Office User" w:date="2017-07-16T22:26:00Z">
        <w:r w:rsidRPr="00CA2B4B" w:rsidDel="00E072DD">
          <w:rPr>
            <w:rFonts w:ascii="Courier New" w:hAnsi="Courier New" w:cs="Courier New"/>
            <w:highlight w:val="yellow"/>
            <w:lang w:val="en-GB"/>
            <w:rPrChange w:id="51" w:author="Microsoft Office User" w:date="2017-07-17T00:07:00Z">
              <w:rPr>
                <w:rFonts w:ascii="Courier New" w:hAnsi="Courier New" w:cs="Courier New"/>
                <w:lang w:val="en-GB"/>
              </w:rPr>
            </w:rPrChange>
          </w:rPr>
          <w:delText>to that</w:delText>
        </w:r>
      </w:del>
      <w:ins w:id="52" w:author="Microsoft Office User" w:date="2017-07-16T22:26:00Z">
        <w:r w:rsidR="00E072DD" w:rsidRPr="00CA2B4B">
          <w:rPr>
            <w:rFonts w:ascii="Courier New" w:hAnsi="Courier New" w:cs="Courier New"/>
            <w:highlight w:val="yellow"/>
            <w:lang w:val="en-GB"/>
            <w:rPrChange w:id="53" w:author="Microsoft Office User" w:date="2017-07-17T00:07:00Z">
              <w:rPr>
                <w:rFonts w:ascii="Courier New" w:hAnsi="Courier New" w:cs="Courier New"/>
                <w:lang w:val="en-GB"/>
              </w:rPr>
            </w:rPrChange>
          </w:rPr>
          <w:t>in the</w:t>
        </w:r>
      </w:ins>
      <w:bookmarkStart w:id="54" w:name="_GoBack"/>
      <w:bookmarkEnd w:id="54"/>
      <w:r w:rsidRPr="00F064F2">
        <w:rPr>
          <w:rFonts w:ascii="Courier New" w:hAnsi="Courier New" w:cs="Courier New"/>
          <w:lang w:val="en-GB"/>
        </w:rPr>
        <w:t xml:space="preserve"> user's email address as an attached PDF file. They are also available for the account administrator to download in the Ooma Office web portal.</w:t>
      </w:r>
    </w:p>
    <w:sectPr w:rsidR="00A50FB3" w:rsidRPr="00F064F2" w:rsidSect="00BD2019">
      <w:pgSz w:w="11907" w:h="16840" w:code="9"/>
      <w:pgMar w:top="1440" w:right="1335" w:bottom="1440" w:left="1335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Microsoft Office User" w:date="2017-07-17T00:05:00Z" w:initials="Office">
    <w:p w14:paraId="3BECFD99" w14:textId="72F7A7AA" w:rsidR="00716D0D" w:rsidRDefault="00716D0D">
      <w:pPr>
        <w:pStyle w:val="CommentText"/>
      </w:pPr>
      <w:r>
        <w:rPr>
          <w:rStyle w:val="CommentReference"/>
        </w:rPr>
        <w:annotationRef/>
      </w:r>
      <w:r>
        <w:t xml:space="preserve">You cannot receive fax </w:t>
      </w:r>
      <w:proofErr w:type="gramStart"/>
      <w:r>
        <w:t>to  portal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ECFD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">
    <w15:presenceInfo w15:providerId="None" w15:userId="D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7A"/>
    <w:rsid w:val="00171115"/>
    <w:rsid w:val="001900F4"/>
    <w:rsid w:val="006C7C5D"/>
    <w:rsid w:val="00701D8A"/>
    <w:rsid w:val="00716D0D"/>
    <w:rsid w:val="00A50FB3"/>
    <w:rsid w:val="00BD2019"/>
    <w:rsid w:val="00C74AC0"/>
    <w:rsid w:val="00CA2B4B"/>
    <w:rsid w:val="00CC1754"/>
    <w:rsid w:val="00E072DD"/>
    <w:rsid w:val="00F064F2"/>
    <w:rsid w:val="00F61C7A"/>
    <w:rsid w:val="00F8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3AFE"/>
  <w15:chartTrackingRefBased/>
  <w15:docId w15:val="{B8FBE5B8-C35B-44F1-99CE-3E2CCE6F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20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201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2D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D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6D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D0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D0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D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D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2340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Microsoft Office User</cp:lastModifiedBy>
  <cp:revision>6</cp:revision>
  <dcterms:created xsi:type="dcterms:W3CDTF">2017-05-29T13:33:00Z</dcterms:created>
  <dcterms:modified xsi:type="dcterms:W3CDTF">2017-07-17T07:07:00Z</dcterms:modified>
</cp:coreProperties>
</file>