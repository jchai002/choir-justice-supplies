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179EE"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w:t>
      </w:r>
    </w:p>
    <w:p w14:paraId="09AF6B11"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layout: post</w:t>
      </w:r>
    </w:p>
    <w:p w14:paraId="29AB2938"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title:  Setting up extensions</w:t>
      </w:r>
    </w:p>
    <w:p w14:paraId="26590C1B"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date:   2017-01-24 08:00:00</w:t>
      </w:r>
    </w:p>
    <w:p w14:paraId="41323B94"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country: [</w:t>
      </w:r>
      <w:del w:id="0" w:author="DL" w:date="2017-06-01T08:53:00Z">
        <w:r w:rsidRPr="00AC1A47" w:rsidDel="00490FF9">
          <w:rPr>
            <w:rFonts w:ascii="Courier New" w:hAnsi="Courier New" w:cs="Courier New"/>
          </w:rPr>
          <w:delText>Australia</w:delText>
        </w:r>
      </w:del>
      <w:ins w:id="1" w:author="DL" w:date="2017-06-01T08:53:00Z">
        <w:r w:rsidR="00490FF9">
          <w:rPr>
            <w:rFonts w:ascii="Courier New" w:hAnsi="Courier New" w:cs="Courier New"/>
          </w:rPr>
          <w:t>UK</w:t>
        </w:r>
      </w:ins>
      <w:r w:rsidRPr="00AC1A47">
        <w:rPr>
          <w:rFonts w:ascii="Courier New" w:hAnsi="Courier New" w:cs="Courier New"/>
        </w:rPr>
        <w:t>]</w:t>
      </w:r>
    </w:p>
    <w:p w14:paraId="3F247974"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language: [English]</w:t>
      </w:r>
    </w:p>
    <w:p w14:paraId="75542510"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locale: [en-</w:t>
      </w:r>
      <w:del w:id="2" w:author="DL" w:date="2017-06-01T08:53:00Z">
        <w:r w:rsidRPr="00AC1A47" w:rsidDel="00490FF9">
          <w:rPr>
            <w:rFonts w:ascii="Courier New" w:hAnsi="Courier New" w:cs="Courier New"/>
          </w:rPr>
          <w:delText>au</w:delText>
        </w:r>
      </w:del>
      <w:ins w:id="3" w:author="DL" w:date="2017-06-01T08:53:00Z">
        <w:r w:rsidR="00490FF9">
          <w:rPr>
            <w:rFonts w:ascii="Courier New" w:hAnsi="Courier New" w:cs="Courier New"/>
          </w:rPr>
          <w:t>uk</w:t>
        </w:r>
      </w:ins>
      <w:r w:rsidRPr="00AC1A47">
        <w:rPr>
          <w:rFonts w:ascii="Courier New" w:hAnsi="Courier New" w:cs="Courier New"/>
        </w:rPr>
        <w:t>]</w:t>
      </w:r>
    </w:p>
    <w:p w14:paraId="381ED36B"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category: [wework]</w:t>
      </w:r>
    </w:p>
    <w:p w14:paraId="11A18C69"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tags: [getting-started, activation-and-setup, ooma-office-manager, admin-features, user-management, wewor</w:t>
      </w:r>
      <w:r w:rsidRPr="00AC1A47">
        <w:rPr>
          <w:rFonts w:ascii="Courier New" w:hAnsi="Courier New" w:cs="Courier New"/>
        </w:rPr>
        <w:t>k]</w:t>
      </w:r>
    </w:p>
    <w:p w14:paraId="7D945821"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w:t>
      </w:r>
    </w:p>
    <w:p w14:paraId="3F05EED6" w14:textId="77777777" w:rsidR="00000000" w:rsidRPr="00AC1A47" w:rsidRDefault="00D84A18" w:rsidP="00AC1A47">
      <w:pPr>
        <w:pStyle w:val="PlainText"/>
        <w:rPr>
          <w:rFonts w:ascii="Courier New" w:hAnsi="Courier New" w:cs="Courier New"/>
        </w:rPr>
      </w:pPr>
    </w:p>
    <w:p w14:paraId="61A86387"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After your initial setup you may wish to continue expanding your Ooma Office for WeWork system beyond your first extensions. In the text below, you will find a description of each of the ways in which you can create an extension to branch out and m</w:t>
      </w:r>
      <w:r w:rsidRPr="00AC1A47">
        <w:rPr>
          <w:rFonts w:ascii="Courier New" w:hAnsi="Courier New" w:cs="Courier New"/>
        </w:rPr>
        <w:t xml:space="preserve">eet the needs of your business. </w:t>
      </w:r>
    </w:p>
    <w:p w14:paraId="13FF1F71" w14:textId="77777777" w:rsidR="00000000" w:rsidRPr="00AC1A47" w:rsidRDefault="00D84A18" w:rsidP="00AC1A47">
      <w:pPr>
        <w:pStyle w:val="PlainText"/>
        <w:rPr>
          <w:rFonts w:ascii="Courier New" w:hAnsi="Courier New" w:cs="Courier New"/>
        </w:rPr>
      </w:pPr>
    </w:p>
    <w:p w14:paraId="3D65ED05"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Keep in mind that when you are opening the webpages indicated in this article you will need to log in as an administrator.</w:t>
      </w:r>
    </w:p>
    <w:p w14:paraId="0A42B0C9" w14:textId="77777777" w:rsidR="00000000" w:rsidRPr="00AC1A47" w:rsidRDefault="00D84A18" w:rsidP="00AC1A47">
      <w:pPr>
        <w:pStyle w:val="PlainText"/>
        <w:rPr>
          <w:rFonts w:ascii="Courier New" w:hAnsi="Courier New" w:cs="Courier New"/>
        </w:rPr>
      </w:pPr>
    </w:p>
    <w:p w14:paraId="3B84CBF0"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1. Table of Contents</w:t>
      </w:r>
    </w:p>
    <w:p w14:paraId="70908383"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{:toc}</w:t>
      </w:r>
    </w:p>
    <w:p w14:paraId="731223CF"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 *</w:t>
      </w:r>
    </w:p>
    <w:p w14:paraId="19F4B9B5" w14:textId="77777777" w:rsidR="00000000" w:rsidRPr="00AC1A47" w:rsidRDefault="00D84A18" w:rsidP="00AC1A47">
      <w:pPr>
        <w:pStyle w:val="PlainText"/>
        <w:rPr>
          <w:rFonts w:ascii="Courier New" w:hAnsi="Courier New" w:cs="Courier New"/>
        </w:rPr>
      </w:pPr>
    </w:p>
    <w:p w14:paraId="5C8511D2"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How can I set up a new user extension or a new ring group?</w:t>
      </w:r>
    </w:p>
    <w:p w14:paraId="7809808C" w14:textId="77777777" w:rsidR="00000000" w:rsidRPr="00AC1A47" w:rsidRDefault="00D84A18" w:rsidP="00AC1A47">
      <w:pPr>
        <w:pStyle w:val="PlainText"/>
        <w:rPr>
          <w:rFonts w:ascii="Courier New" w:hAnsi="Courier New" w:cs="Courier New"/>
        </w:rPr>
      </w:pPr>
    </w:p>
    <w:p w14:paraId="1F958435"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You can set up a new user or ring group extension by following these instructions:</w:t>
      </w:r>
    </w:p>
    <w:p w14:paraId="45FD96C8" w14:textId="77777777" w:rsidR="00000000" w:rsidRPr="00AC1A47" w:rsidRDefault="00D84A18" w:rsidP="00AC1A47">
      <w:pPr>
        <w:pStyle w:val="PlainText"/>
        <w:rPr>
          <w:rFonts w:ascii="Courier New" w:hAnsi="Courier New" w:cs="Courier New"/>
        </w:rPr>
      </w:pPr>
    </w:p>
    <w:p w14:paraId="2C8E52F8"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1. Log into your Ooma Office Manager at [{{ site.office_link.au }}]({{ site.office_link.au }}/) and navigate to "[Extensions]({{ site.office_link.au }}/extensions)" under t</w:t>
      </w:r>
      <w:r w:rsidRPr="00AC1A47">
        <w:rPr>
          <w:rFonts w:ascii="Courier New" w:hAnsi="Courier New" w:cs="Courier New"/>
        </w:rPr>
        <w:t>he "Manage" tab.</w:t>
      </w:r>
    </w:p>
    <w:p w14:paraId="6B11C58A"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xml:space="preserve">2. Click </w:t>
      </w:r>
      <w:del w:id="4" w:author="DL" w:date="2017-06-01T08:54:00Z">
        <w:r w:rsidRPr="00AC1A47" w:rsidDel="00490FF9">
          <w:rPr>
            <w:rFonts w:ascii="Courier New" w:hAnsi="Courier New" w:cs="Courier New"/>
          </w:rPr>
          <w:delText xml:space="preserve">on </w:delText>
        </w:r>
      </w:del>
      <w:r w:rsidRPr="00AC1A47">
        <w:rPr>
          <w:rFonts w:ascii="Courier New" w:hAnsi="Courier New" w:cs="Courier New"/>
        </w:rPr>
        <w:t xml:space="preserve">the "+Add User" button or </w:t>
      </w:r>
      <w:del w:id="5" w:author="DL" w:date="2017-06-01T08:55:00Z">
        <w:r w:rsidRPr="00AC1A47" w:rsidDel="00490FF9">
          <w:rPr>
            <w:rFonts w:ascii="Courier New" w:hAnsi="Courier New" w:cs="Courier New"/>
          </w:rPr>
          <w:delText xml:space="preserve">on </w:delText>
        </w:r>
      </w:del>
      <w:r w:rsidRPr="00AC1A47">
        <w:rPr>
          <w:rFonts w:ascii="Courier New" w:hAnsi="Courier New" w:cs="Courier New"/>
        </w:rPr>
        <w:t xml:space="preserve">the "+Add Ring Group" button depending on the type of extension you would like to add. </w:t>
      </w:r>
    </w:p>
    <w:p w14:paraId="23D429FC"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3. Fill out the required information for the new extension and choose an unused extension number. The requeste</w:t>
      </w:r>
      <w:r w:rsidRPr="00AC1A47">
        <w:rPr>
          <w:rFonts w:ascii="Courier New" w:hAnsi="Courier New" w:cs="Courier New"/>
        </w:rPr>
        <w:t>d information will be different depending on the type of extension you choose to create.</w:t>
      </w:r>
    </w:p>
    <w:p w14:paraId="1D5B5CED"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4. Save your changes.</w:t>
      </w:r>
    </w:p>
    <w:p w14:paraId="5508A24C" w14:textId="77777777" w:rsidR="00000000" w:rsidRPr="00AC1A47" w:rsidRDefault="00D84A18" w:rsidP="00AC1A47">
      <w:pPr>
        <w:pStyle w:val="PlainText"/>
        <w:rPr>
          <w:rFonts w:ascii="Courier New" w:hAnsi="Courier New" w:cs="Courier New"/>
        </w:rPr>
      </w:pPr>
    </w:p>
    <w:p w14:paraId="47473246"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If you would like to set up a conference extension, you can do so by visiting [{{ site.office_link.au }}/conferences]({{ site.office_link.au }}/</w:t>
      </w:r>
      <w:r w:rsidRPr="00AC1A47">
        <w:rPr>
          <w:rFonts w:ascii="Courier New" w:hAnsi="Courier New" w:cs="Courier New"/>
        </w:rPr>
        <w:t>conferences) and clicking the "</w:t>
      </w:r>
      <w:commentRangeStart w:id="6"/>
      <w:r w:rsidRPr="00AC1A47">
        <w:rPr>
          <w:rFonts w:ascii="Courier New" w:hAnsi="Courier New" w:cs="Courier New"/>
        </w:rPr>
        <w:t>Setup</w:t>
      </w:r>
      <w:commentRangeEnd w:id="6"/>
      <w:r w:rsidR="00490FF9">
        <w:rPr>
          <w:rStyle w:val="CommentReference"/>
          <w:rFonts w:asciiTheme="minorHAnsi" w:hAnsiTheme="minorHAnsi"/>
        </w:rPr>
        <w:commentReference w:id="6"/>
      </w:r>
      <w:r w:rsidRPr="00AC1A47">
        <w:rPr>
          <w:rFonts w:ascii="Courier New" w:hAnsi="Courier New" w:cs="Courier New"/>
        </w:rPr>
        <w:t xml:space="preserve"> Conference Server" button.</w:t>
      </w:r>
    </w:p>
    <w:p w14:paraId="11607A27" w14:textId="77777777" w:rsidR="00000000" w:rsidRPr="00AC1A47" w:rsidRDefault="00D84A18" w:rsidP="00AC1A47">
      <w:pPr>
        <w:pStyle w:val="PlainText"/>
        <w:rPr>
          <w:rFonts w:ascii="Courier New" w:hAnsi="Courier New" w:cs="Courier New"/>
        </w:rPr>
      </w:pPr>
    </w:p>
    <w:p w14:paraId="3D3AF206"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What types of extensions can I set up?</w:t>
      </w:r>
    </w:p>
    <w:p w14:paraId="1963B170" w14:textId="77777777" w:rsidR="00000000" w:rsidRPr="00AC1A47" w:rsidRDefault="00D84A18" w:rsidP="00AC1A47">
      <w:pPr>
        <w:pStyle w:val="PlainText"/>
        <w:rPr>
          <w:rFonts w:ascii="Courier New" w:hAnsi="Courier New" w:cs="Courier New"/>
        </w:rPr>
      </w:pPr>
    </w:p>
    <w:p w14:paraId="209AE6B0"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You can choose from the following extension types:</w:t>
      </w:r>
    </w:p>
    <w:p w14:paraId="7190AEF9" w14:textId="77777777" w:rsidR="00000000" w:rsidRPr="00AC1A47" w:rsidRDefault="00D84A18" w:rsidP="00AC1A47">
      <w:pPr>
        <w:pStyle w:val="PlainText"/>
        <w:rPr>
          <w:rFonts w:ascii="Courier New" w:hAnsi="Courier New" w:cs="Courier New"/>
        </w:rPr>
      </w:pPr>
    </w:p>
    <w:p w14:paraId="569579C5"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**User:** User extensions come bundled with a phone number and are assigned to individual empl</w:t>
      </w:r>
      <w:r w:rsidRPr="00AC1A47">
        <w:rPr>
          <w:rFonts w:ascii="Courier New" w:hAnsi="Courier New" w:cs="Courier New"/>
        </w:rPr>
        <w:t>oyees. You will create a user profile for the employee, and then configure the devices that are assigned to the user. To learn more about adding new users, you may visit our [users FAQ](/au/en/adding-a-new-user).</w:t>
      </w:r>
    </w:p>
    <w:p w14:paraId="3F6D6963"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**Ring group:** Ring group extensions all</w:t>
      </w:r>
      <w:r w:rsidRPr="00AC1A47">
        <w:rPr>
          <w:rFonts w:ascii="Courier New" w:hAnsi="Courier New" w:cs="Courier New"/>
        </w:rPr>
        <w:t xml:space="preserve">ow you to direct incoming calls to multiple users. This is especially useful if you have a </w:t>
      </w:r>
      <w:r w:rsidRPr="00AC1A47">
        <w:rPr>
          <w:rFonts w:ascii="Courier New" w:hAnsi="Courier New" w:cs="Courier New"/>
        </w:rPr>
        <w:lastRenderedPageBreak/>
        <w:t>department such as sales or support with multiple employees who can handle incoming phone calls. [Learn more](/au/en/ring-groups).</w:t>
      </w:r>
    </w:p>
    <w:p w14:paraId="6370C73D" w14:textId="77777777" w:rsidR="00000000" w:rsidRPr="00AC1A47" w:rsidRDefault="00D84A18" w:rsidP="00AC1A47">
      <w:pPr>
        <w:pStyle w:val="PlainText"/>
        <w:rPr>
          <w:rFonts w:ascii="Courier New" w:hAnsi="Courier New" w:cs="Courier New"/>
        </w:rPr>
      </w:pPr>
    </w:p>
    <w:p w14:paraId="78986BEA"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How much do new extensions cos</w:t>
      </w:r>
      <w:r w:rsidRPr="00AC1A47">
        <w:rPr>
          <w:rFonts w:ascii="Courier New" w:hAnsi="Courier New" w:cs="Courier New"/>
        </w:rPr>
        <w:t>t?</w:t>
      </w:r>
    </w:p>
    <w:p w14:paraId="0A70DA69" w14:textId="77777777" w:rsidR="00000000" w:rsidRPr="00AC1A47" w:rsidRDefault="00D84A18" w:rsidP="00AC1A47">
      <w:pPr>
        <w:pStyle w:val="PlainText"/>
        <w:rPr>
          <w:rFonts w:ascii="Courier New" w:hAnsi="Courier New" w:cs="Courier New"/>
        </w:rPr>
      </w:pPr>
    </w:p>
    <w:p w14:paraId="26779EED"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The cost of a new extension varies depending on the type of extension you would like to add. Please refer to our [pricing chart](/au/en/ooma-office-pricing-chart)</w:t>
      </w:r>
      <w:bookmarkStart w:id="7" w:name="_GoBack"/>
      <w:bookmarkEnd w:id="7"/>
      <w:r w:rsidRPr="00AC1A47">
        <w:rPr>
          <w:rFonts w:ascii="Courier New" w:hAnsi="Courier New" w:cs="Courier New"/>
        </w:rPr>
        <w:t xml:space="preserve"> to learn more.</w:t>
      </w:r>
    </w:p>
    <w:p w14:paraId="5618A717" w14:textId="77777777" w:rsidR="00000000" w:rsidRPr="00AC1A47" w:rsidRDefault="00D84A18" w:rsidP="00AC1A47">
      <w:pPr>
        <w:pStyle w:val="PlainText"/>
        <w:rPr>
          <w:rFonts w:ascii="Courier New" w:hAnsi="Courier New" w:cs="Courier New"/>
        </w:rPr>
      </w:pPr>
    </w:p>
    <w:p w14:paraId="0ACEF1A7"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 How can I assign additional direct access phone numbers to an extensio</w:t>
      </w:r>
      <w:r w:rsidRPr="00AC1A47">
        <w:rPr>
          <w:rFonts w:ascii="Courier New" w:hAnsi="Courier New" w:cs="Courier New"/>
        </w:rPr>
        <w:t>n?</w:t>
      </w:r>
    </w:p>
    <w:p w14:paraId="40195468" w14:textId="77777777" w:rsidR="00000000" w:rsidRPr="00AC1A47" w:rsidRDefault="00D84A18" w:rsidP="00AC1A47">
      <w:pPr>
        <w:pStyle w:val="PlainText"/>
        <w:rPr>
          <w:rFonts w:ascii="Courier New" w:hAnsi="Courier New" w:cs="Courier New"/>
        </w:rPr>
      </w:pPr>
    </w:p>
    <w:p w14:paraId="26C7F139" w14:textId="77777777" w:rsidR="00000000" w:rsidRPr="00AC1A47" w:rsidRDefault="00D84A18" w:rsidP="00AC1A47">
      <w:pPr>
        <w:pStyle w:val="PlainText"/>
        <w:rPr>
          <w:rFonts w:ascii="Courier New" w:hAnsi="Courier New" w:cs="Courier New"/>
        </w:rPr>
      </w:pPr>
      <w:r w:rsidRPr="00AC1A47">
        <w:rPr>
          <w:rFonts w:ascii="Courier New" w:hAnsi="Courier New" w:cs="Courier New"/>
        </w:rPr>
        <w:t>All extension types except ring groups come with a phone number for direct calling access. The new phone number will be automatically assigned to the extension when it is created. If you need additional phone numbers beyond those that are included with</w:t>
      </w:r>
      <w:r w:rsidRPr="00AC1A47">
        <w:rPr>
          <w:rFonts w:ascii="Courier New" w:hAnsi="Courier New" w:cs="Courier New"/>
        </w:rPr>
        <w:t xml:space="preserve"> your extensions, you can purchase them by following the instructions in our [phone numbers FAQ](/au/en/adding-additional-phone-numbers).</w:t>
      </w:r>
    </w:p>
    <w:p w14:paraId="5F7DF092" w14:textId="77777777" w:rsidR="00000000" w:rsidRPr="00AC1A47" w:rsidRDefault="00D84A18" w:rsidP="00AC1A47">
      <w:pPr>
        <w:pStyle w:val="PlainText"/>
        <w:rPr>
          <w:rFonts w:ascii="Courier New" w:hAnsi="Courier New" w:cs="Courier New"/>
        </w:rPr>
      </w:pPr>
    </w:p>
    <w:p w14:paraId="7D82FB36" w14:textId="77777777" w:rsidR="00D84A18" w:rsidRPr="00AC1A47" w:rsidRDefault="00D84A18" w:rsidP="00AC1A47">
      <w:pPr>
        <w:pStyle w:val="PlainText"/>
        <w:rPr>
          <w:rFonts w:ascii="Courier New" w:hAnsi="Courier New" w:cs="Courier New"/>
        </w:rPr>
      </w:pPr>
      <w:r w:rsidRPr="00AC1A47">
        <w:rPr>
          <w:rFonts w:ascii="Courier New" w:hAnsi="Courier New" w:cs="Courier New"/>
        </w:rPr>
        <w:t>You can review and update the extension that each phone number is assigned to by visiting the Phone Numbers tab in Oo</w:t>
      </w:r>
      <w:r w:rsidRPr="00AC1A47">
        <w:rPr>
          <w:rFonts w:ascii="Courier New" w:hAnsi="Courier New" w:cs="Courier New"/>
        </w:rPr>
        <w:t xml:space="preserve">ma Office Manager. For more information, please see our [mapping phone numbers FAQ](/au/en/mapping-phone-numbers). </w:t>
      </w:r>
    </w:p>
    <w:sectPr w:rsidR="00D84A18" w:rsidRPr="00AC1A47" w:rsidSect="00AC1A47">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L" w:date="2017-06-01T08:56:00Z" w:initials="DL">
    <w:p w14:paraId="0D16ED0A" w14:textId="77777777" w:rsidR="00490FF9" w:rsidRDefault="00D84A18">
      <w:pPr>
        <w:pStyle w:val="CommentText"/>
      </w:pPr>
      <w:r>
        <w:rPr>
          <w:noProof/>
        </w:rPr>
        <w:t>"</w:t>
      </w:r>
      <w:r w:rsidR="00490FF9">
        <w:rPr>
          <w:rStyle w:val="CommentReference"/>
        </w:rPr>
        <w:annotationRef/>
      </w:r>
      <w:r>
        <w:rPr>
          <w:noProof/>
        </w:rPr>
        <w:t>Set up"</w:t>
      </w:r>
      <w:r>
        <w:rPr>
          <w:noProof/>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6ED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3B7D00"/>
    <w:rsid w:val="00486F8D"/>
    <w:rsid w:val="00490FF9"/>
    <w:rsid w:val="005923A7"/>
    <w:rsid w:val="006D4213"/>
    <w:rsid w:val="00704938"/>
    <w:rsid w:val="008540A9"/>
    <w:rsid w:val="009D4A99"/>
    <w:rsid w:val="009E1586"/>
    <w:rsid w:val="00AC1A47"/>
    <w:rsid w:val="00D84A18"/>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5102"/>
  <w15:chartTrackingRefBased/>
  <w15:docId w15:val="{85A02730-D5D6-491A-941E-27E07D33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C1A47"/>
    <w:pPr>
      <w:spacing w:after="0"/>
    </w:pPr>
    <w:rPr>
      <w:rFonts w:ascii="Consolas" w:hAnsi="Consolas"/>
      <w:sz w:val="21"/>
      <w:szCs w:val="21"/>
    </w:rPr>
  </w:style>
  <w:style w:type="character" w:customStyle="1" w:styleId="PlainTextChar">
    <w:name w:val="Plain Text Char"/>
    <w:basedOn w:val="DefaultParagraphFont"/>
    <w:link w:val="PlainText"/>
    <w:uiPriority w:val="99"/>
    <w:rsid w:val="00AC1A47"/>
    <w:rPr>
      <w:rFonts w:ascii="Consolas" w:hAnsi="Consolas"/>
      <w:sz w:val="21"/>
      <w:szCs w:val="21"/>
      <w:lang w:val="en-GB"/>
    </w:rPr>
  </w:style>
  <w:style w:type="character" w:styleId="CommentReference">
    <w:name w:val="annotation reference"/>
    <w:basedOn w:val="DefaultParagraphFont"/>
    <w:uiPriority w:val="99"/>
    <w:semiHidden/>
    <w:unhideWhenUsed/>
    <w:rsid w:val="00490FF9"/>
    <w:rPr>
      <w:sz w:val="16"/>
      <w:szCs w:val="16"/>
    </w:rPr>
  </w:style>
  <w:style w:type="paragraph" w:styleId="CommentText">
    <w:name w:val="annotation text"/>
    <w:basedOn w:val="Normal"/>
    <w:link w:val="CommentTextChar"/>
    <w:uiPriority w:val="99"/>
    <w:semiHidden/>
    <w:unhideWhenUsed/>
    <w:rsid w:val="00490FF9"/>
    <w:rPr>
      <w:sz w:val="20"/>
      <w:szCs w:val="20"/>
    </w:rPr>
  </w:style>
  <w:style w:type="character" w:customStyle="1" w:styleId="CommentTextChar">
    <w:name w:val="Comment Text Char"/>
    <w:basedOn w:val="DefaultParagraphFont"/>
    <w:link w:val="CommentText"/>
    <w:uiPriority w:val="99"/>
    <w:semiHidden/>
    <w:rsid w:val="00490FF9"/>
    <w:rPr>
      <w:sz w:val="20"/>
      <w:szCs w:val="20"/>
      <w:lang w:val="en-GB"/>
    </w:rPr>
  </w:style>
  <w:style w:type="paragraph" w:styleId="CommentSubject">
    <w:name w:val="annotation subject"/>
    <w:basedOn w:val="CommentText"/>
    <w:next w:val="CommentText"/>
    <w:link w:val="CommentSubjectChar"/>
    <w:uiPriority w:val="99"/>
    <w:semiHidden/>
    <w:unhideWhenUsed/>
    <w:rsid w:val="00490FF9"/>
    <w:rPr>
      <w:b/>
      <w:bCs/>
    </w:rPr>
  </w:style>
  <w:style w:type="character" w:customStyle="1" w:styleId="CommentSubjectChar">
    <w:name w:val="Comment Subject Char"/>
    <w:basedOn w:val="CommentTextChar"/>
    <w:link w:val="CommentSubject"/>
    <w:uiPriority w:val="99"/>
    <w:semiHidden/>
    <w:rsid w:val="00490FF9"/>
    <w:rPr>
      <w:b/>
      <w:bCs/>
      <w:sz w:val="20"/>
      <w:szCs w:val="20"/>
      <w:lang w:val="en-GB"/>
    </w:rPr>
  </w:style>
  <w:style w:type="paragraph" w:styleId="Revision">
    <w:name w:val="Revision"/>
    <w:hidden/>
    <w:uiPriority w:val="99"/>
    <w:semiHidden/>
    <w:rsid w:val="00490FF9"/>
    <w:pPr>
      <w:spacing w:after="0" w:line="240" w:lineRule="auto"/>
    </w:pPr>
    <w:rPr>
      <w:lang w:val="en-GB"/>
    </w:rPr>
  </w:style>
  <w:style w:type="paragraph" w:styleId="BalloonText">
    <w:name w:val="Balloon Text"/>
    <w:basedOn w:val="Normal"/>
    <w:link w:val="BalloonTextChar"/>
    <w:uiPriority w:val="99"/>
    <w:semiHidden/>
    <w:unhideWhenUsed/>
    <w:rsid w:val="00490F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FF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2017-06-01T05:52:00Z</dcterms:created>
  <dcterms:modified xsi:type="dcterms:W3CDTF">2017-06-01T06:01:00Z</dcterms:modified>
</cp:coreProperties>
</file>