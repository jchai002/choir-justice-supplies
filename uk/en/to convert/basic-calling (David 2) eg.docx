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B469C" w14:textId="77777777" w:rsidR="00C50174" w:rsidRPr="00C50174" w:rsidRDefault="00C50174" w:rsidP="00C50174">
      <w:pPr>
        <w:pStyle w:val="PlainText"/>
        <w:rPr>
          <w:rFonts w:ascii="Courier New" w:hAnsi="Courier New" w:cs="Courier New"/>
        </w:rPr>
      </w:pPr>
      <w:r w:rsidRPr="00C50174">
        <w:rPr>
          <w:rFonts w:ascii="Courier New" w:hAnsi="Courier New" w:cs="Courier New"/>
        </w:rPr>
        <w:t>---</w:t>
      </w:r>
    </w:p>
    <w:p w14:paraId="7C509061" w14:textId="77777777" w:rsidR="00C50174" w:rsidRPr="00C50174" w:rsidRDefault="00C50174" w:rsidP="00C50174">
      <w:pPr>
        <w:pStyle w:val="PlainText"/>
        <w:rPr>
          <w:rFonts w:ascii="Courier New" w:hAnsi="Courier New" w:cs="Courier New"/>
        </w:rPr>
      </w:pPr>
      <w:r w:rsidRPr="00C50174">
        <w:rPr>
          <w:rFonts w:ascii="Courier New" w:hAnsi="Courier New" w:cs="Courier New"/>
        </w:rPr>
        <w:t>layout: post</w:t>
      </w:r>
    </w:p>
    <w:p w14:paraId="39BFE4E8" w14:textId="77777777" w:rsidR="00C50174" w:rsidRPr="00C50174" w:rsidRDefault="00C50174" w:rsidP="00C50174">
      <w:pPr>
        <w:pStyle w:val="PlainText"/>
        <w:rPr>
          <w:rFonts w:ascii="Courier New" w:hAnsi="Courier New" w:cs="Courier New"/>
        </w:rPr>
      </w:pPr>
      <w:r w:rsidRPr="00C50174">
        <w:rPr>
          <w:rFonts w:ascii="Courier New" w:hAnsi="Courier New" w:cs="Courier New"/>
        </w:rPr>
        <w:t>title:  Basic Calling</w:t>
      </w:r>
    </w:p>
    <w:p w14:paraId="11BD61F0" w14:textId="77777777" w:rsidR="00C50174" w:rsidRPr="00C50174" w:rsidRDefault="00C50174" w:rsidP="00C50174">
      <w:pPr>
        <w:pStyle w:val="PlainText"/>
        <w:rPr>
          <w:rFonts w:ascii="Courier New" w:hAnsi="Courier New" w:cs="Courier New"/>
        </w:rPr>
      </w:pPr>
      <w:r w:rsidRPr="00C50174">
        <w:rPr>
          <w:rFonts w:ascii="Courier New" w:hAnsi="Courier New" w:cs="Courier New"/>
        </w:rPr>
        <w:t>date:   2017-02-07 12:30:00</w:t>
      </w:r>
    </w:p>
    <w:p w14:paraId="2962FCDF" w14:textId="77777777" w:rsidR="00C50174" w:rsidRPr="00C50174" w:rsidRDefault="00C50174" w:rsidP="00C50174">
      <w:pPr>
        <w:pStyle w:val="PlainText"/>
        <w:rPr>
          <w:rFonts w:ascii="Courier New" w:hAnsi="Courier New" w:cs="Courier New"/>
        </w:rPr>
      </w:pPr>
      <w:r w:rsidRPr="00C50174">
        <w:rPr>
          <w:rFonts w:ascii="Courier New" w:hAnsi="Courier New" w:cs="Courier New"/>
        </w:rPr>
        <w:t>category: [</w:t>
      </w:r>
      <w:proofErr w:type="spellStart"/>
      <w:r w:rsidRPr="00C50174">
        <w:rPr>
          <w:rFonts w:ascii="Courier New" w:hAnsi="Courier New" w:cs="Courier New"/>
        </w:rPr>
        <w:t>wework</w:t>
      </w:r>
      <w:proofErr w:type="spellEnd"/>
      <w:r w:rsidRPr="00C50174">
        <w:rPr>
          <w:rFonts w:ascii="Courier New" w:hAnsi="Courier New" w:cs="Courier New"/>
        </w:rPr>
        <w:t>]</w:t>
      </w:r>
    </w:p>
    <w:p w14:paraId="558BB1D4" w14:textId="77777777" w:rsidR="00C50174" w:rsidRPr="00C50174" w:rsidRDefault="00C50174" w:rsidP="00C50174">
      <w:pPr>
        <w:pStyle w:val="PlainText"/>
        <w:rPr>
          <w:rFonts w:ascii="Courier New" w:hAnsi="Courier New" w:cs="Courier New"/>
        </w:rPr>
      </w:pPr>
      <w:r w:rsidRPr="00C50174">
        <w:rPr>
          <w:rFonts w:ascii="Courier New" w:hAnsi="Courier New" w:cs="Courier New"/>
        </w:rPr>
        <w:t xml:space="preserve">tags: [end-user-features, calling, </w:t>
      </w:r>
      <w:proofErr w:type="spellStart"/>
      <w:r w:rsidRPr="00C50174">
        <w:rPr>
          <w:rFonts w:ascii="Courier New" w:hAnsi="Courier New" w:cs="Courier New"/>
        </w:rPr>
        <w:t>wework</w:t>
      </w:r>
      <w:proofErr w:type="spellEnd"/>
      <w:r w:rsidRPr="00C50174">
        <w:rPr>
          <w:rFonts w:ascii="Courier New" w:hAnsi="Courier New" w:cs="Courier New"/>
        </w:rPr>
        <w:t>]</w:t>
      </w:r>
    </w:p>
    <w:p w14:paraId="31C29B8D" w14:textId="77777777" w:rsidR="00986D5C" w:rsidRPr="00C66AE6" w:rsidRDefault="00D81AF3" w:rsidP="00C66AE6">
      <w:pPr>
        <w:pStyle w:val="PlainText"/>
        <w:rPr>
          <w:rFonts w:ascii="Courier New" w:hAnsi="Courier New" w:cs="Courier New"/>
        </w:rPr>
      </w:pPr>
      <w:commentRangeStart w:id="0"/>
      <w:r w:rsidRPr="00C66AE6">
        <w:rPr>
          <w:rFonts w:ascii="Courier New" w:hAnsi="Courier New" w:cs="Courier New"/>
        </w:rPr>
        <w:t>---</w:t>
      </w:r>
      <w:commentRangeEnd w:id="0"/>
      <w:r w:rsidR="00534273">
        <w:rPr>
          <w:rStyle w:val="CommentReference"/>
          <w:rFonts w:asciiTheme="minorHAnsi" w:hAnsiTheme="minorHAnsi"/>
        </w:rPr>
        <w:commentReference w:id="0"/>
      </w:r>
    </w:p>
    <w:p w14:paraId="11D650CF" w14:textId="77777777" w:rsidR="00986D5C" w:rsidRPr="00C66AE6" w:rsidRDefault="00986D5C" w:rsidP="00C66AE6">
      <w:pPr>
        <w:pStyle w:val="PlainText"/>
        <w:rPr>
          <w:rFonts w:ascii="Courier New" w:hAnsi="Courier New" w:cs="Courier New"/>
        </w:rPr>
      </w:pPr>
    </w:p>
    <w:p w14:paraId="4356EBFD" w14:textId="77777777" w:rsidR="00C50174" w:rsidRPr="00C50174" w:rsidRDefault="00C50174" w:rsidP="00C50174">
      <w:pPr>
        <w:pStyle w:val="PlainText"/>
        <w:rPr>
          <w:rFonts w:ascii="Courier New" w:hAnsi="Courier New" w:cs="Courier New"/>
        </w:rPr>
      </w:pPr>
      <w:r w:rsidRPr="00C50174">
        <w:rPr>
          <w:rFonts w:ascii="Courier New" w:hAnsi="Courier New" w:cs="Courier New"/>
        </w:rPr>
        <w:t xml:space="preserve">The </w:t>
      </w:r>
      <w:proofErr w:type="spellStart"/>
      <w:r w:rsidRPr="00C50174">
        <w:rPr>
          <w:rFonts w:ascii="Courier New" w:hAnsi="Courier New" w:cs="Courier New"/>
        </w:rPr>
        <w:t>Ooma</w:t>
      </w:r>
      <w:proofErr w:type="spellEnd"/>
      <w:r w:rsidRPr="00C50174">
        <w:rPr>
          <w:rFonts w:ascii="Courier New" w:hAnsi="Courier New" w:cs="Courier New"/>
        </w:rPr>
        <w:t xml:space="preserve"> Office for WeWork system has several different calling options to choose from. The article below outlines each of the different types of calls you can make and receive as part of your basic </w:t>
      </w:r>
      <w:proofErr w:type="spellStart"/>
      <w:r w:rsidRPr="00C50174">
        <w:rPr>
          <w:rFonts w:ascii="Courier New" w:hAnsi="Courier New" w:cs="Courier New"/>
        </w:rPr>
        <w:t>Ooma</w:t>
      </w:r>
      <w:proofErr w:type="spellEnd"/>
      <w:r w:rsidRPr="00C50174">
        <w:rPr>
          <w:rFonts w:ascii="Courier New" w:hAnsi="Courier New" w:cs="Courier New"/>
        </w:rPr>
        <w:t xml:space="preserve"> Office subscription, and explains how to perform each option.</w:t>
      </w:r>
    </w:p>
    <w:p w14:paraId="78A81BDA" w14:textId="77777777" w:rsidR="00C50174" w:rsidRPr="00C50174" w:rsidRDefault="00C50174" w:rsidP="00C50174">
      <w:pPr>
        <w:pStyle w:val="PlainText"/>
        <w:rPr>
          <w:rFonts w:ascii="Courier New" w:hAnsi="Courier New" w:cs="Courier New"/>
        </w:rPr>
      </w:pPr>
    </w:p>
    <w:p w14:paraId="64417D51" w14:textId="77777777" w:rsidR="00C50174" w:rsidRPr="00C50174" w:rsidRDefault="00C50174" w:rsidP="00C50174">
      <w:pPr>
        <w:pStyle w:val="PlainText"/>
        <w:rPr>
          <w:rFonts w:ascii="Courier New" w:hAnsi="Courier New" w:cs="Courier New"/>
        </w:rPr>
      </w:pPr>
      <w:r w:rsidRPr="00C50174">
        <w:rPr>
          <w:rFonts w:ascii="Courier New" w:hAnsi="Courier New" w:cs="Courier New"/>
        </w:rPr>
        <w:t>1. Table of Contents</w:t>
      </w:r>
    </w:p>
    <w:p w14:paraId="3F7187D5" w14:textId="77777777" w:rsidR="00C50174" w:rsidRPr="00C50174" w:rsidRDefault="00C50174" w:rsidP="00C50174">
      <w:pPr>
        <w:pStyle w:val="PlainText"/>
        <w:rPr>
          <w:rFonts w:ascii="Courier New" w:hAnsi="Courier New" w:cs="Courier New"/>
        </w:rPr>
      </w:pPr>
      <w:proofErr w:type="gramStart"/>
      <w:r w:rsidRPr="00C50174">
        <w:rPr>
          <w:rFonts w:ascii="Courier New" w:hAnsi="Courier New" w:cs="Courier New"/>
        </w:rPr>
        <w:t>{:toc</w:t>
      </w:r>
      <w:proofErr w:type="gramEnd"/>
      <w:r w:rsidRPr="00C50174">
        <w:rPr>
          <w:rFonts w:ascii="Courier New" w:hAnsi="Courier New" w:cs="Courier New"/>
        </w:rPr>
        <w:t>}</w:t>
      </w:r>
    </w:p>
    <w:p w14:paraId="65E6CDD8" w14:textId="77777777" w:rsidR="00986D5C" w:rsidRPr="00C66AE6" w:rsidRDefault="00D81AF3" w:rsidP="00C66AE6">
      <w:pPr>
        <w:pStyle w:val="PlainText"/>
        <w:rPr>
          <w:rFonts w:ascii="Courier New" w:hAnsi="Courier New" w:cs="Courier New"/>
        </w:rPr>
      </w:pPr>
      <w:commentRangeStart w:id="1"/>
      <w:r w:rsidRPr="00C66AE6">
        <w:rPr>
          <w:rFonts w:ascii="Courier New" w:hAnsi="Courier New" w:cs="Courier New"/>
        </w:rPr>
        <w:t>* * *</w:t>
      </w:r>
    </w:p>
    <w:commentRangeEnd w:id="1"/>
    <w:p w14:paraId="6273BD98" w14:textId="77777777" w:rsidR="00986D5C" w:rsidRPr="00C66AE6" w:rsidRDefault="00534273" w:rsidP="00C66AE6">
      <w:pPr>
        <w:pStyle w:val="PlainText"/>
        <w:rPr>
          <w:rFonts w:ascii="Courier New" w:hAnsi="Courier New" w:cs="Courier New"/>
        </w:rPr>
      </w:pPr>
      <w:r>
        <w:rPr>
          <w:rStyle w:val="CommentReference"/>
          <w:rFonts w:asciiTheme="minorHAnsi" w:hAnsiTheme="minorHAnsi"/>
        </w:rPr>
        <w:commentReference w:id="1"/>
      </w:r>
    </w:p>
    <w:p w14:paraId="6AE1B5C4" w14:textId="77777777" w:rsidR="00C50174" w:rsidRPr="00C50174" w:rsidRDefault="00C50174" w:rsidP="00C50174">
      <w:pPr>
        <w:pStyle w:val="PlainText"/>
        <w:rPr>
          <w:rFonts w:ascii="Courier New" w:hAnsi="Courier New" w:cs="Courier New"/>
        </w:rPr>
      </w:pPr>
      <w:r w:rsidRPr="00C50174">
        <w:rPr>
          <w:rFonts w:ascii="Courier New" w:hAnsi="Courier New" w:cs="Courier New"/>
        </w:rPr>
        <w:t>## Receiving incoming calls</w:t>
      </w:r>
    </w:p>
    <w:p w14:paraId="7007190F" w14:textId="77777777" w:rsidR="00C50174" w:rsidRPr="00C50174" w:rsidRDefault="00C50174" w:rsidP="00C50174">
      <w:pPr>
        <w:pStyle w:val="PlainText"/>
        <w:rPr>
          <w:rFonts w:ascii="Courier New" w:hAnsi="Courier New" w:cs="Courier New"/>
        </w:rPr>
      </w:pPr>
    </w:p>
    <w:p w14:paraId="5B595433" w14:textId="0D3D602A" w:rsidR="00C50174" w:rsidRPr="00C50174" w:rsidRDefault="00C50174" w:rsidP="00C50174">
      <w:pPr>
        <w:pStyle w:val="PlainText"/>
        <w:rPr>
          <w:rFonts w:ascii="Courier New" w:hAnsi="Courier New" w:cs="Courier New"/>
        </w:rPr>
      </w:pPr>
      <w:r w:rsidRPr="00C50174">
        <w:rPr>
          <w:rFonts w:ascii="Courier New" w:hAnsi="Courier New" w:cs="Courier New"/>
        </w:rPr>
        <w:t xml:space="preserve">An extension will ring when the </w:t>
      </w:r>
      <w:commentRangeStart w:id="2"/>
      <w:r w:rsidRPr="00C50174">
        <w:rPr>
          <w:rFonts w:ascii="Courier New" w:hAnsi="Courier New" w:cs="Courier New"/>
        </w:rPr>
        <w:t>number</w:t>
      </w:r>
      <w:del w:id="3" w:author="DL" w:date="2017-05-23T00:45:00Z">
        <w:r w:rsidR="00D81AF3" w:rsidRPr="00C66AE6">
          <w:rPr>
            <w:rFonts w:ascii="Courier New" w:hAnsi="Courier New" w:cs="Courier New"/>
          </w:rPr>
          <w:delText xml:space="preserve"> that has been</w:delText>
        </w:r>
      </w:del>
      <w:r w:rsidRPr="00C50174">
        <w:rPr>
          <w:rFonts w:ascii="Courier New" w:hAnsi="Courier New" w:cs="Courier New"/>
        </w:rPr>
        <w:t xml:space="preserve"> assigned </w:t>
      </w:r>
      <w:commentRangeEnd w:id="2"/>
      <w:r w:rsidR="00534273">
        <w:rPr>
          <w:rStyle w:val="CommentReference"/>
          <w:rFonts w:asciiTheme="minorHAnsi" w:hAnsiTheme="minorHAnsi"/>
        </w:rPr>
        <w:commentReference w:id="2"/>
      </w:r>
      <w:r w:rsidRPr="00C50174">
        <w:rPr>
          <w:rFonts w:ascii="Courier New" w:hAnsi="Courier New" w:cs="Courier New"/>
        </w:rPr>
        <w:t>to it has been dialled directly, or when the Virtual Receptionist redirects an incoming call to that extension. You can answer a call by picking up the IP phone when it rings.</w:t>
      </w:r>
    </w:p>
    <w:p w14:paraId="0D001D32" w14:textId="77777777" w:rsidR="00C50174" w:rsidRPr="00C50174" w:rsidRDefault="00C50174" w:rsidP="00C50174">
      <w:pPr>
        <w:pStyle w:val="PlainText"/>
        <w:rPr>
          <w:rFonts w:ascii="Courier New" w:hAnsi="Courier New" w:cs="Courier New"/>
        </w:rPr>
      </w:pPr>
    </w:p>
    <w:p w14:paraId="586CB385" w14:textId="77777777" w:rsidR="00C50174" w:rsidRPr="00C50174" w:rsidRDefault="00C50174" w:rsidP="00C50174">
      <w:pPr>
        <w:pStyle w:val="PlainText"/>
        <w:rPr>
          <w:rFonts w:ascii="Courier New" w:hAnsi="Courier New" w:cs="Courier New"/>
        </w:rPr>
      </w:pPr>
      <w:r w:rsidRPr="00C50174">
        <w:rPr>
          <w:rFonts w:ascii="Courier New" w:hAnsi="Courier New" w:cs="Courier New"/>
        </w:rPr>
        <w:t>## Dialling internal numbers</w:t>
      </w:r>
    </w:p>
    <w:p w14:paraId="5D2FE389" w14:textId="77777777" w:rsidR="00C50174" w:rsidRPr="00C50174" w:rsidRDefault="00C50174" w:rsidP="00C50174">
      <w:pPr>
        <w:pStyle w:val="PlainText"/>
        <w:rPr>
          <w:rFonts w:ascii="Courier New" w:hAnsi="Courier New" w:cs="Courier New"/>
        </w:rPr>
      </w:pPr>
    </w:p>
    <w:p w14:paraId="1138E008" w14:textId="77777777" w:rsidR="00C50174" w:rsidRPr="00C50174" w:rsidRDefault="00C50174" w:rsidP="00C50174">
      <w:pPr>
        <w:pStyle w:val="PlainText"/>
        <w:rPr>
          <w:rFonts w:ascii="Courier New" w:hAnsi="Courier New" w:cs="Courier New"/>
        </w:rPr>
      </w:pPr>
      <w:r w:rsidRPr="00C50174">
        <w:rPr>
          <w:rFonts w:ascii="Courier New" w:hAnsi="Courier New" w:cs="Courier New"/>
        </w:rPr>
        <w:t>You can call another extension by dialling the extension number (2XXX). Calling a virtual extension places a call to the external forwarding number.</w:t>
      </w:r>
    </w:p>
    <w:p w14:paraId="4DF73D8A" w14:textId="77777777" w:rsidR="00C50174" w:rsidRPr="00C50174" w:rsidRDefault="00C50174" w:rsidP="00C50174">
      <w:pPr>
        <w:pStyle w:val="PlainText"/>
        <w:rPr>
          <w:rFonts w:ascii="Courier New" w:hAnsi="Courier New" w:cs="Courier New"/>
        </w:rPr>
      </w:pPr>
    </w:p>
    <w:p w14:paraId="2100BE89" w14:textId="77777777" w:rsidR="00C50174" w:rsidRPr="00C50174" w:rsidRDefault="00C50174" w:rsidP="00C50174">
      <w:pPr>
        <w:pStyle w:val="PlainText"/>
        <w:rPr>
          <w:rFonts w:ascii="Courier New" w:hAnsi="Courier New" w:cs="Courier New"/>
        </w:rPr>
      </w:pPr>
      <w:r w:rsidRPr="00C50174">
        <w:rPr>
          <w:rFonts w:ascii="Courier New" w:hAnsi="Courier New" w:cs="Courier New"/>
        </w:rPr>
        <w:t>## Dialling out</w:t>
      </w:r>
    </w:p>
    <w:p w14:paraId="349A5AB9" w14:textId="77777777" w:rsidR="00C50174" w:rsidRPr="00C50174" w:rsidRDefault="00C50174" w:rsidP="00C50174">
      <w:pPr>
        <w:pStyle w:val="PlainText"/>
        <w:rPr>
          <w:rFonts w:ascii="Courier New" w:hAnsi="Courier New" w:cs="Courier New"/>
        </w:rPr>
      </w:pPr>
    </w:p>
    <w:p w14:paraId="20973397" w14:textId="77777777" w:rsidR="00C50174" w:rsidRPr="00C50174" w:rsidRDefault="00C50174" w:rsidP="00C50174">
      <w:pPr>
        <w:pStyle w:val="PlainText"/>
        <w:rPr>
          <w:rFonts w:ascii="Courier New" w:hAnsi="Courier New" w:cs="Courier New"/>
        </w:rPr>
      </w:pPr>
      <w:r w:rsidRPr="00C50174">
        <w:rPr>
          <w:rFonts w:ascii="Courier New" w:hAnsi="Courier New" w:cs="Courier New"/>
        </w:rPr>
        <w:t>You can make an external call by picking up your phone and dialling the outbound number as you normally would:</w:t>
      </w:r>
    </w:p>
    <w:p w14:paraId="63A2ED2A" w14:textId="77777777" w:rsidR="00C50174" w:rsidRPr="00C50174" w:rsidRDefault="00C50174" w:rsidP="00C50174">
      <w:pPr>
        <w:pStyle w:val="PlainText"/>
        <w:rPr>
          <w:rFonts w:ascii="Courier New" w:hAnsi="Courier New" w:cs="Courier New"/>
        </w:rPr>
      </w:pPr>
    </w:p>
    <w:p w14:paraId="7C713EC5" w14:textId="77777777" w:rsidR="00C50174" w:rsidRPr="00C50174" w:rsidRDefault="00C50174" w:rsidP="00C50174">
      <w:pPr>
        <w:pStyle w:val="PlainText"/>
        <w:rPr>
          <w:rFonts w:ascii="Courier New" w:hAnsi="Courier New" w:cs="Courier New"/>
        </w:rPr>
      </w:pPr>
      <w:r w:rsidRPr="00C50174">
        <w:rPr>
          <w:rFonts w:ascii="Courier New" w:hAnsi="Courier New" w:cs="Courier New"/>
        </w:rPr>
        <w:t xml:space="preserve">* 0X XX </w:t>
      </w:r>
      <w:proofErr w:type="spellStart"/>
      <w:r w:rsidRPr="00C50174">
        <w:rPr>
          <w:rFonts w:ascii="Courier New" w:hAnsi="Courier New" w:cs="Courier New"/>
        </w:rPr>
        <w:t>XX</w:t>
      </w:r>
      <w:proofErr w:type="spellEnd"/>
      <w:r w:rsidRPr="00C50174">
        <w:rPr>
          <w:rFonts w:ascii="Courier New" w:hAnsi="Courier New" w:cs="Courier New"/>
        </w:rPr>
        <w:t xml:space="preserve"> </w:t>
      </w:r>
      <w:proofErr w:type="spellStart"/>
      <w:r w:rsidRPr="00C50174">
        <w:rPr>
          <w:rFonts w:ascii="Courier New" w:hAnsi="Courier New" w:cs="Courier New"/>
        </w:rPr>
        <w:t>XX</w:t>
      </w:r>
      <w:proofErr w:type="spellEnd"/>
      <w:r w:rsidRPr="00C50174">
        <w:rPr>
          <w:rFonts w:ascii="Courier New" w:hAnsi="Courier New" w:cs="Courier New"/>
        </w:rPr>
        <w:t xml:space="preserve"> </w:t>
      </w:r>
      <w:proofErr w:type="spellStart"/>
      <w:r w:rsidRPr="00C50174">
        <w:rPr>
          <w:rFonts w:ascii="Courier New" w:hAnsi="Courier New" w:cs="Courier New"/>
        </w:rPr>
        <w:t>XX</w:t>
      </w:r>
      <w:proofErr w:type="spellEnd"/>
      <w:r w:rsidRPr="00C50174">
        <w:rPr>
          <w:rFonts w:ascii="Courier New" w:hAnsi="Courier New" w:cs="Courier New"/>
        </w:rPr>
        <w:t xml:space="preserve"> for domestic calls</w:t>
      </w:r>
    </w:p>
    <w:p w14:paraId="0588D1B7" w14:textId="77777777" w:rsidR="00986D5C" w:rsidRPr="00C66AE6" w:rsidRDefault="00D81AF3" w:rsidP="00C66AE6">
      <w:pPr>
        <w:pStyle w:val="PlainText"/>
        <w:rPr>
          <w:del w:id="4" w:author="DL" w:date="2017-05-23T00:45:00Z"/>
          <w:rFonts w:ascii="Courier New" w:hAnsi="Courier New" w:cs="Courier New"/>
        </w:rPr>
      </w:pPr>
      <w:commentRangeStart w:id="5"/>
      <w:del w:id="6" w:author="DL" w:date="2017-05-23T00:45:00Z">
        <w:r w:rsidRPr="00C66AE6">
          <w:rPr>
            <w:rFonts w:ascii="Courier New" w:hAnsi="Courier New" w:cs="Courier New"/>
          </w:rPr>
          <w:delText>* XX</w:delText>
        </w:r>
      </w:del>
      <w:ins w:id="7" w:author="DL" w:date="2017-05-23T00:45:00Z">
        <w:r w:rsidR="00C50174" w:rsidRPr="00C50174">
          <w:rPr>
            <w:rFonts w:ascii="Courier New" w:hAnsi="Courier New" w:cs="Courier New"/>
          </w:rPr>
          <w:t>* 112</w:t>
        </w:r>
      </w:ins>
      <w:r w:rsidR="00C50174" w:rsidRPr="00C50174">
        <w:rPr>
          <w:rFonts w:ascii="Courier New" w:hAnsi="Courier New" w:cs="Courier New"/>
        </w:rPr>
        <w:t xml:space="preserve"> or </w:t>
      </w:r>
      <w:del w:id="8" w:author="DL" w:date="2017-05-23T00:45:00Z">
        <w:r w:rsidRPr="00C66AE6">
          <w:rPr>
            <w:rFonts w:ascii="Courier New" w:hAnsi="Courier New" w:cs="Courier New"/>
          </w:rPr>
          <w:delText>XXX</w:delText>
        </w:r>
      </w:del>
      <w:ins w:id="9" w:author="DL" w:date="2017-05-23T00:45:00Z">
        <w:r w:rsidR="00C50174" w:rsidRPr="00C50174">
          <w:rPr>
            <w:rFonts w:ascii="Courier New" w:hAnsi="Courier New" w:cs="Courier New"/>
          </w:rPr>
          <w:t>999</w:t>
        </w:r>
      </w:ins>
      <w:r w:rsidR="00C50174" w:rsidRPr="00C50174">
        <w:rPr>
          <w:rFonts w:ascii="Courier New" w:hAnsi="Courier New" w:cs="Courier New"/>
        </w:rPr>
        <w:t xml:space="preserve"> for emergency </w:t>
      </w:r>
      <w:del w:id="10" w:author="DL" w:date="2017-05-23T00:45:00Z">
        <w:r w:rsidRPr="00C66AE6">
          <w:rPr>
            <w:rFonts w:ascii="Courier New" w:hAnsi="Courier New" w:cs="Courier New"/>
          </w:rPr>
          <w:delText>numbers</w:delText>
        </w:r>
      </w:del>
    </w:p>
    <w:p w14:paraId="1F81F598" w14:textId="19F5CB66" w:rsidR="00C50174" w:rsidRPr="00C50174" w:rsidRDefault="00C50174" w:rsidP="00C50174">
      <w:pPr>
        <w:pStyle w:val="PlainText"/>
        <w:rPr>
          <w:ins w:id="11" w:author="DL" w:date="2017-05-23T00:45:00Z"/>
          <w:rFonts w:ascii="Courier New" w:hAnsi="Courier New" w:cs="Courier New"/>
        </w:rPr>
      </w:pPr>
      <w:ins w:id="12" w:author="DL" w:date="2017-05-23T00:45:00Z">
        <w:r w:rsidRPr="00C50174">
          <w:rPr>
            <w:rFonts w:ascii="Courier New" w:hAnsi="Courier New" w:cs="Courier New"/>
          </w:rPr>
          <w:t>services</w:t>
        </w:r>
      </w:ins>
      <w:commentRangeEnd w:id="5"/>
      <w:r w:rsidR="00534273">
        <w:rPr>
          <w:rStyle w:val="CommentReference"/>
          <w:rFonts w:asciiTheme="minorHAnsi" w:hAnsiTheme="minorHAnsi"/>
        </w:rPr>
        <w:commentReference w:id="5"/>
      </w:r>
    </w:p>
    <w:p w14:paraId="57B77C98" w14:textId="77777777" w:rsidR="00C50174" w:rsidRPr="00C50174" w:rsidRDefault="00C50174" w:rsidP="00C50174">
      <w:pPr>
        <w:pStyle w:val="PlainText"/>
        <w:rPr>
          <w:rFonts w:ascii="Courier New" w:hAnsi="Courier New" w:cs="Courier New"/>
        </w:rPr>
      </w:pPr>
      <w:r w:rsidRPr="00C50174">
        <w:rPr>
          <w:rFonts w:ascii="Courier New" w:hAnsi="Courier New" w:cs="Courier New"/>
        </w:rPr>
        <w:t>* 00 XX ... XX for international calls</w:t>
      </w:r>
    </w:p>
    <w:p w14:paraId="3533ABC9" w14:textId="77777777" w:rsidR="00C50174" w:rsidRPr="00C50174" w:rsidRDefault="00C50174" w:rsidP="00C50174">
      <w:pPr>
        <w:pStyle w:val="PlainText"/>
        <w:rPr>
          <w:rFonts w:ascii="Courier New" w:hAnsi="Courier New" w:cs="Courier New"/>
        </w:rPr>
      </w:pPr>
    </w:p>
    <w:p w14:paraId="1A520C52" w14:textId="77777777" w:rsidR="00C50174" w:rsidRPr="00C50174" w:rsidRDefault="00C50174" w:rsidP="00C50174">
      <w:pPr>
        <w:pStyle w:val="PlainText"/>
        <w:rPr>
          <w:rFonts w:ascii="Courier New" w:hAnsi="Courier New" w:cs="Courier New"/>
        </w:rPr>
      </w:pPr>
      <w:r w:rsidRPr="00C50174">
        <w:rPr>
          <w:rFonts w:ascii="Courier New" w:hAnsi="Courier New" w:cs="Courier New"/>
        </w:rPr>
        <w:t>You do not need to dial "0" or any other special code to make an external phone call.</w:t>
      </w:r>
    </w:p>
    <w:p w14:paraId="58AF7882" w14:textId="77777777" w:rsidR="00C50174" w:rsidRPr="00C50174" w:rsidRDefault="00C50174" w:rsidP="00C50174">
      <w:pPr>
        <w:pStyle w:val="PlainText"/>
        <w:rPr>
          <w:rFonts w:ascii="Courier New" w:hAnsi="Courier New" w:cs="Courier New"/>
        </w:rPr>
      </w:pPr>
    </w:p>
    <w:p w14:paraId="5EAF0172" w14:textId="6CE1FBCC" w:rsidR="00C50174" w:rsidRPr="00C50174" w:rsidRDefault="00C50174" w:rsidP="00C50174">
      <w:pPr>
        <w:pStyle w:val="PlainText"/>
        <w:rPr>
          <w:rFonts w:ascii="Courier New" w:hAnsi="Courier New" w:cs="Courier New"/>
        </w:rPr>
      </w:pPr>
      <w:r w:rsidRPr="00C50174">
        <w:rPr>
          <w:rFonts w:ascii="Courier New" w:hAnsi="Courier New" w:cs="Courier New"/>
        </w:rPr>
        <w:t xml:space="preserve">Calls to landlines and mobile phones in </w:t>
      </w:r>
      <w:commentRangeStart w:id="13"/>
      <w:del w:id="14" w:author="DL" w:date="2017-05-23T00:45:00Z">
        <w:r w:rsidR="00D81AF3" w:rsidRPr="00C66AE6">
          <w:rPr>
            <w:rFonts w:ascii="Courier New" w:hAnsi="Courier New" w:cs="Courier New"/>
          </w:rPr>
          <w:delText>Australia</w:delText>
        </w:r>
      </w:del>
      <w:ins w:id="15" w:author="DL" w:date="2017-05-23T00:45:00Z">
        <w:r w:rsidRPr="00C50174">
          <w:rPr>
            <w:rFonts w:ascii="Courier New" w:hAnsi="Courier New" w:cs="Courier New"/>
          </w:rPr>
          <w:t>the UK</w:t>
        </w:r>
      </w:ins>
      <w:commentRangeEnd w:id="13"/>
      <w:r w:rsidR="00534273">
        <w:rPr>
          <w:rStyle w:val="CommentReference"/>
          <w:rFonts w:asciiTheme="minorHAnsi" w:hAnsiTheme="minorHAnsi"/>
        </w:rPr>
        <w:commentReference w:id="13"/>
      </w:r>
      <w:r w:rsidRPr="00C50174">
        <w:rPr>
          <w:rFonts w:ascii="Courier New" w:hAnsi="Courier New" w:cs="Courier New"/>
        </w:rPr>
        <w:t xml:space="preserve"> are included in your regular plan. </w:t>
      </w:r>
    </w:p>
    <w:p w14:paraId="7AD753AB" w14:textId="77777777" w:rsidR="00C50174" w:rsidRPr="00C50174" w:rsidRDefault="00C50174" w:rsidP="00C50174">
      <w:pPr>
        <w:pStyle w:val="PlainText"/>
        <w:rPr>
          <w:rFonts w:ascii="Courier New" w:hAnsi="Courier New" w:cs="Courier New"/>
        </w:rPr>
      </w:pPr>
    </w:p>
    <w:p w14:paraId="31B1BE7C" w14:textId="05AFE15B" w:rsidR="00C50174" w:rsidRPr="00C50174" w:rsidRDefault="00C50174" w:rsidP="00C50174">
      <w:pPr>
        <w:pStyle w:val="PlainText"/>
        <w:rPr>
          <w:rFonts w:ascii="Courier New" w:hAnsi="Courier New" w:cs="Courier New"/>
        </w:rPr>
      </w:pPr>
      <w:r w:rsidRPr="00C50174">
        <w:rPr>
          <w:rFonts w:ascii="Courier New" w:hAnsi="Courier New" w:cs="Courier New"/>
        </w:rPr>
        <w:t xml:space="preserve">In addition to the calling options listed above, your Account Administrator can activate a Prepaid Account </w:t>
      </w:r>
      <w:commentRangeStart w:id="16"/>
      <w:r w:rsidRPr="00C50174">
        <w:rPr>
          <w:rFonts w:ascii="Courier New" w:hAnsi="Courier New" w:cs="Courier New"/>
        </w:rPr>
        <w:t xml:space="preserve">that </w:t>
      </w:r>
      <w:del w:id="17" w:author="DL" w:date="2017-05-23T00:45:00Z">
        <w:r w:rsidR="00D81AF3" w:rsidRPr="00C66AE6">
          <w:rPr>
            <w:rFonts w:ascii="Courier New" w:hAnsi="Courier New" w:cs="Courier New"/>
          </w:rPr>
          <w:delText xml:space="preserve">will allow </w:delText>
        </w:r>
      </w:del>
      <w:r w:rsidRPr="00C50174">
        <w:rPr>
          <w:rFonts w:ascii="Courier New" w:hAnsi="Courier New" w:cs="Courier New"/>
        </w:rPr>
        <w:t>all end</w:t>
      </w:r>
      <w:ins w:id="18" w:author="DL" w:date="2017-05-23T00:45:00Z">
        <w:r w:rsidRPr="00C50174">
          <w:rPr>
            <w:rFonts w:ascii="Courier New" w:hAnsi="Courier New" w:cs="Courier New"/>
          </w:rPr>
          <w:t>-</w:t>
        </w:r>
      </w:ins>
      <w:r w:rsidRPr="00C50174">
        <w:rPr>
          <w:rFonts w:ascii="Courier New" w:hAnsi="Courier New" w:cs="Courier New"/>
        </w:rPr>
        <w:t xml:space="preserve">user employees </w:t>
      </w:r>
      <w:del w:id="19" w:author="DL" w:date="2017-05-23T00:45:00Z">
        <w:r w:rsidR="00D81AF3" w:rsidRPr="00C66AE6">
          <w:rPr>
            <w:rFonts w:ascii="Courier New" w:hAnsi="Courier New" w:cs="Courier New"/>
          </w:rPr>
          <w:delText>to draw upon that account</w:delText>
        </w:r>
      </w:del>
      <w:ins w:id="20" w:author="DL" w:date="2017-05-23T00:45:00Z">
        <w:r w:rsidRPr="00C50174">
          <w:rPr>
            <w:rFonts w:ascii="Courier New" w:hAnsi="Courier New" w:cs="Courier New"/>
          </w:rPr>
          <w:t>can use</w:t>
        </w:r>
      </w:ins>
      <w:r w:rsidRPr="00C50174">
        <w:rPr>
          <w:rFonts w:ascii="Courier New" w:hAnsi="Courier New" w:cs="Courier New"/>
        </w:rPr>
        <w:t xml:space="preserve"> t</w:t>
      </w:r>
      <w:commentRangeEnd w:id="16"/>
      <w:r w:rsidR="00534273">
        <w:rPr>
          <w:rStyle w:val="CommentReference"/>
          <w:rFonts w:asciiTheme="minorHAnsi" w:hAnsiTheme="minorHAnsi"/>
        </w:rPr>
        <w:commentReference w:id="16"/>
      </w:r>
      <w:r w:rsidRPr="00C50174">
        <w:rPr>
          <w:rFonts w:ascii="Courier New" w:hAnsi="Courier New" w:cs="Courier New"/>
        </w:rPr>
        <w:t>o make calls to international numbers and to directory services.</w:t>
      </w:r>
    </w:p>
    <w:p w14:paraId="0AE55C2A" w14:textId="77777777" w:rsidR="00C50174" w:rsidRPr="00C50174" w:rsidRDefault="00C50174" w:rsidP="00C50174">
      <w:pPr>
        <w:pStyle w:val="PlainText"/>
        <w:rPr>
          <w:rFonts w:ascii="Courier New" w:hAnsi="Courier New" w:cs="Courier New"/>
        </w:rPr>
      </w:pPr>
    </w:p>
    <w:p w14:paraId="1C0D64D1" w14:textId="77777777" w:rsidR="00C50174" w:rsidRPr="00C50174" w:rsidRDefault="00C50174" w:rsidP="00C50174">
      <w:pPr>
        <w:pStyle w:val="PlainText"/>
        <w:rPr>
          <w:rFonts w:ascii="Courier New" w:hAnsi="Courier New" w:cs="Courier New"/>
        </w:rPr>
      </w:pPr>
      <w:r w:rsidRPr="00C50174">
        <w:rPr>
          <w:rFonts w:ascii="Courier New" w:hAnsi="Courier New" w:cs="Courier New"/>
        </w:rPr>
        <w:t>## Calling international numbers</w:t>
      </w:r>
    </w:p>
    <w:p w14:paraId="48E16A2F" w14:textId="77777777" w:rsidR="00C50174" w:rsidRPr="00C50174" w:rsidRDefault="00C50174" w:rsidP="00C50174">
      <w:pPr>
        <w:pStyle w:val="PlainText"/>
        <w:rPr>
          <w:rFonts w:ascii="Courier New" w:hAnsi="Courier New" w:cs="Courier New"/>
        </w:rPr>
      </w:pPr>
    </w:p>
    <w:p w14:paraId="0AB37920" w14:textId="6F7E5672" w:rsidR="00C50174" w:rsidRPr="00C50174" w:rsidRDefault="00C50174" w:rsidP="00C50174">
      <w:pPr>
        <w:pStyle w:val="PlainText"/>
        <w:rPr>
          <w:rFonts w:ascii="Courier New" w:hAnsi="Courier New" w:cs="Courier New"/>
        </w:rPr>
      </w:pPr>
      <w:r w:rsidRPr="00C50174">
        <w:rPr>
          <w:rFonts w:ascii="Courier New" w:hAnsi="Courier New" w:cs="Courier New"/>
        </w:rPr>
        <w:t xml:space="preserve">If there are sufficient funds in your Prepaid Account, you can take advantage </w:t>
      </w:r>
      <w:commentRangeStart w:id="21"/>
      <w:r w:rsidRPr="00C50174">
        <w:rPr>
          <w:rFonts w:ascii="Courier New" w:hAnsi="Courier New" w:cs="Courier New"/>
        </w:rPr>
        <w:t xml:space="preserve">of </w:t>
      </w:r>
      <w:del w:id="22" w:author="DL" w:date="2017-05-23T00:45:00Z">
        <w:r w:rsidR="00D81AF3" w:rsidRPr="00C66AE6">
          <w:rPr>
            <w:rFonts w:ascii="Courier New" w:hAnsi="Courier New" w:cs="Courier New"/>
          </w:rPr>
          <w:delText>the</w:delText>
        </w:r>
      </w:del>
      <w:proofErr w:type="spellStart"/>
      <w:ins w:id="23" w:author="DL" w:date="2017-05-23T00:45:00Z">
        <w:r w:rsidRPr="00C50174">
          <w:rPr>
            <w:rFonts w:ascii="Courier New" w:hAnsi="Courier New" w:cs="Courier New"/>
          </w:rPr>
          <w:t>Ooma’s</w:t>
        </w:r>
      </w:ins>
      <w:proofErr w:type="spellEnd"/>
      <w:r w:rsidRPr="00C50174">
        <w:rPr>
          <w:rFonts w:ascii="Courier New" w:hAnsi="Courier New" w:cs="Courier New"/>
        </w:rPr>
        <w:t xml:space="preserve"> low international calling rates </w:t>
      </w:r>
      <w:del w:id="24" w:author="DL" w:date="2017-05-23T00:45:00Z">
        <w:r w:rsidR="00D81AF3" w:rsidRPr="00C66AE6">
          <w:rPr>
            <w:rFonts w:ascii="Courier New" w:hAnsi="Courier New" w:cs="Courier New"/>
          </w:rPr>
          <w:delText xml:space="preserve">that Ooma offers </w:delText>
        </w:r>
      </w:del>
      <w:r w:rsidRPr="00C50174">
        <w:rPr>
          <w:rFonts w:ascii="Courier New" w:hAnsi="Courier New" w:cs="Courier New"/>
        </w:rPr>
        <w:t>by dialling 00</w:t>
      </w:r>
      <w:del w:id="25" w:author="DL" w:date="2017-05-23T00:45:00Z">
        <w:r w:rsidR="00D81AF3" w:rsidRPr="00C66AE6">
          <w:rPr>
            <w:rFonts w:ascii="Courier New" w:hAnsi="Courier New" w:cs="Courier New"/>
          </w:rPr>
          <w:delText>,</w:delText>
        </w:r>
      </w:del>
      <w:r w:rsidRPr="00C50174">
        <w:rPr>
          <w:rFonts w:ascii="Courier New" w:hAnsi="Courier New" w:cs="Courier New"/>
        </w:rPr>
        <w:t xml:space="preserve"> followed by the country code and phone number.</w:t>
      </w:r>
      <w:commentRangeEnd w:id="21"/>
      <w:r w:rsidR="00534273">
        <w:rPr>
          <w:rStyle w:val="CommentReference"/>
          <w:rFonts w:asciiTheme="minorHAnsi" w:hAnsiTheme="minorHAnsi"/>
        </w:rPr>
        <w:commentReference w:id="21"/>
      </w:r>
    </w:p>
    <w:p w14:paraId="223A7141" w14:textId="77777777" w:rsidR="00C50174" w:rsidRPr="00C50174" w:rsidRDefault="00C50174" w:rsidP="00C50174">
      <w:pPr>
        <w:pStyle w:val="PlainText"/>
        <w:rPr>
          <w:rFonts w:ascii="Courier New" w:hAnsi="Courier New" w:cs="Courier New"/>
        </w:rPr>
      </w:pPr>
    </w:p>
    <w:p w14:paraId="3717A008" w14:textId="610804AC" w:rsidR="00C50174" w:rsidRPr="00C50174" w:rsidRDefault="00C50174" w:rsidP="00C50174">
      <w:pPr>
        <w:pStyle w:val="PlainText"/>
        <w:rPr>
          <w:rFonts w:ascii="Courier New" w:hAnsi="Courier New" w:cs="Courier New"/>
        </w:rPr>
      </w:pPr>
      <w:r w:rsidRPr="00C50174">
        <w:rPr>
          <w:rFonts w:ascii="Courier New" w:hAnsi="Courier New" w:cs="Courier New"/>
        </w:rPr>
        <w:t xml:space="preserve">You will hear </w:t>
      </w:r>
      <w:r w:rsidRPr="00C50174">
        <w:rPr>
          <w:rFonts w:ascii="Courier New" w:hAnsi="Courier New" w:cs="Courier New"/>
        </w:rPr>
        <w:t xml:space="preserve">the Prepaid Account </w:t>
      </w:r>
      <w:r w:rsidR="00D81AF3" w:rsidRPr="00C66AE6">
        <w:rPr>
          <w:rFonts w:ascii="Courier New" w:hAnsi="Courier New" w:cs="Courier New"/>
        </w:rPr>
        <w:t xml:space="preserve">balance </w:t>
      </w:r>
      <w:r w:rsidRPr="00C50174">
        <w:rPr>
          <w:rFonts w:ascii="Courier New" w:hAnsi="Courier New" w:cs="Courier New"/>
        </w:rPr>
        <w:t xml:space="preserve">before your call is connected, letting you know </w:t>
      </w:r>
      <w:r w:rsidR="00D81AF3" w:rsidRPr="00C66AE6">
        <w:rPr>
          <w:rFonts w:ascii="Courier New" w:hAnsi="Courier New" w:cs="Courier New"/>
        </w:rPr>
        <w:t>that</w:t>
      </w:r>
      <w:r w:rsidRPr="00C50174">
        <w:rPr>
          <w:rFonts w:ascii="Courier New" w:hAnsi="Courier New" w:cs="Courier New"/>
        </w:rPr>
        <w:t xml:space="preserve"> sufficient funds </w:t>
      </w:r>
      <w:r w:rsidR="00D81AF3" w:rsidRPr="00C66AE6">
        <w:rPr>
          <w:rFonts w:ascii="Courier New" w:hAnsi="Courier New" w:cs="Courier New"/>
        </w:rPr>
        <w:t xml:space="preserve">are available </w:t>
      </w:r>
      <w:r w:rsidRPr="00C50174">
        <w:rPr>
          <w:rFonts w:ascii="Courier New" w:hAnsi="Courier New" w:cs="Courier New"/>
        </w:rPr>
        <w:t xml:space="preserve">to </w:t>
      </w:r>
      <w:r w:rsidR="00D81AF3" w:rsidRPr="00C66AE6">
        <w:rPr>
          <w:rFonts w:ascii="Courier New" w:hAnsi="Courier New" w:cs="Courier New"/>
        </w:rPr>
        <w:t xml:space="preserve">complete your </w:t>
      </w:r>
      <w:r w:rsidRPr="00C50174">
        <w:rPr>
          <w:rFonts w:ascii="Courier New" w:hAnsi="Courier New" w:cs="Courier New"/>
        </w:rPr>
        <w:t>call</w:t>
      </w:r>
      <w:r w:rsidRPr="00C50174">
        <w:rPr>
          <w:rFonts w:ascii="Courier New" w:hAnsi="Courier New" w:cs="Courier New"/>
        </w:rPr>
        <w:t xml:space="preserve">. </w:t>
      </w:r>
      <w:bookmarkStart w:id="26" w:name="_GoBack"/>
      <w:bookmarkEnd w:id="26"/>
    </w:p>
    <w:p w14:paraId="20632F72" w14:textId="77777777" w:rsidR="00C50174" w:rsidRPr="00C50174" w:rsidRDefault="00C50174" w:rsidP="00C50174">
      <w:pPr>
        <w:pStyle w:val="PlainText"/>
        <w:rPr>
          <w:rFonts w:ascii="Courier New" w:hAnsi="Courier New" w:cs="Courier New"/>
        </w:rPr>
      </w:pPr>
    </w:p>
    <w:p w14:paraId="181FE868" w14:textId="77777777" w:rsidR="00C50174" w:rsidRPr="00C50174" w:rsidRDefault="00C50174" w:rsidP="00C50174">
      <w:pPr>
        <w:pStyle w:val="PlainText"/>
        <w:rPr>
          <w:rFonts w:ascii="Courier New" w:hAnsi="Courier New" w:cs="Courier New"/>
        </w:rPr>
      </w:pPr>
    </w:p>
    <w:p w14:paraId="1B2395E8" w14:textId="77777777" w:rsidR="00C50174" w:rsidRPr="00C50174" w:rsidRDefault="00C50174" w:rsidP="00C50174">
      <w:pPr>
        <w:pStyle w:val="PlainText"/>
        <w:rPr>
          <w:rFonts w:ascii="Courier New" w:hAnsi="Courier New" w:cs="Courier New"/>
        </w:rPr>
      </w:pPr>
    </w:p>
    <w:p w14:paraId="3F3A9AA1" w14:textId="77777777" w:rsidR="00C50174" w:rsidRPr="00C50174" w:rsidRDefault="00C50174" w:rsidP="00C50174">
      <w:pPr>
        <w:pStyle w:val="PlainText"/>
        <w:rPr>
          <w:rFonts w:ascii="Courier New" w:hAnsi="Courier New" w:cs="Courier New"/>
        </w:rPr>
      </w:pPr>
    </w:p>
    <w:p w14:paraId="464AF8EA" w14:textId="77777777" w:rsidR="00C50174" w:rsidRPr="00C50174" w:rsidRDefault="00C50174" w:rsidP="00C50174">
      <w:pPr>
        <w:pStyle w:val="PlainText"/>
        <w:rPr>
          <w:rFonts w:ascii="Courier New" w:hAnsi="Courier New" w:cs="Courier New"/>
        </w:rPr>
      </w:pPr>
    </w:p>
    <w:p w14:paraId="453C0E76" w14:textId="77777777" w:rsidR="00C50174" w:rsidRPr="00C50174" w:rsidRDefault="00C50174" w:rsidP="00C50174">
      <w:pPr>
        <w:pStyle w:val="PlainText"/>
        <w:rPr>
          <w:rFonts w:ascii="Courier New" w:hAnsi="Courier New" w:cs="Courier New"/>
        </w:rPr>
      </w:pPr>
    </w:p>
    <w:p w14:paraId="2C039C76" w14:textId="77777777" w:rsidR="00C50174" w:rsidRPr="00C50174" w:rsidRDefault="00C50174" w:rsidP="00C50174">
      <w:pPr>
        <w:pStyle w:val="PlainText"/>
        <w:rPr>
          <w:rFonts w:ascii="Courier New" w:hAnsi="Courier New" w:cs="Courier New"/>
        </w:rPr>
      </w:pPr>
    </w:p>
    <w:p w14:paraId="21961B4F" w14:textId="77777777" w:rsidR="00C50174" w:rsidRPr="00C50174" w:rsidRDefault="00C50174" w:rsidP="00C50174">
      <w:pPr>
        <w:pStyle w:val="PlainText"/>
        <w:rPr>
          <w:rFonts w:ascii="Courier New" w:hAnsi="Courier New" w:cs="Courier New"/>
        </w:rPr>
      </w:pPr>
    </w:p>
    <w:p w14:paraId="16A26145" w14:textId="77777777" w:rsidR="00C50174" w:rsidRPr="00C50174" w:rsidRDefault="00C50174" w:rsidP="00C50174">
      <w:pPr>
        <w:pStyle w:val="PlainText"/>
        <w:rPr>
          <w:rFonts w:ascii="Courier New" w:hAnsi="Courier New" w:cs="Courier New"/>
        </w:rPr>
      </w:pPr>
    </w:p>
    <w:p w14:paraId="6E7A570D" w14:textId="77777777" w:rsidR="00C50174" w:rsidRPr="00C50174" w:rsidRDefault="00C50174" w:rsidP="00C50174">
      <w:pPr>
        <w:pStyle w:val="PlainText"/>
        <w:rPr>
          <w:rFonts w:ascii="Courier New" w:hAnsi="Courier New" w:cs="Courier New"/>
        </w:rPr>
      </w:pPr>
    </w:p>
    <w:p w14:paraId="666A7665" w14:textId="77777777" w:rsidR="00C50174" w:rsidRPr="00C50174" w:rsidRDefault="00C50174" w:rsidP="00C50174">
      <w:pPr>
        <w:pStyle w:val="PlainText"/>
        <w:rPr>
          <w:rFonts w:ascii="Courier New" w:hAnsi="Courier New" w:cs="Courier New"/>
        </w:rPr>
      </w:pPr>
    </w:p>
    <w:p w14:paraId="1D4CF775" w14:textId="77777777" w:rsidR="00C50174" w:rsidRDefault="00C50174" w:rsidP="00C50174">
      <w:pPr>
        <w:pStyle w:val="PlainText"/>
        <w:rPr>
          <w:rFonts w:ascii="Courier New" w:hAnsi="Courier New" w:cs="Courier New"/>
        </w:rPr>
      </w:pPr>
    </w:p>
    <w:sectPr w:rsidR="00C50174" w:rsidSect="00747C2D">
      <w:pgSz w:w="12240" w:h="15840"/>
      <w:pgMar w:top="1440" w:right="1502" w:bottom="1440" w:left="15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yssa Gutbrod" w:date="2017-05-24T10:29:00Z" w:initials="EG">
    <w:p w14:paraId="44E3F7E9" w14:textId="34632028" w:rsidR="00534273" w:rsidRDefault="00534273">
      <w:pPr>
        <w:pStyle w:val="CommentText"/>
      </w:pPr>
      <w:r>
        <w:rPr>
          <w:rStyle w:val="CommentReference"/>
        </w:rPr>
        <w:annotationRef/>
      </w:r>
      <w:r>
        <w:t>The Markdown needs to be left alone</w:t>
      </w:r>
    </w:p>
  </w:comment>
  <w:comment w:id="1" w:author="Elyssa Gutbrod" w:date="2017-05-24T10:30:00Z" w:initials="EG">
    <w:p w14:paraId="6DBF82F3" w14:textId="19920EA7" w:rsidR="00534273" w:rsidRDefault="00534273">
      <w:pPr>
        <w:pStyle w:val="CommentText"/>
      </w:pPr>
      <w:r>
        <w:rPr>
          <w:rStyle w:val="CommentReference"/>
        </w:rPr>
        <w:annotationRef/>
      </w:r>
      <w:r>
        <w:t>The Markdown needs to be left alone</w:t>
      </w:r>
    </w:p>
  </w:comment>
  <w:comment w:id="2" w:author="Elyssa Gutbrod" w:date="2017-05-24T10:31:00Z" w:initials="EG">
    <w:p w14:paraId="1348DE29" w14:textId="4B483551" w:rsidR="00534273" w:rsidRDefault="00534273">
      <w:pPr>
        <w:pStyle w:val="CommentText"/>
      </w:pPr>
      <w:r>
        <w:rPr>
          <w:rStyle w:val="CommentReference"/>
        </w:rPr>
        <w:annotationRef/>
      </w:r>
      <w:r>
        <w:t>We can keep this</w:t>
      </w:r>
    </w:p>
  </w:comment>
  <w:comment w:id="5" w:author="Elyssa Gutbrod" w:date="2017-05-24T10:31:00Z" w:initials="EG">
    <w:p w14:paraId="2C32472F" w14:textId="187DD893" w:rsidR="00534273" w:rsidRDefault="00534273">
      <w:pPr>
        <w:pStyle w:val="CommentText"/>
      </w:pPr>
      <w:r>
        <w:rPr>
          <w:rStyle w:val="CommentReference"/>
        </w:rPr>
        <w:annotationRef/>
      </w:r>
      <w:r>
        <w:t>Looks good to keep this</w:t>
      </w:r>
    </w:p>
  </w:comment>
  <w:comment w:id="13" w:author="Elyssa Gutbrod" w:date="2017-05-24T10:31:00Z" w:initials="EG">
    <w:p w14:paraId="2EEA44F0" w14:textId="044A1B8B" w:rsidR="00534273" w:rsidRDefault="00534273">
      <w:pPr>
        <w:pStyle w:val="CommentText"/>
      </w:pPr>
      <w:r>
        <w:rPr>
          <w:rStyle w:val="CommentReference"/>
        </w:rPr>
        <w:annotationRef/>
      </w:r>
      <w:r>
        <w:t>Good</w:t>
      </w:r>
    </w:p>
  </w:comment>
  <w:comment w:id="16" w:author="Elyssa Gutbrod" w:date="2017-05-24T10:32:00Z" w:initials="EG">
    <w:p w14:paraId="2A0F55D9" w14:textId="2C00152E" w:rsidR="00534273" w:rsidRDefault="00534273">
      <w:pPr>
        <w:pStyle w:val="CommentText"/>
      </w:pPr>
      <w:r>
        <w:rPr>
          <w:rStyle w:val="CommentReference"/>
        </w:rPr>
        <w:annotationRef/>
      </w:r>
      <w:r>
        <w:t xml:space="preserve">Let’s </w:t>
      </w:r>
      <w:proofErr w:type="gramStart"/>
      <w:r>
        <w:t>definitely keep</w:t>
      </w:r>
      <w:proofErr w:type="gramEnd"/>
      <w:r>
        <w:t xml:space="preserve"> this</w:t>
      </w:r>
    </w:p>
  </w:comment>
  <w:comment w:id="21" w:author="Elyssa Gutbrod" w:date="2017-05-24T10:33:00Z" w:initials="EG">
    <w:p w14:paraId="762AD0A5" w14:textId="148ADEF2" w:rsidR="00534273" w:rsidRDefault="00534273">
      <w:pPr>
        <w:pStyle w:val="CommentText"/>
      </w:pPr>
      <w:r>
        <w:rPr>
          <w:rStyle w:val="CommentReference"/>
        </w:rPr>
        <w:annotationRef/>
      </w:r>
      <w:r>
        <w:t>Can’t use “</w:t>
      </w:r>
      <w:proofErr w:type="spellStart"/>
      <w:r>
        <w:t>Ooma’s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E3F7E9" w15:done="0"/>
  <w15:commentEx w15:paraId="6DBF82F3" w15:done="0"/>
  <w15:commentEx w15:paraId="1348DE29" w15:done="0"/>
  <w15:commentEx w15:paraId="2C32472F" w15:done="0"/>
  <w15:commentEx w15:paraId="2EEA44F0" w15:done="0"/>
  <w15:commentEx w15:paraId="2A0F55D9" w15:done="0"/>
  <w15:commentEx w15:paraId="762AD0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yssa Gutbrod">
    <w15:presenceInfo w15:providerId="Windows Live" w15:userId="ca448cb4ebd69b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9"/>
    <w:rsid w:val="0006255E"/>
    <w:rsid w:val="003B7D00"/>
    <w:rsid w:val="00486F8D"/>
    <w:rsid w:val="004B5787"/>
    <w:rsid w:val="00534273"/>
    <w:rsid w:val="005C143D"/>
    <w:rsid w:val="00653070"/>
    <w:rsid w:val="006D4213"/>
    <w:rsid w:val="008540A9"/>
    <w:rsid w:val="00986D5C"/>
    <w:rsid w:val="009D4A99"/>
    <w:rsid w:val="009E1586"/>
    <w:rsid w:val="00C50174"/>
    <w:rsid w:val="00C66AE6"/>
    <w:rsid w:val="00D81AF3"/>
    <w:rsid w:val="00DF025A"/>
    <w:rsid w:val="00EB7324"/>
    <w:rsid w:val="00EE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8FED"/>
  <w15:chartTrackingRefBased/>
  <w15:docId w15:val="{B3EDBF16-1E9C-40AB-9D70-1EB65A06F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6F8D"/>
    <w:pPr>
      <w:spacing w:after="12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47C2D"/>
    <w:pPr>
      <w:spacing w:after="0"/>
    </w:pPr>
    <w:rPr>
      <w:rFonts w:ascii="Consolas" w:hAnsi="Consolas"/>
      <w:sz w:val="21"/>
      <w:szCs w:val="21"/>
    </w:rPr>
  </w:style>
  <w:style w:type="character" w:customStyle="1" w:styleId="PlainTextChar">
    <w:name w:val="Plain Text Char"/>
    <w:basedOn w:val="DefaultParagraphFont"/>
    <w:link w:val="PlainText"/>
    <w:uiPriority w:val="99"/>
    <w:rsid w:val="00747C2D"/>
    <w:rPr>
      <w:rFonts w:ascii="Consolas" w:hAnsi="Consolas"/>
      <w:sz w:val="21"/>
      <w:szCs w:val="21"/>
      <w:lang w:val="en-GB"/>
    </w:rPr>
  </w:style>
  <w:style w:type="character" w:styleId="CommentReference">
    <w:name w:val="annotation reference"/>
    <w:basedOn w:val="DefaultParagraphFont"/>
    <w:uiPriority w:val="99"/>
    <w:semiHidden/>
    <w:unhideWhenUsed/>
    <w:rsid w:val="00534273"/>
    <w:rPr>
      <w:sz w:val="16"/>
      <w:szCs w:val="16"/>
    </w:rPr>
  </w:style>
  <w:style w:type="paragraph" w:styleId="CommentText">
    <w:name w:val="annotation text"/>
    <w:basedOn w:val="Normal"/>
    <w:link w:val="CommentTextChar"/>
    <w:uiPriority w:val="99"/>
    <w:semiHidden/>
    <w:unhideWhenUsed/>
    <w:rsid w:val="00534273"/>
    <w:rPr>
      <w:sz w:val="20"/>
      <w:szCs w:val="20"/>
    </w:rPr>
  </w:style>
  <w:style w:type="character" w:customStyle="1" w:styleId="CommentTextChar">
    <w:name w:val="Comment Text Char"/>
    <w:basedOn w:val="DefaultParagraphFont"/>
    <w:link w:val="CommentText"/>
    <w:uiPriority w:val="99"/>
    <w:semiHidden/>
    <w:rsid w:val="00534273"/>
    <w:rPr>
      <w:sz w:val="20"/>
      <w:szCs w:val="20"/>
      <w:lang w:val="en-GB"/>
    </w:rPr>
  </w:style>
  <w:style w:type="paragraph" w:styleId="CommentSubject">
    <w:name w:val="annotation subject"/>
    <w:basedOn w:val="CommentText"/>
    <w:next w:val="CommentText"/>
    <w:link w:val="CommentSubjectChar"/>
    <w:uiPriority w:val="99"/>
    <w:semiHidden/>
    <w:unhideWhenUsed/>
    <w:rsid w:val="00534273"/>
    <w:rPr>
      <w:b/>
      <w:bCs/>
    </w:rPr>
  </w:style>
  <w:style w:type="character" w:customStyle="1" w:styleId="CommentSubjectChar">
    <w:name w:val="Comment Subject Char"/>
    <w:basedOn w:val="CommentTextChar"/>
    <w:link w:val="CommentSubject"/>
    <w:uiPriority w:val="99"/>
    <w:semiHidden/>
    <w:rsid w:val="00534273"/>
    <w:rPr>
      <w:b/>
      <w:bCs/>
      <w:sz w:val="20"/>
      <w:szCs w:val="20"/>
      <w:lang w:val="en-GB"/>
    </w:rPr>
  </w:style>
  <w:style w:type="paragraph" w:styleId="BalloonText">
    <w:name w:val="Balloon Text"/>
    <w:basedOn w:val="Normal"/>
    <w:link w:val="BalloonTextChar"/>
    <w:uiPriority w:val="99"/>
    <w:semiHidden/>
    <w:unhideWhenUsed/>
    <w:rsid w:val="0053427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273"/>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BFC45-501C-43D2-A7FD-478EF3CDF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1666</Characters>
  <Application>Microsoft Office Word</Application>
  <DocSecurity>0</DocSecurity>
  <Lines>32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Elyssa Gutbrod</cp:lastModifiedBy>
  <cp:revision>2</cp:revision>
  <dcterms:created xsi:type="dcterms:W3CDTF">2017-05-24T16:33:00Z</dcterms:created>
  <dcterms:modified xsi:type="dcterms:W3CDTF">2017-05-24T16:33:00Z</dcterms:modified>
</cp:coreProperties>
</file>