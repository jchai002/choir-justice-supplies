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2EC2D"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w:t>
      </w:r>
    </w:p>
    <w:p w14:paraId="3F1B72AF"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layout: post</w:t>
      </w:r>
    </w:p>
    <w:p w14:paraId="1B0B727A"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title:  Mapping Phone Numbers</w:t>
      </w:r>
    </w:p>
    <w:p w14:paraId="21337010"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date:   2017-01-24 11:30:00</w:t>
      </w:r>
    </w:p>
    <w:p w14:paraId="4D5EE310"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country: [</w:t>
      </w:r>
      <w:del w:id="0" w:author="DL" w:date="2017-06-01T09:30:00Z">
        <w:r w:rsidRPr="0070117C" w:rsidDel="00411220">
          <w:rPr>
            <w:rFonts w:ascii="Courier New" w:hAnsi="Courier New" w:cs="Courier New"/>
          </w:rPr>
          <w:delText>Australia</w:delText>
        </w:r>
      </w:del>
      <w:ins w:id="1" w:author="DL" w:date="2017-06-01T09:30:00Z">
        <w:r w:rsidR="00411220">
          <w:rPr>
            <w:rFonts w:ascii="Courier New" w:hAnsi="Courier New" w:cs="Courier New"/>
          </w:rPr>
          <w:t>UK</w:t>
        </w:r>
      </w:ins>
      <w:r w:rsidRPr="0070117C">
        <w:rPr>
          <w:rFonts w:ascii="Courier New" w:hAnsi="Courier New" w:cs="Courier New"/>
        </w:rPr>
        <w:t>]</w:t>
      </w:r>
    </w:p>
    <w:p w14:paraId="4C39C111"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language: [English]</w:t>
      </w:r>
    </w:p>
    <w:p w14:paraId="5EB0845D"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locale: [</w:t>
      </w:r>
      <w:proofErr w:type="spellStart"/>
      <w:r w:rsidRPr="0070117C">
        <w:rPr>
          <w:rFonts w:ascii="Courier New" w:hAnsi="Courier New" w:cs="Courier New"/>
        </w:rPr>
        <w:t>en-</w:t>
      </w:r>
      <w:del w:id="2" w:author="DL" w:date="2017-06-01T09:30:00Z">
        <w:r w:rsidRPr="0070117C" w:rsidDel="00411220">
          <w:rPr>
            <w:rFonts w:ascii="Courier New" w:hAnsi="Courier New" w:cs="Courier New"/>
          </w:rPr>
          <w:delText>au</w:delText>
        </w:r>
      </w:del>
      <w:ins w:id="3" w:author="DL" w:date="2017-06-01T09:30:00Z">
        <w:r w:rsidR="00411220">
          <w:rPr>
            <w:rFonts w:ascii="Courier New" w:hAnsi="Courier New" w:cs="Courier New"/>
          </w:rPr>
          <w:t>uk</w:t>
        </w:r>
      </w:ins>
      <w:proofErr w:type="spellEnd"/>
      <w:r w:rsidRPr="0070117C">
        <w:rPr>
          <w:rFonts w:ascii="Courier New" w:hAnsi="Courier New" w:cs="Courier New"/>
        </w:rPr>
        <w:t>]</w:t>
      </w:r>
    </w:p>
    <w:p w14:paraId="34D2BFCC"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category: [</w:t>
      </w:r>
      <w:proofErr w:type="spellStart"/>
      <w:r w:rsidRPr="0070117C">
        <w:rPr>
          <w:rFonts w:ascii="Courier New" w:hAnsi="Courier New" w:cs="Courier New"/>
        </w:rPr>
        <w:t>wework</w:t>
      </w:r>
      <w:proofErr w:type="spellEnd"/>
      <w:r w:rsidRPr="0070117C">
        <w:rPr>
          <w:rFonts w:ascii="Courier New" w:hAnsi="Courier New" w:cs="Courier New"/>
        </w:rPr>
        <w:t>]</w:t>
      </w:r>
    </w:p>
    <w:p w14:paraId="1414D10D"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tags: [admin-features, </w:t>
      </w:r>
      <w:proofErr w:type="spellStart"/>
      <w:r w:rsidRPr="0070117C">
        <w:rPr>
          <w:rFonts w:ascii="Courier New" w:hAnsi="Courier New" w:cs="Courier New"/>
        </w:rPr>
        <w:t>ooma</w:t>
      </w:r>
      <w:proofErr w:type="spellEnd"/>
      <w:r w:rsidRPr="0070117C">
        <w:rPr>
          <w:rFonts w:ascii="Courier New" w:hAnsi="Courier New" w:cs="Courier New"/>
        </w:rPr>
        <w:t xml:space="preserve">-office-manager, calling, phone-number, </w:t>
      </w:r>
      <w:proofErr w:type="spellStart"/>
      <w:r w:rsidRPr="0070117C">
        <w:rPr>
          <w:rFonts w:ascii="Courier New" w:hAnsi="Courier New" w:cs="Courier New"/>
        </w:rPr>
        <w:t>wework</w:t>
      </w:r>
      <w:proofErr w:type="spellEnd"/>
      <w:r w:rsidRPr="0070117C">
        <w:rPr>
          <w:rFonts w:ascii="Courier New" w:hAnsi="Courier New" w:cs="Courier New"/>
        </w:rPr>
        <w:t>]</w:t>
      </w:r>
    </w:p>
    <w:p w14:paraId="7DA48E53"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w:t>
      </w:r>
    </w:p>
    <w:p w14:paraId="2CF5059B" w14:textId="77777777" w:rsidR="004C6988" w:rsidRPr="0070117C" w:rsidRDefault="004C6988" w:rsidP="0070117C">
      <w:pPr>
        <w:pStyle w:val="PlainText"/>
        <w:rPr>
          <w:rFonts w:ascii="Courier New" w:hAnsi="Courier New" w:cs="Courier New"/>
        </w:rPr>
      </w:pPr>
    </w:p>
    <w:p w14:paraId="4EE4E419"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The basic Ooma Office for WeWork package comes with one phone number that is assigned to the Virtual Receptionist by default, and a second phone number that is assigned to the first user. Each user and most extension types (except for ring groups) come bundled with their own phone number that is automatically assigned to that extension when it is created. </w:t>
      </w:r>
    </w:p>
    <w:p w14:paraId="3E0F764A" w14:textId="77777777" w:rsidR="004C6988" w:rsidRPr="0070117C" w:rsidRDefault="004C6988" w:rsidP="0070117C">
      <w:pPr>
        <w:pStyle w:val="PlainText"/>
        <w:rPr>
          <w:rFonts w:ascii="Courier New" w:hAnsi="Courier New" w:cs="Courier New"/>
        </w:rPr>
      </w:pPr>
    </w:p>
    <w:p w14:paraId="7239BB3D"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Having multiple phone numbers allows your customers to bypass the virtual receptionist and reach out directly to the employee or extension that they wish to contact</w:t>
      </w:r>
      <w:del w:id="4" w:author="DL" w:date="2017-06-01T09:34:00Z">
        <w:r w:rsidRPr="0070117C" w:rsidDel="00AB302B">
          <w:rPr>
            <w:rFonts w:ascii="Courier New" w:hAnsi="Courier New" w:cs="Courier New"/>
          </w:rPr>
          <w:delText xml:space="preserve"> </w:delText>
        </w:r>
        <w:r w:rsidRPr="000D1D4A" w:rsidDel="00AB302B">
          <w:rPr>
            <w:rFonts w:ascii="Courier New" w:hAnsi="Courier New" w:cs="Courier New"/>
            <w:highlight w:val="yellow"/>
            <w:rPrChange w:id="5" w:author="Microsoft Office User" w:date="2017-07-17T09:54:00Z">
              <w:rPr>
                <w:rFonts w:ascii="Courier New" w:hAnsi="Courier New" w:cs="Courier New"/>
              </w:rPr>
            </w:rPrChange>
          </w:rPr>
          <w:delText>with</w:delText>
        </w:r>
      </w:del>
      <w:r w:rsidRPr="000D1D4A">
        <w:rPr>
          <w:rFonts w:ascii="Courier New" w:hAnsi="Courier New" w:cs="Courier New"/>
          <w:highlight w:val="yellow"/>
          <w:rPrChange w:id="6" w:author="Microsoft Office User" w:date="2017-07-17T09:54:00Z">
            <w:rPr>
              <w:rFonts w:ascii="Courier New" w:hAnsi="Courier New" w:cs="Courier New"/>
            </w:rPr>
          </w:rPrChange>
        </w:rPr>
        <w:t>.</w:t>
      </w:r>
      <w:r w:rsidRPr="0070117C">
        <w:rPr>
          <w:rFonts w:ascii="Courier New" w:hAnsi="Courier New" w:cs="Courier New"/>
        </w:rPr>
        <w:t xml:space="preserve"> You can also purchase additional phone numbers if you need to map multiple phone numbers from different area codes to one or more extensions.</w:t>
      </w:r>
    </w:p>
    <w:p w14:paraId="2BD10281" w14:textId="77777777" w:rsidR="004C6988" w:rsidRPr="0070117C" w:rsidRDefault="004C6988" w:rsidP="0070117C">
      <w:pPr>
        <w:pStyle w:val="PlainText"/>
        <w:rPr>
          <w:rFonts w:ascii="Courier New" w:hAnsi="Courier New" w:cs="Courier New"/>
        </w:rPr>
      </w:pPr>
    </w:p>
    <w:p w14:paraId="0C59E5B5"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You can update the default destination for all phone numbers with phone number mapping.</w:t>
      </w:r>
    </w:p>
    <w:p w14:paraId="6FCE183C" w14:textId="77777777" w:rsidR="004C6988" w:rsidRPr="0070117C" w:rsidRDefault="004C6988" w:rsidP="0070117C">
      <w:pPr>
        <w:pStyle w:val="PlainText"/>
        <w:rPr>
          <w:rFonts w:ascii="Courier New" w:hAnsi="Courier New" w:cs="Courier New"/>
        </w:rPr>
      </w:pPr>
    </w:p>
    <w:p w14:paraId="50849A93"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1. Table of Contents</w:t>
      </w:r>
    </w:p>
    <w:p w14:paraId="0A2ADF15" w14:textId="77777777" w:rsidR="004C6988" w:rsidRPr="0070117C" w:rsidRDefault="003374D9" w:rsidP="0070117C">
      <w:pPr>
        <w:pStyle w:val="PlainText"/>
        <w:rPr>
          <w:rFonts w:ascii="Courier New" w:hAnsi="Courier New" w:cs="Courier New"/>
        </w:rPr>
      </w:pPr>
      <w:proofErr w:type="gramStart"/>
      <w:r w:rsidRPr="0070117C">
        <w:rPr>
          <w:rFonts w:ascii="Courier New" w:hAnsi="Courier New" w:cs="Courier New"/>
        </w:rPr>
        <w:t>{:toc</w:t>
      </w:r>
      <w:proofErr w:type="gramEnd"/>
      <w:r w:rsidRPr="0070117C">
        <w:rPr>
          <w:rFonts w:ascii="Courier New" w:hAnsi="Courier New" w:cs="Courier New"/>
        </w:rPr>
        <w:t>}</w:t>
      </w:r>
    </w:p>
    <w:p w14:paraId="29BCEEC3"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 *</w:t>
      </w:r>
    </w:p>
    <w:p w14:paraId="50208947" w14:textId="77777777" w:rsidR="004C6988" w:rsidRPr="0070117C" w:rsidRDefault="004C6988" w:rsidP="0070117C">
      <w:pPr>
        <w:pStyle w:val="PlainText"/>
        <w:rPr>
          <w:rFonts w:ascii="Courier New" w:hAnsi="Courier New" w:cs="Courier New"/>
        </w:rPr>
      </w:pPr>
    </w:p>
    <w:p w14:paraId="0B3F4BDA"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How do I map a phone number?</w:t>
      </w:r>
    </w:p>
    <w:p w14:paraId="164DA29F" w14:textId="77777777" w:rsidR="004C6988" w:rsidRPr="0070117C" w:rsidRDefault="004C6988" w:rsidP="0070117C">
      <w:pPr>
        <w:pStyle w:val="PlainText"/>
        <w:rPr>
          <w:rFonts w:ascii="Courier New" w:hAnsi="Courier New" w:cs="Courier New"/>
        </w:rPr>
      </w:pPr>
    </w:p>
    <w:p w14:paraId="3B64589F"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You can map a phone by following these instructions:</w:t>
      </w:r>
    </w:p>
    <w:p w14:paraId="13A8A1B5" w14:textId="77777777" w:rsidR="004C6988" w:rsidRPr="0070117C" w:rsidRDefault="004C6988" w:rsidP="0070117C">
      <w:pPr>
        <w:pStyle w:val="PlainText"/>
        <w:rPr>
          <w:rFonts w:ascii="Courier New" w:hAnsi="Courier New" w:cs="Courier New"/>
        </w:rPr>
      </w:pPr>
    </w:p>
    <w:p w14:paraId="47505D58"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1. Log into your Ooma Office Manager at [</w:t>
      </w:r>
      <w:proofErr w:type="gramStart"/>
      <w:r w:rsidRPr="0070117C">
        <w:rPr>
          <w:rFonts w:ascii="Courier New" w:hAnsi="Courier New" w:cs="Courier New"/>
        </w:rPr>
        <w:t>{{ site.office_link.au</w:t>
      </w:r>
      <w:proofErr w:type="gramEnd"/>
      <w:r w:rsidRPr="0070117C">
        <w:rPr>
          <w:rFonts w:ascii="Courier New" w:hAnsi="Courier New" w:cs="Courier New"/>
        </w:rPr>
        <w:t xml:space="preserve"> }}]({{ site.office_link.au }}/) and navigate to "[Phone Numbers]({{ site.office_link.au }}/#</w:t>
      </w:r>
      <w:proofErr w:type="spellStart"/>
      <w:r w:rsidRPr="0070117C">
        <w:rPr>
          <w:rFonts w:ascii="Courier New" w:hAnsi="Courier New" w:cs="Courier New"/>
        </w:rPr>
        <w:t>manage_phone_number</w:t>
      </w:r>
      <w:proofErr w:type="spellEnd"/>
      <w:r w:rsidRPr="0070117C">
        <w:rPr>
          <w:rFonts w:ascii="Courier New" w:hAnsi="Courier New" w:cs="Courier New"/>
        </w:rPr>
        <w:t>)" under the "Manage" tab.</w:t>
      </w:r>
    </w:p>
    <w:p w14:paraId="7119C279"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2. Scroll down to the "Phone Number Mapping" screen, where you will see a list of available phone numbers on your account: \\</w:t>
      </w:r>
    </w:p>
    <w:p w14:paraId="04467D11"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   </w:t>
      </w:r>
      <w:proofErr w:type="gramStart"/>
      <w:r w:rsidRPr="0070117C">
        <w:rPr>
          <w:rFonts w:ascii="Courier New" w:hAnsi="Courier New" w:cs="Courier New"/>
        </w:rPr>
        <w:t>![</w:t>
      </w:r>
      <w:proofErr w:type="gramEnd"/>
      <w:r w:rsidRPr="0070117C">
        <w:rPr>
          <w:rFonts w:ascii="Courier New" w:hAnsi="Courier New" w:cs="Courier New"/>
        </w:rPr>
        <w:t xml:space="preserve">available numbers]({{ </w:t>
      </w:r>
      <w:proofErr w:type="spellStart"/>
      <w:r w:rsidRPr="0070117C">
        <w:rPr>
          <w:rFonts w:ascii="Courier New" w:hAnsi="Courier New" w:cs="Courier New"/>
        </w:rPr>
        <w:t>site.baseurl</w:t>
      </w:r>
      <w:proofErr w:type="spellEnd"/>
      <w:r w:rsidRPr="0070117C">
        <w:rPr>
          <w:rFonts w:ascii="Courier New" w:hAnsi="Courier New" w:cs="Courier New"/>
        </w:rPr>
        <w:t xml:space="preserve"> }}/assets/images/</w:t>
      </w:r>
      <w:proofErr w:type="spellStart"/>
      <w:r w:rsidRPr="0070117C">
        <w:rPr>
          <w:rFonts w:ascii="Courier New" w:hAnsi="Courier New" w:cs="Courier New"/>
        </w:rPr>
        <w:t>ooma_office_wework</w:t>
      </w:r>
      <w:proofErr w:type="spellEnd"/>
      <w:r w:rsidRPr="0070117C">
        <w:rPr>
          <w:rFonts w:ascii="Courier New" w:hAnsi="Courier New" w:cs="Courier New"/>
        </w:rPr>
        <w:t>/manage_phone_numbers_wework.png)</w:t>
      </w:r>
    </w:p>
    <w:p w14:paraId="1F38B83D" w14:textId="77777777" w:rsidR="004C6988" w:rsidRPr="0070117C" w:rsidRDefault="004C6988" w:rsidP="0070117C">
      <w:pPr>
        <w:pStyle w:val="PlainText"/>
        <w:rPr>
          <w:rFonts w:ascii="Courier New" w:hAnsi="Courier New" w:cs="Courier New"/>
        </w:rPr>
      </w:pPr>
    </w:p>
    <w:p w14:paraId="5E00C570"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   You can direct each phone number to directly dial a different extension. By </w:t>
      </w:r>
      <w:proofErr w:type="gramStart"/>
      <w:r w:rsidRPr="0070117C">
        <w:rPr>
          <w:rFonts w:ascii="Courier New" w:hAnsi="Courier New" w:cs="Courier New"/>
        </w:rPr>
        <w:t>default</w:t>
      </w:r>
      <w:proofErr w:type="gramEnd"/>
      <w:r w:rsidRPr="0070117C">
        <w:rPr>
          <w:rFonts w:ascii="Courier New" w:hAnsi="Courier New" w:cs="Courier New"/>
        </w:rPr>
        <w:t xml:space="preserve"> your account will have one phone number that maps to the virtual receptionist.</w:t>
      </w:r>
    </w:p>
    <w:p w14:paraId="5EA34C40"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3. Choose the phone number's new destination from the drop-down menu.</w:t>
      </w:r>
    </w:p>
    <w:p w14:paraId="39B1290A"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4. Save your changes.</w:t>
      </w:r>
    </w:p>
    <w:p w14:paraId="5C802CCA" w14:textId="77777777" w:rsidR="004C6988" w:rsidRPr="0070117C" w:rsidRDefault="004C6988" w:rsidP="0070117C">
      <w:pPr>
        <w:pStyle w:val="PlainText"/>
        <w:rPr>
          <w:rFonts w:ascii="Courier New" w:hAnsi="Courier New" w:cs="Courier New"/>
        </w:rPr>
      </w:pPr>
    </w:p>
    <w:p w14:paraId="3C431826"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How can I purchase additional phone numbers?</w:t>
      </w:r>
    </w:p>
    <w:p w14:paraId="750250AE" w14:textId="77777777" w:rsidR="004C6988" w:rsidRPr="0070117C" w:rsidRDefault="004C6988" w:rsidP="0070117C">
      <w:pPr>
        <w:pStyle w:val="PlainText"/>
        <w:rPr>
          <w:rFonts w:ascii="Courier New" w:hAnsi="Courier New" w:cs="Courier New"/>
        </w:rPr>
      </w:pPr>
    </w:p>
    <w:p w14:paraId="74DE0C1C"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You can purchase additional phone numbers by following the instructions in our [adding phone numbers </w:t>
      </w:r>
      <w:proofErr w:type="gramStart"/>
      <w:r w:rsidRPr="0070117C">
        <w:rPr>
          <w:rFonts w:ascii="Courier New" w:hAnsi="Courier New" w:cs="Courier New"/>
        </w:rPr>
        <w:t>FAQ](</w:t>
      </w:r>
      <w:proofErr w:type="gramEnd"/>
      <w:r w:rsidRPr="0070117C">
        <w:rPr>
          <w:rFonts w:ascii="Courier New" w:hAnsi="Courier New" w:cs="Courier New"/>
        </w:rPr>
        <w:t>/au/</w:t>
      </w:r>
      <w:proofErr w:type="spellStart"/>
      <w:r w:rsidRPr="0070117C">
        <w:rPr>
          <w:rFonts w:ascii="Courier New" w:hAnsi="Courier New" w:cs="Courier New"/>
        </w:rPr>
        <w:t>en</w:t>
      </w:r>
      <w:proofErr w:type="spellEnd"/>
      <w:r w:rsidRPr="0070117C">
        <w:rPr>
          <w:rFonts w:ascii="Courier New" w:hAnsi="Courier New" w:cs="Courier New"/>
        </w:rPr>
        <w:t>/adding-additional-phone-numbers).</w:t>
      </w:r>
    </w:p>
    <w:p w14:paraId="05837367" w14:textId="77777777" w:rsidR="004C6988" w:rsidRPr="0070117C" w:rsidRDefault="004C6988" w:rsidP="0070117C">
      <w:pPr>
        <w:pStyle w:val="PlainText"/>
        <w:rPr>
          <w:rFonts w:ascii="Courier New" w:hAnsi="Courier New" w:cs="Courier New"/>
        </w:rPr>
      </w:pPr>
    </w:p>
    <w:p w14:paraId="1EEEF92E"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Can I map a phone number to ring multiple extensions?</w:t>
      </w:r>
    </w:p>
    <w:p w14:paraId="50DA2D7B" w14:textId="77777777" w:rsidR="004C6988" w:rsidRPr="0070117C" w:rsidRDefault="004C6988" w:rsidP="0070117C">
      <w:pPr>
        <w:pStyle w:val="PlainText"/>
        <w:rPr>
          <w:rFonts w:ascii="Courier New" w:hAnsi="Courier New" w:cs="Courier New"/>
        </w:rPr>
      </w:pPr>
    </w:p>
    <w:p w14:paraId="5D0FA45E"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xml:space="preserve">You can map a single phone number to ring multiple extensions by setting up a ring group containing all of the numbers </w:t>
      </w:r>
      <w:bookmarkStart w:id="7" w:name="_GoBack"/>
      <w:commentRangeStart w:id="8"/>
      <w:r w:rsidRPr="0070117C">
        <w:rPr>
          <w:rFonts w:ascii="Courier New" w:hAnsi="Courier New" w:cs="Courier New"/>
        </w:rPr>
        <w:t>that you would like to have ring.</w:t>
      </w:r>
      <w:commentRangeEnd w:id="8"/>
      <w:r w:rsidR="00EC0EC3">
        <w:rPr>
          <w:rStyle w:val="CommentReference"/>
          <w:rFonts w:asciiTheme="minorHAnsi" w:hAnsiTheme="minorHAnsi"/>
        </w:rPr>
        <w:commentReference w:id="8"/>
      </w:r>
      <w:bookmarkEnd w:id="7"/>
      <w:r w:rsidRPr="0070117C">
        <w:rPr>
          <w:rFonts w:ascii="Courier New" w:hAnsi="Courier New" w:cs="Courier New"/>
        </w:rPr>
        <w:t xml:space="preserve"> You can learn more by visiting our [ring groups </w:t>
      </w:r>
      <w:proofErr w:type="gramStart"/>
      <w:r w:rsidRPr="0070117C">
        <w:rPr>
          <w:rFonts w:ascii="Courier New" w:hAnsi="Courier New" w:cs="Courier New"/>
        </w:rPr>
        <w:t>FAQ](</w:t>
      </w:r>
      <w:proofErr w:type="gramEnd"/>
      <w:r w:rsidRPr="0070117C">
        <w:rPr>
          <w:rFonts w:ascii="Courier New" w:hAnsi="Courier New" w:cs="Courier New"/>
        </w:rPr>
        <w:t>/au/</w:t>
      </w:r>
      <w:proofErr w:type="spellStart"/>
      <w:r w:rsidRPr="0070117C">
        <w:rPr>
          <w:rFonts w:ascii="Courier New" w:hAnsi="Courier New" w:cs="Courier New"/>
        </w:rPr>
        <w:t>en</w:t>
      </w:r>
      <w:proofErr w:type="spellEnd"/>
      <w:r w:rsidRPr="0070117C">
        <w:rPr>
          <w:rFonts w:ascii="Courier New" w:hAnsi="Courier New" w:cs="Courier New"/>
        </w:rPr>
        <w:t>/ring-groups).</w:t>
      </w:r>
    </w:p>
    <w:p w14:paraId="3C219E70" w14:textId="77777777" w:rsidR="004C6988" w:rsidRPr="0070117C" w:rsidRDefault="004C6988" w:rsidP="0070117C">
      <w:pPr>
        <w:pStyle w:val="PlainText"/>
        <w:rPr>
          <w:rFonts w:ascii="Courier New" w:hAnsi="Courier New" w:cs="Courier New"/>
        </w:rPr>
      </w:pPr>
    </w:p>
    <w:p w14:paraId="70C804ED" w14:textId="77777777" w:rsidR="004C6988" w:rsidRPr="0070117C" w:rsidRDefault="003374D9" w:rsidP="0070117C">
      <w:pPr>
        <w:pStyle w:val="PlainText"/>
        <w:rPr>
          <w:rFonts w:ascii="Courier New" w:hAnsi="Courier New" w:cs="Courier New"/>
        </w:rPr>
      </w:pPr>
      <w:r w:rsidRPr="0070117C">
        <w:rPr>
          <w:rFonts w:ascii="Courier New" w:hAnsi="Courier New" w:cs="Courier New"/>
        </w:rPr>
        <w:t>## Can I map multiple phone numbers to one extension?</w:t>
      </w:r>
    </w:p>
    <w:p w14:paraId="4471FAEC" w14:textId="77777777" w:rsidR="004C6988" w:rsidRPr="0070117C" w:rsidRDefault="004C6988" w:rsidP="0070117C">
      <w:pPr>
        <w:pStyle w:val="PlainText"/>
        <w:rPr>
          <w:rFonts w:ascii="Courier New" w:hAnsi="Courier New" w:cs="Courier New"/>
        </w:rPr>
      </w:pPr>
    </w:p>
    <w:p w14:paraId="63B40F44" w14:textId="77777777" w:rsidR="003374D9" w:rsidRPr="0070117C" w:rsidRDefault="003374D9" w:rsidP="0070117C">
      <w:pPr>
        <w:pStyle w:val="PlainText"/>
        <w:rPr>
          <w:rFonts w:ascii="Courier New" w:hAnsi="Courier New" w:cs="Courier New"/>
        </w:rPr>
      </w:pPr>
      <w:r w:rsidRPr="0070117C">
        <w:rPr>
          <w:rFonts w:ascii="Courier New" w:hAnsi="Courier New" w:cs="Courier New"/>
        </w:rPr>
        <w:t>You can map multiple phone numbers to ring any extension</w:t>
      </w:r>
      <w:ins w:id="9" w:author="DL" w:date="2017-06-01T09:41:00Z">
        <w:r w:rsidR="00EC0EC3">
          <w:rPr>
            <w:rFonts w:ascii="Courier New" w:hAnsi="Courier New" w:cs="Courier New"/>
          </w:rPr>
          <w:t>,</w:t>
        </w:r>
      </w:ins>
      <w:r w:rsidRPr="0070117C">
        <w:rPr>
          <w:rFonts w:ascii="Courier New" w:hAnsi="Courier New" w:cs="Courier New"/>
        </w:rPr>
        <w:t xml:space="preserve"> such as the virtual receptionist, a ring group, a user's extension, or a conference bridge.</w:t>
      </w:r>
    </w:p>
    <w:sectPr w:rsidR="003374D9" w:rsidRPr="0070117C" w:rsidSect="0070117C">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L" w:date="2017-06-01T09:42:00Z" w:initials="DL">
    <w:p w14:paraId="7554DE2B" w14:textId="77777777" w:rsidR="00EC0EC3" w:rsidRDefault="00EC0EC3">
      <w:pPr>
        <w:pStyle w:val="CommentText"/>
      </w:pPr>
      <w:r>
        <w:rPr>
          <w:rStyle w:val="CommentReference"/>
        </w:rPr>
        <w:annotationRef/>
      </w:r>
      <w:r w:rsidR="003374D9">
        <w:rPr>
          <w:noProof/>
        </w:rPr>
        <w:t>"... that you would like the (single?) phone number to ring."?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54DE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3051E"/>
    <w:rsid w:val="000D1D4A"/>
    <w:rsid w:val="003374D9"/>
    <w:rsid w:val="003B7D00"/>
    <w:rsid w:val="00411220"/>
    <w:rsid w:val="00486F8D"/>
    <w:rsid w:val="004C6988"/>
    <w:rsid w:val="006D4213"/>
    <w:rsid w:val="0070117C"/>
    <w:rsid w:val="00704938"/>
    <w:rsid w:val="008540A9"/>
    <w:rsid w:val="009D4A99"/>
    <w:rsid w:val="009E1586"/>
    <w:rsid w:val="00AB302B"/>
    <w:rsid w:val="00DF025A"/>
    <w:rsid w:val="00E52F41"/>
    <w:rsid w:val="00EB7324"/>
    <w:rsid w:val="00EC0E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63C2"/>
  <w15:chartTrackingRefBased/>
  <w15:docId w15:val="{52092E16-D3B9-4E5D-B21C-1D094DE8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17C"/>
    <w:pPr>
      <w:spacing w:after="0"/>
    </w:pPr>
    <w:rPr>
      <w:rFonts w:ascii="Consolas" w:hAnsi="Consolas"/>
      <w:sz w:val="21"/>
      <w:szCs w:val="21"/>
    </w:rPr>
  </w:style>
  <w:style w:type="character" w:customStyle="1" w:styleId="PlainTextChar">
    <w:name w:val="Plain Text Char"/>
    <w:basedOn w:val="DefaultParagraphFont"/>
    <w:link w:val="PlainText"/>
    <w:uiPriority w:val="99"/>
    <w:rsid w:val="0070117C"/>
    <w:rPr>
      <w:rFonts w:ascii="Consolas" w:hAnsi="Consolas"/>
      <w:sz w:val="21"/>
      <w:szCs w:val="21"/>
      <w:lang w:val="en-GB"/>
    </w:rPr>
  </w:style>
  <w:style w:type="character" w:styleId="CommentReference">
    <w:name w:val="annotation reference"/>
    <w:basedOn w:val="DefaultParagraphFont"/>
    <w:uiPriority w:val="99"/>
    <w:semiHidden/>
    <w:unhideWhenUsed/>
    <w:rsid w:val="00EC0EC3"/>
    <w:rPr>
      <w:sz w:val="16"/>
      <w:szCs w:val="16"/>
    </w:rPr>
  </w:style>
  <w:style w:type="paragraph" w:styleId="CommentText">
    <w:name w:val="annotation text"/>
    <w:basedOn w:val="Normal"/>
    <w:link w:val="CommentTextChar"/>
    <w:uiPriority w:val="99"/>
    <w:semiHidden/>
    <w:unhideWhenUsed/>
    <w:rsid w:val="00EC0EC3"/>
    <w:rPr>
      <w:sz w:val="20"/>
      <w:szCs w:val="20"/>
    </w:rPr>
  </w:style>
  <w:style w:type="character" w:customStyle="1" w:styleId="CommentTextChar">
    <w:name w:val="Comment Text Char"/>
    <w:basedOn w:val="DefaultParagraphFont"/>
    <w:link w:val="CommentText"/>
    <w:uiPriority w:val="99"/>
    <w:semiHidden/>
    <w:rsid w:val="00EC0EC3"/>
    <w:rPr>
      <w:sz w:val="20"/>
      <w:szCs w:val="20"/>
      <w:lang w:val="en-GB"/>
    </w:rPr>
  </w:style>
  <w:style w:type="paragraph" w:styleId="CommentSubject">
    <w:name w:val="annotation subject"/>
    <w:basedOn w:val="CommentText"/>
    <w:next w:val="CommentText"/>
    <w:link w:val="CommentSubjectChar"/>
    <w:uiPriority w:val="99"/>
    <w:semiHidden/>
    <w:unhideWhenUsed/>
    <w:rsid w:val="00EC0EC3"/>
    <w:rPr>
      <w:b/>
      <w:bCs/>
    </w:rPr>
  </w:style>
  <w:style w:type="character" w:customStyle="1" w:styleId="CommentSubjectChar">
    <w:name w:val="Comment Subject Char"/>
    <w:basedOn w:val="CommentTextChar"/>
    <w:link w:val="CommentSubject"/>
    <w:uiPriority w:val="99"/>
    <w:semiHidden/>
    <w:rsid w:val="00EC0EC3"/>
    <w:rPr>
      <w:b/>
      <w:bCs/>
      <w:sz w:val="20"/>
      <w:szCs w:val="20"/>
      <w:lang w:val="en-GB"/>
    </w:rPr>
  </w:style>
  <w:style w:type="paragraph" w:styleId="Revision">
    <w:name w:val="Revision"/>
    <w:hidden/>
    <w:uiPriority w:val="99"/>
    <w:semiHidden/>
    <w:rsid w:val="00EC0EC3"/>
    <w:pPr>
      <w:spacing w:after="0" w:line="240" w:lineRule="auto"/>
    </w:pPr>
    <w:rPr>
      <w:lang w:val="en-GB"/>
    </w:rPr>
  </w:style>
  <w:style w:type="paragraph" w:styleId="BalloonText">
    <w:name w:val="Balloon Text"/>
    <w:basedOn w:val="Normal"/>
    <w:link w:val="BalloonTextChar"/>
    <w:uiPriority w:val="99"/>
    <w:semiHidden/>
    <w:unhideWhenUsed/>
    <w:rsid w:val="00EC0EC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EC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374</Words>
  <Characters>2132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4</cp:revision>
  <dcterms:created xsi:type="dcterms:W3CDTF">2017-06-01T06:12:00Z</dcterms:created>
  <dcterms:modified xsi:type="dcterms:W3CDTF">2017-07-17T16:54:00Z</dcterms:modified>
</cp:coreProperties>
</file>