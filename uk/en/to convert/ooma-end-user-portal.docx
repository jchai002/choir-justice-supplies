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3A5C5"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w:t>
      </w:r>
    </w:p>
    <w:p w14:paraId="111B501C"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layout: post</w:t>
      </w:r>
    </w:p>
    <w:p w14:paraId="5FDCF7F8"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title:  Ooma End User Portal</w:t>
      </w:r>
    </w:p>
    <w:p w14:paraId="3B21CEF8"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date:   2017-02-07 09:00:00</w:t>
      </w:r>
    </w:p>
    <w:p w14:paraId="1B0DCCD3" w14:textId="2A7CBEC7" w:rsidR="00915645" w:rsidRPr="00C13957" w:rsidRDefault="00716A17" w:rsidP="00C13957">
      <w:pPr>
        <w:pStyle w:val="PlainText"/>
        <w:rPr>
          <w:rFonts w:ascii="Courier New" w:hAnsi="Courier New" w:cs="Courier New"/>
        </w:rPr>
      </w:pPr>
      <w:r w:rsidRPr="00C13957">
        <w:rPr>
          <w:rFonts w:ascii="Courier New" w:hAnsi="Courier New" w:cs="Courier New"/>
        </w:rPr>
        <w:t>country: [</w:t>
      </w:r>
      <w:del w:id="0" w:author="DL" w:date="2017-05-27T02:17:00Z">
        <w:r w:rsidRPr="00C13957" w:rsidDel="00870C62">
          <w:rPr>
            <w:rFonts w:ascii="Courier New" w:hAnsi="Courier New" w:cs="Courier New"/>
          </w:rPr>
          <w:delText>Australia</w:delText>
        </w:r>
      </w:del>
      <w:ins w:id="1" w:author="DL" w:date="2017-05-27T02:17:00Z">
        <w:r w:rsidR="00870C62">
          <w:rPr>
            <w:rFonts w:ascii="Courier New" w:hAnsi="Courier New" w:cs="Courier New"/>
          </w:rPr>
          <w:t>UK</w:t>
        </w:r>
      </w:ins>
      <w:r w:rsidRPr="00C13957">
        <w:rPr>
          <w:rFonts w:ascii="Courier New" w:hAnsi="Courier New" w:cs="Courier New"/>
        </w:rPr>
        <w:t>]</w:t>
      </w:r>
    </w:p>
    <w:p w14:paraId="7B776E20"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language: [English]</w:t>
      </w:r>
    </w:p>
    <w:p w14:paraId="2FC8B9A9" w14:textId="702CC639" w:rsidR="00915645" w:rsidRPr="00C13957" w:rsidRDefault="00716A17" w:rsidP="00C13957">
      <w:pPr>
        <w:pStyle w:val="PlainText"/>
        <w:rPr>
          <w:rFonts w:ascii="Courier New" w:hAnsi="Courier New" w:cs="Courier New"/>
        </w:rPr>
      </w:pPr>
      <w:r w:rsidRPr="00C13957">
        <w:rPr>
          <w:rFonts w:ascii="Courier New" w:hAnsi="Courier New" w:cs="Courier New"/>
        </w:rPr>
        <w:t>locale: [</w:t>
      </w:r>
      <w:proofErr w:type="spellStart"/>
      <w:r w:rsidRPr="00C13957">
        <w:rPr>
          <w:rFonts w:ascii="Courier New" w:hAnsi="Courier New" w:cs="Courier New"/>
        </w:rPr>
        <w:t>en-</w:t>
      </w:r>
      <w:del w:id="2" w:author="DL" w:date="2017-05-27T02:17:00Z">
        <w:r w:rsidRPr="00C13957" w:rsidDel="00870C62">
          <w:rPr>
            <w:rFonts w:ascii="Courier New" w:hAnsi="Courier New" w:cs="Courier New"/>
          </w:rPr>
          <w:delText>au</w:delText>
        </w:r>
      </w:del>
      <w:ins w:id="3" w:author="DL" w:date="2017-05-27T02:17:00Z">
        <w:r w:rsidR="00870C62">
          <w:rPr>
            <w:rFonts w:ascii="Courier New" w:hAnsi="Courier New" w:cs="Courier New"/>
          </w:rPr>
          <w:t>uk</w:t>
        </w:r>
      </w:ins>
      <w:proofErr w:type="spellEnd"/>
      <w:r w:rsidRPr="00C13957">
        <w:rPr>
          <w:rFonts w:ascii="Courier New" w:hAnsi="Courier New" w:cs="Courier New"/>
        </w:rPr>
        <w:t>]</w:t>
      </w:r>
    </w:p>
    <w:p w14:paraId="428761EF"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category: [</w:t>
      </w:r>
      <w:proofErr w:type="spellStart"/>
      <w:r w:rsidRPr="00C13957">
        <w:rPr>
          <w:rFonts w:ascii="Courier New" w:hAnsi="Courier New" w:cs="Courier New"/>
        </w:rPr>
        <w:t>wework</w:t>
      </w:r>
      <w:proofErr w:type="spellEnd"/>
      <w:r w:rsidRPr="00C13957">
        <w:rPr>
          <w:rFonts w:ascii="Courier New" w:hAnsi="Courier New" w:cs="Courier New"/>
        </w:rPr>
        <w:t>]</w:t>
      </w:r>
    </w:p>
    <w:p w14:paraId="5EC4E9FC"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xml:space="preserve">tags: [end-user-features, end-user-portal, voicemail, account, </w:t>
      </w:r>
      <w:proofErr w:type="spellStart"/>
      <w:r w:rsidRPr="00C13957">
        <w:rPr>
          <w:rFonts w:ascii="Courier New" w:hAnsi="Courier New" w:cs="Courier New"/>
        </w:rPr>
        <w:t>wework</w:t>
      </w:r>
      <w:proofErr w:type="spellEnd"/>
      <w:r w:rsidRPr="00C13957">
        <w:rPr>
          <w:rFonts w:ascii="Courier New" w:hAnsi="Courier New" w:cs="Courier New"/>
        </w:rPr>
        <w:t>]</w:t>
      </w:r>
    </w:p>
    <w:p w14:paraId="4351526C"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w:t>
      </w:r>
    </w:p>
    <w:p w14:paraId="21D3C5F7" w14:textId="77777777" w:rsidR="00915645" w:rsidRPr="00C13957" w:rsidRDefault="00915645" w:rsidP="00C13957">
      <w:pPr>
        <w:pStyle w:val="PlainText"/>
        <w:rPr>
          <w:rFonts w:ascii="Courier New" w:hAnsi="Courier New" w:cs="Courier New"/>
        </w:rPr>
      </w:pPr>
    </w:p>
    <w:p w14:paraId="545E4835"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The Ooma End User Portal allows you to listen to voicemail, check your call logs, and update the preferences for your Ooma Office extension, all from within your web browser. You can even send faxes and phone calls directly from the portal to increase your productivity.</w:t>
      </w:r>
    </w:p>
    <w:p w14:paraId="4004EAED" w14:textId="77777777" w:rsidR="00915645" w:rsidRPr="00C13957" w:rsidRDefault="00915645" w:rsidP="00C13957">
      <w:pPr>
        <w:pStyle w:val="PlainText"/>
        <w:rPr>
          <w:rFonts w:ascii="Courier New" w:hAnsi="Courier New" w:cs="Courier New"/>
        </w:rPr>
      </w:pPr>
    </w:p>
    <w:p w14:paraId="17B55F7D"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1. Table of Contents</w:t>
      </w:r>
    </w:p>
    <w:p w14:paraId="241D0CA3" w14:textId="77777777" w:rsidR="00915645" w:rsidRPr="00C13957" w:rsidRDefault="00716A17" w:rsidP="00C13957">
      <w:pPr>
        <w:pStyle w:val="PlainText"/>
        <w:rPr>
          <w:rFonts w:ascii="Courier New" w:hAnsi="Courier New" w:cs="Courier New"/>
        </w:rPr>
      </w:pPr>
      <w:proofErr w:type="gramStart"/>
      <w:r w:rsidRPr="00C13957">
        <w:rPr>
          <w:rFonts w:ascii="Courier New" w:hAnsi="Courier New" w:cs="Courier New"/>
        </w:rPr>
        <w:t>{:toc</w:t>
      </w:r>
      <w:proofErr w:type="gramEnd"/>
      <w:r w:rsidRPr="00C13957">
        <w:rPr>
          <w:rFonts w:ascii="Courier New" w:hAnsi="Courier New" w:cs="Courier New"/>
        </w:rPr>
        <w:t>}</w:t>
      </w:r>
    </w:p>
    <w:p w14:paraId="097A94F9"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 *</w:t>
      </w:r>
    </w:p>
    <w:p w14:paraId="3EB1BA12" w14:textId="77777777" w:rsidR="00915645" w:rsidRPr="00C13957" w:rsidRDefault="00915645" w:rsidP="00C13957">
      <w:pPr>
        <w:pStyle w:val="PlainText"/>
        <w:rPr>
          <w:rFonts w:ascii="Courier New" w:hAnsi="Courier New" w:cs="Courier New"/>
        </w:rPr>
      </w:pPr>
    </w:p>
    <w:p w14:paraId="433C256C"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Accessing the User Portal</w:t>
      </w:r>
    </w:p>
    <w:p w14:paraId="757474C0" w14:textId="77777777" w:rsidR="00915645" w:rsidRPr="00C13957" w:rsidRDefault="00915645" w:rsidP="00C13957">
      <w:pPr>
        <w:pStyle w:val="PlainText"/>
        <w:rPr>
          <w:rFonts w:ascii="Courier New" w:hAnsi="Courier New" w:cs="Courier New"/>
        </w:rPr>
      </w:pPr>
    </w:p>
    <w:p w14:paraId="0FAFE5C2"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Logging In</w:t>
      </w:r>
    </w:p>
    <w:p w14:paraId="6A0E0EA1" w14:textId="77777777" w:rsidR="00915645" w:rsidRPr="00C13957" w:rsidRDefault="00915645" w:rsidP="00C13957">
      <w:pPr>
        <w:pStyle w:val="PlainText"/>
        <w:rPr>
          <w:rFonts w:ascii="Courier New" w:hAnsi="Courier New" w:cs="Courier New"/>
        </w:rPr>
      </w:pPr>
    </w:p>
    <w:p w14:paraId="38541772"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To log in, navigate to [(</w:t>
      </w:r>
      <w:proofErr w:type="gramStart"/>
      <w:r w:rsidRPr="00C13957">
        <w:rPr>
          <w:rFonts w:ascii="Courier New" w:hAnsi="Courier New" w:cs="Courier New"/>
        </w:rPr>
        <w:t>{{ site.office_link.au</w:t>
      </w:r>
      <w:proofErr w:type="gramEnd"/>
      <w:r w:rsidRPr="00C13957">
        <w:rPr>
          <w:rFonts w:ascii="Courier New" w:hAnsi="Courier New" w:cs="Courier New"/>
        </w:rPr>
        <w:t xml:space="preserve"> }}]({{ site.office_link.au }}/), and follow the steps below to access your account:</w:t>
      </w:r>
    </w:p>
    <w:p w14:paraId="0D144BE8" w14:textId="77777777" w:rsidR="00915645" w:rsidRPr="00C13957" w:rsidRDefault="00915645" w:rsidP="00C13957">
      <w:pPr>
        <w:pStyle w:val="PlainText"/>
        <w:rPr>
          <w:rFonts w:ascii="Courier New" w:hAnsi="Courier New" w:cs="Courier New"/>
        </w:rPr>
      </w:pPr>
    </w:p>
    <w:p w14:paraId="5EB0AE70"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xml:space="preserve">1. Click </w:t>
      </w:r>
      <w:del w:id="4" w:author="DL" w:date="2017-05-27T01:36:00Z">
        <w:r w:rsidRPr="00C13957" w:rsidDel="0059313A">
          <w:rPr>
            <w:rFonts w:ascii="Courier New" w:hAnsi="Courier New" w:cs="Courier New"/>
          </w:rPr>
          <w:delText xml:space="preserve">on </w:delText>
        </w:r>
      </w:del>
      <w:r w:rsidRPr="00C13957">
        <w:rPr>
          <w:rFonts w:ascii="Courier New" w:hAnsi="Courier New" w:cs="Courier New"/>
        </w:rPr>
        <w:t xml:space="preserve">"For Users" to bring up the screen shown </w:t>
      </w:r>
      <w:proofErr w:type="gramStart"/>
      <w:r w:rsidRPr="00C13957">
        <w:rPr>
          <w:rFonts w:ascii="Courier New" w:hAnsi="Courier New" w:cs="Courier New"/>
        </w:rPr>
        <w:t>below:\</w:t>
      </w:r>
      <w:proofErr w:type="gramEnd"/>
      <w:r w:rsidRPr="00C13957">
        <w:rPr>
          <w:rFonts w:ascii="Courier New" w:hAnsi="Courier New" w:cs="Courier New"/>
        </w:rPr>
        <w:t>\</w:t>
      </w:r>
    </w:p>
    <w:p w14:paraId="3B20F081"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xml:space="preserve">   </w:t>
      </w:r>
      <w:proofErr w:type="gramStart"/>
      <w:r w:rsidRPr="00C13957">
        <w:rPr>
          <w:rFonts w:ascii="Courier New" w:hAnsi="Courier New" w:cs="Courier New"/>
        </w:rPr>
        <w:t>![</w:t>
      </w:r>
      <w:proofErr w:type="gramEnd"/>
      <w:r w:rsidRPr="00C13957">
        <w:rPr>
          <w:rFonts w:ascii="Courier New" w:hAnsi="Courier New" w:cs="Courier New"/>
        </w:rPr>
        <w:t xml:space="preserve">End User Portal Login]({{ </w:t>
      </w:r>
      <w:proofErr w:type="spellStart"/>
      <w:r w:rsidRPr="00C13957">
        <w:rPr>
          <w:rFonts w:ascii="Courier New" w:hAnsi="Courier New" w:cs="Courier New"/>
        </w:rPr>
        <w:t>site.baseurl</w:t>
      </w:r>
      <w:proofErr w:type="spellEnd"/>
      <w:r w:rsidRPr="00C13957">
        <w:rPr>
          <w:rFonts w:ascii="Courier New" w:hAnsi="Courier New" w:cs="Courier New"/>
        </w:rPr>
        <w:t xml:space="preserve"> }}/assets/images/</w:t>
      </w:r>
      <w:proofErr w:type="spellStart"/>
      <w:r w:rsidRPr="00C13957">
        <w:rPr>
          <w:rFonts w:ascii="Courier New" w:hAnsi="Courier New" w:cs="Courier New"/>
        </w:rPr>
        <w:t>end_user_portal</w:t>
      </w:r>
      <w:proofErr w:type="spellEnd"/>
      <w:r w:rsidRPr="00C13957">
        <w:rPr>
          <w:rFonts w:ascii="Courier New" w:hAnsi="Courier New" w:cs="Courier New"/>
        </w:rPr>
        <w:t>/login_screen.png)</w:t>
      </w:r>
    </w:p>
    <w:p w14:paraId="79B75B54"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2. Enter the main phone number for your business in the "Phone number" field</w:t>
      </w:r>
    </w:p>
    <w:p w14:paraId="0A3796E3"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3. Enter your extension number in the "Extension number" field</w:t>
      </w:r>
    </w:p>
    <w:p w14:paraId="11A42F33"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4. Enter your password in the "Password" field</w:t>
      </w:r>
    </w:p>
    <w:p w14:paraId="62B37BDC"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5. Click "Login" to log in</w:t>
      </w:r>
    </w:p>
    <w:p w14:paraId="1AA399F0" w14:textId="77777777" w:rsidR="00915645" w:rsidRPr="00C13957" w:rsidRDefault="00915645" w:rsidP="00C13957">
      <w:pPr>
        <w:pStyle w:val="PlainText"/>
        <w:rPr>
          <w:rFonts w:ascii="Courier New" w:hAnsi="Courier New" w:cs="Courier New"/>
        </w:rPr>
      </w:pPr>
    </w:p>
    <w:p w14:paraId="11555F10"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Once you are logged in, you will see the Voicemail screen as your landing page:</w:t>
      </w:r>
    </w:p>
    <w:p w14:paraId="132C983F" w14:textId="77777777" w:rsidR="00915645" w:rsidRPr="00C13957" w:rsidRDefault="00915645" w:rsidP="00C13957">
      <w:pPr>
        <w:pStyle w:val="PlainText"/>
        <w:rPr>
          <w:rFonts w:ascii="Courier New" w:hAnsi="Courier New" w:cs="Courier New"/>
        </w:rPr>
      </w:pPr>
    </w:p>
    <w:p w14:paraId="30D95B8A"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&lt;p align="</w:t>
      </w:r>
      <w:proofErr w:type="spellStart"/>
      <w:r w:rsidRPr="00C13957">
        <w:rPr>
          <w:rFonts w:ascii="Courier New" w:hAnsi="Courier New" w:cs="Courier New"/>
        </w:rPr>
        <w:t>center</w:t>
      </w:r>
      <w:proofErr w:type="spellEnd"/>
      <w:r w:rsidRPr="00C13957">
        <w:rPr>
          <w:rFonts w:ascii="Courier New" w:hAnsi="Courier New" w:cs="Courier New"/>
        </w:rPr>
        <w:t>"&gt;&lt;</w:t>
      </w:r>
      <w:proofErr w:type="spellStart"/>
      <w:r w:rsidRPr="00C13957">
        <w:rPr>
          <w:rFonts w:ascii="Courier New" w:hAnsi="Courier New" w:cs="Courier New"/>
        </w:rPr>
        <w:t>img</w:t>
      </w:r>
      <w:proofErr w:type="spellEnd"/>
      <w:r w:rsidRPr="00C13957">
        <w:rPr>
          <w:rFonts w:ascii="Courier New" w:hAnsi="Courier New" w:cs="Courier New"/>
        </w:rPr>
        <w:t xml:space="preserve"> alt="voicemail tab" </w:t>
      </w:r>
      <w:proofErr w:type="spellStart"/>
      <w:r w:rsidRPr="00C13957">
        <w:rPr>
          <w:rFonts w:ascii="Courier New" w:hAnsi="Courier New" w:cs="Courier New"/>
        </w:rPr>
        <w:t>src</w:t>
      </w:r>
      <w:proofErr w:type="spellEnd"/>
      <w:r w:rsidRPr="00C13957">
        <w:rPr>
          <w:rFonts w:ascii="Courier New" w:hAnsi="Courier New" w:cs="Courier New"/>
        </w:rPr>
        <w:t>="</w:t>
      </w:r>
      <w:proofErr w:type="gramStart"/>
      <w:r w:rsidRPr="00C13957">
        <w:rPr>
          <w:rFonts w:ascii="Courier New" w:hAnsi="Courier New" w:cs="Courier New"/>
        </w:rPr>
        <w:t xml:space="preserve">{{ </w:t>
      </w:r>
      <w:proofErr w:type="spellStart"/>
      <w:r w:rsidRPr="00C13957">
        <w:rPr>
          <w:rFonts w:ascii="Courier New" w:hAnsi="Courier New" w:cs="Courier New"/>
        </w:rPr>
        <w:t>site</w:t>
      </w:r>
      <w:proofErr w:type="gramEnd"/>
      <w:r w:rsidRPr="00C13957">
        <w:rPr>
          <w:rFonts w:ascii="Courier New" w:hAnsi="Courier New" w:cs="Courier New"/>
        </w:rPr>
        <w:t>.baseurl</w:t>
      </w:r>
      <w:proofErr w:type="spellEnd"/>
      <w:r w:rsidRPr="00C13957">
        <w:rPr>
          <w:rFonts w:ascii="Courier New" w:hAnsi="Courier New" w:cs="Courier New"/>
        </w:rPr>
        <w:t xml:space="preserve"> }}/assets/images/</w:t>
      </w:r>
      <w:proofErr w:type="spellStart"/>
      <w:r w:rsidRPr="00C13957">
        <w:rPr>
          <w:rFonts w:ascii="Courier New" w:hAnsi="Courier New" w:cs="Courier New"/>
        </w:rPr>
        <w:t>end_user_portal</w:t>
      </w:r>
      <w:proofErr w:type="spellEnd"/>
      <w:r w:rsidRPr="00C13957">
        <w:rPr>
          <w:rFonts w:ascii="Courier New" w:hAnsi="Courier New" w:cs="Courier New"/>
        </w:rPr>
        <w:t>/voicemail_tab.png" /&gt;&lt;/p&gt;</w:t>
      </w:r>
    </w:p>
    <w:p w14:paraId="1D998EE2" w14:textId="77777777" w:rsidR="00915645" w:rsidRPr="00C13957" w:rsidRDefault="00915645" w:rsidP="00C13957">
      <w:pPr>
        <w:pStyle w:val="PlainText"/>
        <w:rPr>
          <w:rFonts w:ascii="Courier New" w:hAnsi="Courier New" w:cs="Courier New"/>
        </w:rPr>
      </w:pPr>
    </w:p>
    <w:p w14:paraId="270B2E19"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Logging Out</w:t>
      </w:r>
    </w:p>
    <w:p w14:paraId="72F43F2F" w14:textId="77777777" w:rsidR="00915645" w:rsidRPr="00C13957" w:rsidRDefault="00915645" w:rsidP="00C13957">
      <w:pPr>
        <w:pStyle w:val="PlainText"/>
        <w:rPr>
          <w:rFonts w:ascii="Courier New" w:hAnsi="Courier New" w:cs="Courier New"/>
        </w:rPr>
      </w:pPr>
    </w:p>
    <w:p w14:paraId="1F28E091"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xml:space="preserve">To log out, click </w:t>
      </w:r>
      <w:del w:id="5" w:author="DL" w:date="2017-05-27T01:37:00Z">
        <w:r w:rsidRPr="00C13957" w:rsidDel="0059313A">
          <w:rPr>
            <w:rFonts w:ascii="Courier New" w:hAnsi="Courier New" w:cs="Courier New"/>
          </w:rPr>
          <w:delText xml:space="preserve">on </w:delText>
        </w:r>
      </w:del>
      <w:r w:rsidRPr="00C13957">
        <w:rPr>
          <w:rFonts w:ascii="Courier New" w:hAnsi="Courier New" w:cs="Courier New"/>
        </w:rPr>
        <w:t>your username in the top right corner, and then select Sign Out from the dropdown menu.</w:t>
      </w:r>
    </w:p>
    <w:p w14:paraId="7E3BE321" w14:textId="77777777" w:rsidR="00915645" w:rsidRPr="00C13957" w:rsidRDefault="00915645" w:rsidP="00C13957">
      <w:pPr>
        <w:pStyle w:val="PlainText"/>
        <w:rPr>
          <w:rFonts w:ascii="Courier New" w:hAnsi="Courier New" w:cs="Courier New"/>
        </w:rPr>
      </w:pPr>
    </w:p>
    <w:p w14:paraId="5A855BA1"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&lt;p align="</w:t>
      </w:r>
      <w:proofErr w:type="spellStart"/>
      <w:r w:rsidRPr="00C13957">
        <w:rPr>
          <w:rFonts w:ascii="Courier New" w:hAnsi="Courier New" w:cs="Courier New"/>
        </w:rPr>
        <w:t>center</w:t>
      </w:r>
      <w:proofErr w:type="spellEnd"/>
      <w:r w:rsidRPr="00C13957">
        <w:rPr>
          <w:rFonts w:ascii="Courier New" w:hAnsi="Courier New" w:cs="Courier New"/>
        </w:rPr>
        <w:t>"&gt;&lt;</w:t>
      </w:r>
      <w:proofErr w:type="spellStart"/>
      <w:r w:rsidRPr="00C13957">
        <w:rPr>
          <w:rFonts w:ascii="Courier New" w:hAnsi="Courier New" w:cs="Courier New"/>
        </w:rPr>
        <w:t>img</w:t>
      </w:r>
      <w:proofErr w:type="spellEnd"/>
      <w:r w:rsidRPr="00C13957">
        <w:rPr>
          <w:rFonts w:ascii="Courier New" w:hAnsi="Courier New" w:cs="Courier New"/>
        </w:rPr>
        <w:t xml:space="preserve"> alt="logout" </w:t>
      </w:r>
      <w:proofErr w:type="spellStart"/>
      <w:r w:rsidRPr="00C13957">
        <w:rPr>
          <w:rFonts w:ascii="Courier New" w:hAnsi="Courier New" w:cs="Courier New"/>
        </w:rPr>
        <w:t>src</w:t>
      </w:r>
      <w:proofErr w:type="spellEnd"/>
      <w:r w:rsidRPr="00C13957">
        <w:rPr>
          <w:rFonts w:ascii="Courier New" w:hAnsi="Courier New" w:cs="Courier New"/>
        </w:rPr>
        <w:t>="</w:t>
      </w:r>
      <w:proofErr w:type="gramStart"/>
      <w:r w:rsidRPr="00C13957">
        <w:rPr>
          <w:rFonts w:ascii="Courier New" w:hAnsi="Courier New" w:cs="Courier New"/>
        </w:rPr>
        <w:t xml:space="preserve">{{ </w:t>
      </w:r>
      <w:proofErr w:type="spellStart"/>
      <w:r w:rsidRPr="00C13957">
        <w:rPr>
          <w:rFonts w:ascii="Courier New" w:hAnsi="Courier New" w:cs="Courier New"/>
        </w:rPr>
        <w:t>site</w:t>
      </w:r>
      <w:proofErr w:type="gramEnd"/>
      <w:r w:rsidRPr="00C13957">
        <w:rPr>
          <w:rFonts w:ascii="Courier New" w:hAnsi="Courier New" w:cs="Courier New"/>
        </w:rPr>
        <w:t>.baseurl</w:t>
      </w:r>
      <w:proofErr w:type="spellEnd"/>
      <w:r w:rsidRPr="00C13957">
        <w:rPr>
          <w:rFonts w:ascii="Courier New" w:hAnsi="Courier New" w:cs="Courier New"/>
        </w:rPr>
        <w:t xml:space="preserve"> }}/assets/images/</w:t>
      </w:r>
      <w:proofErr w:type="spellStart"/>
      <w:r w:rsidRPr="00C13957">
        <w:rPr>
          <w:rFonts w:ascii="Courier New" w:hAnsi="Courier New" w:cs="Courier New"/>
        </w:rPr>
        <w:t>end_user_portal</w:t>
      </w:r>
      <w:proofErr w:type="spellEnd"/>
      <w:r w:rsidRPr="00C13957">
        <w:rPr>
          <w:rFonts w:ascii="Courier New" w:hAnsi="Courier New" w:cs="Courier New"/>
        </w:rPr>
        <w:t>/logout.png" /&gt;&lt;/p&gt;</w:t>
      </w:r>
    </w:p>
    <w:p w14:paraId="49190608" w14:textId="77777777" w:rsidR="00915645" w:rsidRPr="00C13957" w:rsidRDefault="00915645" w:rsidP="00C13957">
      <w:pPr>
        <w:pStyle w:val="PlainText"/>
        <w:rPr>
          <w:rFonts w:ascii="Courier New" w:hAnsi="Courier New" w:cs="Courier New"/>
        </w:rPr>
      </w:pPr>
    </w:p>
    <w:p w14:paraId="600932E0"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Making a Call</w:t>
      </w:r>
    </w:p>
    <w:p w14:paraId="5BF1B0A3" w14:textId="77777777" w:rsidR="00915645" w:rsidRPr="00C13957" w:rsidRDefault="00915645" w:rsidP="00C13957">
      <w:pPr>
        <w:pStyle w:val="PlainText"/>
        <w:rPr>
          <w:rFonts w:ascii="Courier New" w:hAnsi="Courier New" w:cs="Courier New"/>
        </w:rPr>
      </w:pPr>
    </w:p>
    <w:p w14:paraId="62124151" w14:textId="77777777" w:rsidR="00915645" w:rsidRPr="00C13957" w:rsidRDefault="00716A17" w:rsidP="00C13957">
      <w:pPr>
        <w:pStyle w:val="PlainText"/>
        <w:rPr>
          <w:rFonts w:ascii="Courier New" w:hAnsi="Courier New" w:cs="Courier New"/>
        </w:rPr>
      </w:pPr>
      <w:r w:rsidRPr="00C13957">
        <w:rPr>
          <w:rFonts w:ascii="Courier New" w:hAnsi="Courier New" w:cs="Courier New"/>
        </w:rPr>
        <w:lastRenderedPageBreak/>
        <w:t>To use the Click to Call feature, enter any phone number that you want to call in the text box at the top of the screen next to your username and then click the Call button.</w:t>
      </w:r>
    </w:p>
    <w:p w14:paraId="7160B40A" w14:textId="77777777" w:rsidR="00915645" w:rsidRPr="00C13957" w:rsidRDefault="00915645" w:rsidP="00C13957">
      <w:pPr>
        <w:pStyle w:val="PlainText"/>
        <w:rPr>
          <w:rFonts w:ascii="Courier New" w:hAnsi="Courier New" w:cs="Courier New"/>
        </w:rPr>
      </w:pPr>
    </w:p>
    <w:p w14:paraId="25E7C7E4"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&lt;p align="</w:t>
      </w:r>
      <w:proofErr w:type="spellStart"/>
      <w:r w:rsidRPr="00C13957">
        <w:rPr>
          <w:rFonts w:ascii="Courier New" w:hAnsi="Courier New" w:cs="Courier New"/>
        </w:rPr>
        <w:t>center</w:t>
      </w:r>
      <w:proofErr w:type="spellEnd"/>
      <w:r w:rsidRPr="00C13957">
        <w:rPr>
          <w:rFonts w:ascii="Courier New" w:hAnsi="Courier New" w:cs="Courier New"/>
        </w:rPr>
        <w:t>"&gt;&lt;</w:t>
      </w:r>
      <w:proofErr w:type="spellStart"/>
      <w:r w:rsidRPr="00C13957">
        <w:rPr>
          <w:rFonts w:ascii="Courier New" w:hAnsi="Courier New" w:cs="Courier New"/>
        </w:rPr>
        <w:t>img</w:t>
      </w:r>
      <w:proofErr w:type="spellEnd"/>
      <w:r w:rsidRPr="00C13957">
        <w:rPr>
          <w:rFonts w:ascii="Courier New" w:hAnsi="Courier New" w:cs="Courier New"/>
        </w:rPr>
        <w:t xml:space="preserve"> alt="call out" </w:t>
      </w:r>
      <w:proofErr w:type="spellStart"/>
      <w:r w:rsidRPr="00C13957">
        <w:rPr>
          <w:rFonts w:ascii="Courier New" w:hAnsi="Courier New" w:cs="Courier New"/>
        </w:rPr>
        <w:t>src</w:t>
      </w:r>
      <w:proofErr w:type="spellEnd"/>
      <w:r w:rsidRPr="00C13957">
        <w:rPr>
          <w:rFonts w:ascii="Courier New" w:hAnsi="Courier New" w:cs="Courier New"/>
        </w:rPr>
        <w:t>="</w:t>
      </w:r>
      <w:proofErr w:type="gramStart"/>
      <w:r w:rsidRPr="00C13957">
        <w:rPr>
          <w:rFonts w:ascii="Courier New" w:hAnsi="Courier New" w:cs="Courier New"/>
        </w:rPr>
        <w:t xml:space="preserve">{{ </w:t>
      </w:r>
      <w:proofErr w:type="spellStart"/>
      <w:r w:rsidRPr="00C13957">
        <w:rPr>
          <w:rFonts w:ascii="Courier New" w:hAnsi="Courier New" w:cs="Courier New"/>
        </w:rPr>
        <w:t>site</w:t>
      </w:r>
      <w:proofErr w:type="gramEnd"/>
      <w:r w:rsidRPr="00C13957">
        <w:rPr>
          <w:rFonts w:ascii="Courier New" w:hAnsi="Courier New" w:cs="Courier New"/>
        </w:rPr>
        <w:t>.baseurl</w:t>
      </w:r>
      <w:proofErr w:type="spellEnd"/>
      <w:r w:rsidRPr="00C13957">
        <w:rPr>
          <w:rFonts w:ascii="Courier New" w:hAnsi="Courier New" w:cs="Courier New"/>
        </w:rPr>
        <w:t xml:space="preserve"> }}/assets/images/</w:t>
      </w:r>
      <w:proofErr w:type="spellStart"/>
      <w:r w:rsidRPr="00C13957">
        <w:rPr>
          <w:rFonts w:ascii="Courier New" w:hAnsi="Courier New" w:cs="Courier New"/>
        </w:rPr>
        <w:t>end_user_portal</w:t>
      </w:r>
      <w:proofErr w:type="spellEnd"/>
      <w:r w:rsidRPr="00C13957">
        <w:rPr>
          <w:rFonts w:ascii="Courier New" w:hAnsi="Courier New" w:cs="Courier New"/>
        </w:rPr>
        <w:t>/callout.png" /&gt;&lt;/p&gt;</w:t>
      </w:r>
    </w:p>
    <w:p w14:paraId="47EC2ACD" w14:textId="77777777" w:rsidR="00915645" w:rsidRPr="00C13957" w:rsidRDefault="00915645" w:rsidP="00C13957">
      <w:pPr>
        <w:pStyle w:val="PlainText"/>
        <w:rPr>
          <w:rFonts w:ascii="Courier New" w:hAnsi="Courier New" w:cs="Courier New"/>
        </w:rPr>
      </w:pPr>
    </w:p>
    <w:p w14:paraId="4A32E46C"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Your Ooma Office extension will start to ring. Answer your extension to connect the call.</w:t>
      </w:r>
    </w:p>
    <w:p w14:paraId="1D71D6EF" w14:textId="77777777" w:rsidR="00915645" w:rsidRPr="00C13957" w:rsidRDefault="00915645" w:rsidP="00C13957">
      <w:pPr>
        <w:pStyle w:val="PlainText"/>
        <w:rPr>
          <w:rFonts w:ascii="Courier New" w:hAnsi="Courier New" w:cs="Courier New"/>
        </w:rPr>
      </w:pPr>
    </w:p>
    <w:p w14:paraId="334F3E2E"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xml:space="preserve">You can dial internal extension numbers, </w:t>
      </w:r>
      <w:del w:id="6" w:author="DL" w:date="2017-05-27T01:39:00Z">
        <w:r w:rsidRPr="00C13957" w:rsidDel="0059313A">
          <w:rPr>
            <w:rFonts w:ascii="Courier New" w:hAnsi="Courier New" w:cs="Courier New"/>
          </w:rPr>
          <w:delText xml:space="preserve">Australian </w:delText>
        </w:r>
      </w:del>
      <w:ins w:id="7" w:author="DL" w:date="2017-05-27T01:39:00Z">
        <w:r w:rsidR="0059313A">
          <w:rPr>
            <w:rFonts w:ascii="Courier New" w:hAnsi="Courier New" w:cs="Courier New"/>
          </w:rPr>
          <w:t>UK</w:t>
        </w:r>
        <w:r w:rsidR="0059313A" w:rsidRPr="00C13957">
          <w:rPr>
            <w:rFonts w:ascii="Courier New" w:hAnsi="Courier New" w:cs="Courier New"/>
          </w:rPr>
          <w:t xml:space="preserve"> </w:t>
        </w:r>
      </w:ins>
      <w:r w:rsidRPr="00C13957">
        <w:rPr>
          <w:rFonts w:ascii="Courier New" w:hAnsi="Courier New" w:cs="Courier New"/>
        </w:rPr>
        <w:t>phone numbers, or international numbers (e.g., 00 followed by country code and phone number). Keep in mind that if you dial international numbers</w:t>
      </w:r>
      <w:ins w:id="8" w:author="DL" w:date="2017-05-27T01:39:00Z">
        <w:r w:rsidR="0059313A">
          <w:rPr>
            <w:rFonts w:ascii="Courier New" w:hAnsi="Courier New" w:cs="Courier New"/>
          </w:rPr>
          <w:t>,</w:t>
        </w:r>
      </w:ins>
      <w:r w:rsidRPr="00C13957">
        <w:rPr>
          <w:rFonts w:ascii="Courier New" w:hAnsi="Courier New" w:cs="Courier New"/>
        </w:rPr>
        <w:t xml:space="preserve"> additional charges may apply.</w:t>
      </w:r>
    </w:p>
    <w:p w14:paraId="02113CC3" w14:textId="77777777" w:rsidR="00915645" w:rsidRPr="00C13957" w:rsidRDefault="00915645" w:rsidP="00C13957">
      <w:pPr>
        <w:pStyle w:val="PlainText"/>
        <w:rPr>
          <w:rFonts w:ascii="Courier New" w:hAnsi="Courier New" w:cs="Courier New"/>
        </w:rPr>
      </w:pPr>
    </w:p>
    <w:p w14:paraId="6A54B458"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Voicemail</w:t>
      </w:r>
    </w:p>
    <w:p w14:paraId="4E9773F4" w14:textId="77777777" w:rsidR="00915645" w:rsidRPr="00C13957" w:rsidRDefault="00915645" w:rsidP="00C13957">
      <w:pPr>
        <w:pStyle w:val="PlainText"/>
        <w:rPr>
          <w:rFonts w:ascii="Courier New" w:hAnsi="Courier New" w:cs="Courier New"/>
        </w:rPr>
      </w:pPr>
    </w:p>
    <w:p w14:paraId="23483C45"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Listening to Voicemail</w:t>
      </w:r>
    </w:p>
    <w:p w14:paraId="253CFABC" w14:textId="77777777" w:rsidR="00915645" w:rsidRPr="00C13957" w:rsidRDefault="00915645" w:rsidP="00C13957">
      <w:pPr>
        <w:pStyle w:val="PlainText"/>
        <w:rPr>
          <w:rFonts w:ascii="Courier New" w:hAnsi="Courier New" w:cs="Courier New"/>
        </w:rPr>
      </w:pPr>
    </w:p>
    <w:p w14:paraId="2F6BC5B4"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To listen to a voicemail message, navigate to the Voicemail page by clicking the Home button.</w:t>
      </w:r>
    </w:p>
    <w:p w14:paraId="548C6833" w14:textId="77777777" w:rsidR="00915645" w:rsidRPr="00C13957" w:rsidRDefault="00915645" w:rsidP="00C13957">
      <w:pPr>
        <w:pStyle w:val="PlainText"/>
        <w:rPr>
          <w:rFonts w:ascii="Courier New" w:hAnsi="Courier New" w:cs="Courier New"/>
        </w:rPr>
      </w:pPr>
    </w:p>
    <w:p w14:paraId="29865641"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xml:space="preserve">New messages are marked with </w:t>
      </w:r>
      <w:proofErr w:type="gramStart"/>
      <w:r w:rsidRPr="00C13957">
        <w:rPr>
          <w:rFonts w:ascii="Courier New" w:hAnsi="Courier New" w:cs="Courier New"/>
        </w:rPr>
        <w:t>the !</w:t>
      </w:r>
      <w:proofErr w:type="gramEnd"/>
      <w:r w:rsidRPr="00C13957">
        <w:rPr>
          <w:rFonts w:ascii="Courier New" w:hAnsi="Courier New" w:cs="Courier New"/>
        </w:rPr>
        <w:t xml:space="preserve">[new message]({{ </w:t>
      </w:r>
      <w:proofErr w:type="spellStart"/>
      <w:r w:rsidRPr="00C13957">
        <w:rPr>
          <w:rFonts w:ascii="Courier New" w:hAnsi="Courier New" w:cs="Courier New"/>
        </w:rPr>
        <w:t>site.baseurl</w:t>
      </w:r>
      <w:proofErr w:type="spellEnd"/>
      <w:r w:rsidRPr="00C13957">
        <w:rPr>
          <w:rFonts w:ascii="Courier New" w:hAnsi="Courier New" w:cs="Courier New"/>
        </w:rPr>
        <w:t xml:space="preserve"> }}/assets/images/</w:t>
      </w:r>
      <w:proofErr w:type="spellStart"/>
      <w:r w:rsidRPr="00C13957">
        <w:rPr>
          <w:rFonts w:ascii="Courier New" w:hAnsi="Courier New" w:cs="Courier New"/>
        </w:rPr>
        <w:t>end_user_portal</w:t>
      </w:r>
      <w:proofErr w:type="spellEnd"/>
      <w:r w:rsidRPr="00C13957">
        <w:rPr>
          <w:rFonts w:ascii="Courier New" w:hAnsi="Courier New" w:cs="Courier New"/>
        </w:rPr>
        <w:t xml:space="preserve">/new_message.png) icon. Click the Play button </w:t>
      </w:r>
      <w:proofErr w:type="gramStart"/>
      <w:r w:rsidRPr="00C13957">
        <w:rPr>
          <w:rFonts w:ascii="Courier New" w:hAnsi="Courier New" w:cs="Courier New"/>
        </w:rPr>
        <w:t>( !</w:t>
      </w:r>
      <w:proofErr w:type="gramEnd"/>
      <w:r w:rsidRPr="00C13957">
        <w:rPr>
          <w:rFonts w:ascii="Courier New" w:hAnsi="Courier New" w:cs="Courier New"/>
        </w:rPr>
        <w:t xml:space="preserve">[play]({{ </w:t>
      </w:r>
      <w:proofErr w:type="spellStart"/>
      <w:r w:rsidRPr="00C13957">
        <w:rPr>
          <w:rFonts w:ascii="Courier New" w:hAnsi="Courier New" w:cs="Courier New"/>
        </w:rPr>
        <w:t>site.baseurl</w:t>
      </w:r>
      <w:proofErr w:type="spellEnd"/>
      <w:r w:rsidRPr="00C13957">
        <w:rPr>
          <w:rFonts w:ascii="Courier New" w:hAnsi="Courier New" w:cs="Courier New"/>
        </w:rPr>
        <w:t xml:space="preserve"> }}/assets/images/</w:t>
      </w:r>
      <w:proofErr w:type="spellStart"/>
      <w:r w:rsidRPr="00C13957">
        <w:rPr>
          <w:rFonts w:ascii="Courier New" w:hAnsi="Courier New" w:cs="Courier New"/>
        </w:rPr>
        <w:t>end_user_portal</w:t>
      </w:r>
      <w:proofErr w:type="spellEnd"/>
      <w:r w:rsidRPr="00C13957">
        <w:rPr>
          <w:rFonts w:ascii="Courier New" w:hAnsi="Courier New" w:cs="Courier New"/>
        </w:rPr>
        <w:t>/play.png) ) next to the message you want to hear. The message will begin to play through your computer's speakers.</w:t>
      </w:r>
    </w:p>
    <w:p w14:paraId="21A7BA68" w14:textId="77777777" w:rsidR="00915645" w:rsidRPr="00C13957" w:rsidRDefault="00915645" w:rsidP="00C13957">
      <w:pPr>
        <w:pStyle w:val="PlainText"/>
        <w:rPr>
          <w:rFonts w:ascii="Courier New" w:hAnsi="Courier New" w:cs="Courier New"/>
        </w:rPr>
      </w:pPr>
    </w:p>
    <w:p w14:paraId="3AA6E380"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&lt;p align="</w:t>
      </w:r>
      <w:proofErr w:type="spellStart"/>
      <w:r w:rsidRPr="00C13957">
        <w:rPr>
          <w:rFonts w:ascii="Courier New" w:hAnsi="Courier New" w:cs="Courier New"/>
        </w:rPr>
        <w:t>center</w:t>
      </w:r>
      <w:proofErr w:type="spellEnd"/>
      <w:r w:rsidRPr="00C13957">
        <w:rPr>
          <w:rFonts w:ascii="Courier New" w:hAnsi="Courier New" w:cs="Courier New"/>
        </w:rPr>
        <w:t>"&gt;&lt;</w:t>
      </w:r>
      <w:proofErr w:type="spellStart"/>
      <w:r w:rsidRPr="00C13957">
        <w:rPr>
          <w:rFonts w:ascii="Courier New" w:hAnsi="Courier New" w:cs="Courier New"/>
        </w:rPr>
        <w:t>img</w:t>
      </w:r>
      <w:proofErr w:type="spellEnd"/>
      <w:r w:rsidRPr="00C13957">
        <w:rPr>
          <w:rFonts w:ascii="Courier New" w:hAnsi="Courier New" w:cs="Courier New"/>
        </w:rPr>
        <w:t xml:space="preserve"> alt="voicemail tab" </w:t>
      </w:r>
      <w:proofErr w:type="spellStart"/>
      <w:r w:rsidRPr="00C13957">
        <w:rPr>
          <w:rFonts w:ascii="Courier New" w:hAnsi="Courier New" w:cs="Courier New"/>
        </w:rPr>
        <w:t>src</w:t>
      </w:r>
      <w:proofErr w:type="spellEnd"/>
      <w:r w:rsidRPr="00C13957">
        <w:rPr>
          <w:rFonts w:ascii="Courier New" w:hAnsi="Courier New" w:cs="Courier New"/>
        </w:rPr>
        <w:t>="</w:t>
      </w:r>
      <w:proofErr w:type="gramStart"/>
      <w:r w:rsidRPr="00C13957">
        <w:rPr>
          <w:rFonts w:ascii="Courier New" w:hAnsi="Courier New" w:cs="Courier New"/>
        </w:rPr>
        <w:t xml:space="preserve">{{ </w:t>
      </w:r>
      <w:proofErr w:type="spellStart"/>
      <w:r w:rsidRPr="00C13957">
        <w:rPr>
          <w:rFonts w:ascii="Courier New" w:hAnsi="Courier New" w:cs="Courier New"/>
        </w:rPr>
        <w:t>site</w:t>
      </w:r>
      <w:proofErr w:type="gramEnd"/>
      <w:r w:rsidRPr="00C13957">
        <w:rPr>
          <w:rFonts w:ascii="Courier New" w:hAnsi="Courier New" w:cs="Courier New"/>
        </w:rPr>
        <w:t>.baseurl</w:t>
      </w:r>
      <w:proofErr w:type="spellEnd"/>
      <w:r w:rsidRPr="00C13957">
        <w:rPr>
          <w:rFonts w:ascii="Courier New" w:hAnsi="Courier New" w:cs="Courier New"/>
        </w:rPr>
        <w:t xml:space="preserve"> }}/assets/images/</w:t>
      </w:r>
      <w:proofErr w:type="spellStart"/>
      <w:r w:rsidRPr="00C13957">
        <w:rPr>
          <w:rFonts w:ascii="Courier New" w:hAnsi="Courier New" w:cs="Courier New"/>
        </w:rPr>
        <w:t>end_user_portal</w:t>
      </w:r>
      <w:proofErr w:type="spellEnd"/>
      <w:r w:rsidRPr="00C13957">
        <w:rPr>
          <w:rFonts w:ascii="Courier New" w:hAnsi="Courier New" w:cs="Courier New"/>
        </w:rPr>
        <w:t>/voicemail_tab.png" /&gt;&lt;/p&gt;</w:t>
      </w:r>
    </w:p>
    <w:p w14:paraId="2F72766D" w14:textId="77777777" w:rsidR="00915645" w:rsidRPr="00C13957" w:rsidRDefault="00915645" w:rsidP="00C13957">
      <w:pPr>
        <w:pStyle w:val="PlainText"/>
        <w:rPr>
          <w:rFonts w:ascii="Courier New" w:hAnsi="Courier New" w:cs="Courier New"/>
        </w:rPr>
      </w:pPr>
    </w:p>
    <w:p w14:paraId="5535EDAB"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xml:space="preserve">Once a message has </w:t>
      </w:r>
      <w:del w:id="9" w:author="DL" w:date="2017-05-27T01:45:00Z">
        <w:r w:rsidRPr="00C13957" w:rsidDel="00467A06">
          <w:rPr>
            <w:rFonts w:ascii="Courier New" w:hAnsi="Courier New" w:cs="Courier New"/>
          </w:rPr>
          <w:delText>completed</w:delText>
        </w:r>
      </w:del>
      <w:ins w:id="10" w:author="DL" w:date="2017-05-27T01:45:00Z">
        <w:r w:rsidR="00467A06" w:rsidRPr="00C13957">
          <w:rPr>
            <w:rFonts w:ascii="Courier New" w:hAnsi="Courier New" w:cs="Courier New"/>
          </w:rPr>
          <w:t>finished</w:t>
        </w:r>
      </w:ins>
      <w:r w:rsidRPr="00C13957">
        <w:rPr>
          <w:rFonts w:ascii="Courier New" w:hAnsi="Courier New" w:cs="Courier New"/>
        </w:rPr>
        <w:t xml:space="preserve"> playing, you can:</w:t>
      </w:r>
    </w:p>
    <w:p w14:paraId="10EB8A32" w14:textId="77777777" w:rsidR="00915645" w:rsidRPr="00C13957" w:rsidRDefault="00915645" w:rsidP="00C13957">
      <w:pPr>
        <w:pStyle w:val="PlainText"/>
        <w:rPr>
          <w:rFonts w:ascii="Courier New" w:hAnsi="Courier New" w:cs="Courier New"/>
        </w:rPr>
      </w:pPr>
    </w:p>
    <w:p w14:paraId="3721682C"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xml:space="preserve">* </w:t>
      </w:r>
      <w:proofErr w:type="gramStart"/>
      <w:r w:rsidRPr="00C13957">
        <w:rPr>
          <w:rFonts w:ascii="Courier New" w:hAnsi="Courier New" w:cs="Courier New"/>
        </w:rPr>
        <w:t>Click !</w:t>
      </w:r>
      <w:proofErr w:type="gramEnd"/>
      <w:r w:rsidRPr="00C13957">
        <w:rPr>
          <w:rFonts w:ascii="Courier New" w:hAnsi="Courier New" w:cs="Courier New"/>
        </w:rPr>
        <w:t xml:space="preserve">[new message]({{ </w:t>
      </w:r>
      <w:proofErr w:type="spellStart"/>
      <w:r w:rsidRPr="00C13957">
        <w:rPr>
          <w:rFonts w:ascii="Courier New" w:hAnsi="Courier New" w:cs="Courier New"/>
        </w:rPr>
        <w:t>site.baseurl</w:t>
      </w:r>
      <w:proofErr w:type="spellEnd"/>
      <w:r w:rsidRPr="00C13957">
        <w:rPr>
          <w:rFonts w:ascii="Courier New" w:hAnsi="Courier New" w:cs="Courier New"/>
        </w:rPr>
        <w:t xml:space="preserve"> }}/assets/images/</w:t>
      </w:r>
      <w:proofErr w:type="spellStart"/>
      <w:r w:rsidRPr="00C13957">
        <w:rPr>
          <w:rFonts w:ascii="Courier New" w:hAnsi="Courier New" w:cs="Courier New"/>
        </w:rPr>
        <w:t>end_user_portal</w:t>
      </w:r>
      <w:proofErr w:type="spellEnd"/>
      <w:r w:rsidRPr="00C13957">
        <w:rPr>
          <w:rFonts w:ascii="Courier New" w:hAnsi="Courier New" w:cs="Courier New"/>
        </w:rPr>
        <w:t>/new_message.png) to mark the message as new</w:t>
      </w:r>
    </w:p>
    <w:p w14:paraId="17A628D1"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xml:space="preserve">* </w:t>
      </w:r>
      <w:proofErr w:type="gramStart"/>
      <w:r w:rsidRPr="00C13957">
        <w:rPr>
          <w:rFonts w:ascii="Courier New" w:hAnsi="Courier New" w:cs="Courier New"/>
        </w:rPr>
        <w:t>Click !</w:t>
      </w:r>
      <w:proofErr w:type="gramEnd"/>
      <w:r w:rsidRPr="00C13957">
        <w:rPr>
          <w:rFonts w:ascii="Courier New" w:hAnsi="Courier New" w:cs="Courier New"/>
        </w:rPr>
        <w:t xml:space="preserve">[call]({{ </w:t>
      </w:r>
      <w:proofErr w:type="spellStart"/>
      <w:r w:rsidRPr="00C13957">
        <w:rPr>
          <w:rFonts w:ascii="Courier New" w:hAnsi="Courier New" w:cs="Courier New"/>
        </w:rPr>
        <w:t>site.baseurl</w:t>
      </w:r>
      <w:proofErr w:type="spellEnd"/>
      <w:r w:rsidRPr="00C13957">
        <w:rPr>
          <w:rFonts w:ascii="Courier New" w:hAnsi="Courier New" w:cs="Courier New"/>
        </w:rPr>
        <w:t xml:space="preserve"> }}/assets/images/</w:t>
      </w:r>
      <w:proofErr w:type="spellStart"/>
      <w:r w:rsidRPr="00C13957">
        <w:rPr>
          <w:rFonts w:ascii="Courier New" w:hAnsi="Courier New" w:cs="Courier New"/>
        </w:rPr>
        <w:t>end_user_portal</w:t>
      </w:r>
      <w:proofErr w:type="spellEnd"/>
      <w:r w:rsidRPr="00C13957">
        <w:rPr>
          <w:rFonts w:ascii="Courier New" w:hAnsi="Courier New" w:cs="Courier New"/>
        </w:rPr>
        <w:t>/call_return.png) to return the call</w:t>
      </w:r>
    </w:p>
    <w:p w14:paraId="5C78A2AE"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xml:space="preserve">* </w:t>
      </w:r>
      <w:proofErr w:type="gramStart"/>
      <w:r w:rsidRPr="00C13957">
        <w:rPr>
          <w:rFonts w:ascii="Courier New" w:hAnsi="Courier New" w:cs="Courier New"/>
        </w:rPr>
        <w:t>Click !</w:t>
      </w:r>
      <w:proofErr w:type="gramEnd"/>
      <w:r w:rsidRPr="00C13957">
        <w:rPr>
          <w:rFonts w:ascii="Courier New" w:hAnsi="Courier New" w:cs="Courier New"/>
        </w:rPr>
        <w:t xml:space="preserve">[download]({{ </w:t>
      </w:r>
      <w:proofErr w:type="spellStart"/>
      <w:r w:rsidRPr="00C13957">
        <w:rPr>
          <w:rFonts w:ascii="Courier New" w:hAnsi="Courier New" w:cs="Courier New"/>
        </w:rPr>
        <w:t>site.baseurl</w:t>
      </w:r>
      <w:proofErr w:type="spellEnd"/>
      <w:r w:rsidRPr="00C13957">
        <w:rPr>
          <w:rFonts w:ascii="Courier New" w:hAnsi="Courier New" w:cs="Courier New"/>
        </w:rPr>
        <w:t xml:space="preserve"> }}/assets/images/</w:t>
      </w:r>
      <w:proofErr w:type="spellStart"/>
      <w:r w:rsidRPr="00C13957">
        <w:rPr>
          <w:rFonts w:ascii="Courier New" w:hAnsi="Courier New" w:cs="Courier New"/>
        </w:rPr>
        <w:t>end_user_portal</w:t>
      </w:r>
      <w:proofErr w:type="spellEnd"/>
      <w:r w:rsidRPr="00C13957">
        <w:rPr>
          <w:rFonts w:ascii="Courier New" w:hAnsi="Courier New" w:cs="Courier New"/>
        </w:rPr>
        <w:t>/message_download.png) to download the message</w:t>
      </w:r>
    </w:p>
    <w:p w14:paraId="1B05D55D"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xml:space="preserve">* </w:t>
      </w:r>
      <w:proofErr w:type="gramStart"/>
      <w:r w:rsidRPr="00C13957">
        <w:rPr>
          <w:rFonts w:ascii="Courier New" w:hAnsi="Courier New" w:cs="Courier New"/>
        </w:rPr>
        <w:t>Click !</w:t>
      </w:r>
      <w:proofErr w:type="gramEnd"/>
      <w:r w:rsidRPr="00C13957">
        <w:rPr>
          <w:rFonts w:ascii="Courier New" w:hAnsi="Courier New" w:cs="Courier New"/>
        </w:rPr>
        <w:t xml:space="preserve">[trash]({{ </w:t>
      </w:r>
      <w:proofErr w:type="spellStart"/>
      <w:r w:rsidRPr="00C13957">
        <w:rPr>
          <w:rFonts w:ascii="Courier New" w:hAnsi="Courier New" w:cs="Courier New"/>
        </w:rPr>
        <w:t>site.baseurl</w:t>
      </w:r>
      <w:proofErr w:type="spellEnd"/>
      <w:r w:rsidRPr="00C13957">
        <w:rPr>
          <w:rFonts w:ascii="Courier New" w:hAnsi="Courier New" w:cs="Courier New"/>
        </w:rPr>
        <w:t xml:space="preserve"> }}/assets/images/</w:t>
      </w:r>
      <w:proofErr w:type="spellStart"/>
      <w:r w:rsidRPr="00C13957">
        <w:rPr>
          <w:rFonts w:ascii="Courier New" w:hAnsi="Courier New" w:cs="Courier New"/>
        </w:rPr>
        <w:t>end_user_portal</w:t>
      </w:r>
      <w:proofErr w:type="spellEnd"/>
      <w:r w:rsidRPr="00C13957">
        <w:rPr>
          <w:rFonts w:ascii="Courier New" w:hAnsi="Courier New" w:cs="Courier New"/>
        </w:rPr>
        <w:t>/trash.png) to delete the message</w:t>
      </w:r>
    </w:p>
    <w:p w14:paraId="49D716B1"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When you download a message, it will be stored on your computer as an MP3 file.</w:t>
      </w:r>
    </w:p>
    <w:p w14:paraId="5B8E7032" w14:textId="77777777" w:rsidR="00915645" w:rsidRPr="00C13957" w:rsidRDefault="00915645" w:rsidP="00C13957">
      <w:pPr>
        <w:pStyle w:val="PlainText"/>
        <w:rPr>
          <w:rFonts w:ascii="Courier New" w:hAnsi="Courier New" w:cs="Courier New"/>
        </w:rPr>
      </w:pPr>
    </w:p>
    <w:p w14:paraId="02731D96"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Call Logs</w:t>
      </w:r>
    </w:p>
    <w:p w14:paraId="1542BACB" w14:textId="77777777" w:rsidR="00915645" w:rsidRPr="00C13957" w:rsidRDefault="00915645" w:rsidP="00C13957">
      <w:pPr>
        <w:pStyle w:val="PlainText"/>
        <w:rPr>
          <w:rFonts w:ascii="Courier New" w:hAnsi="Courier New" w:cs="Courier New"/>
        </w:rPr>
      </w:pPr>
    </w:p>
    <w:p w14:paraId="3C04B32C"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Viewing your Call Logs</w:t>
      </w:r>
    </w:p>
    <w:p w14:paraId="1B5A7D06" w14:textId="77777777" w:rsidR="00915645" w:rsidRPr="00C13957" w:rsidRDefault="00915645" w:rsidP="00C13957">
      <w:pPr>
        <w:pStyle w:val="PlainText"/>
        <w:rPr>
          <w:rFonts w:ascii="Courier New" w:hAnsi="Courier New" w:cs="Courier New"/>
        </w:rPr>
      </w:pPr>
    </w:p>
    <w:p w14:paraId="797B0114"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To view your call logs, navigate to the Call Logs option under the Home tab.</w:t>
      </w:r>
    </w:p>
    <w:p w14:paraId="7EE55B6A" w14:textId="77777777" w:rsidR="00915645" w:rsidRPr="00C13957" w:rsidRDefault="00915645" w:rsidP="00C13957">
      <w:pPr>
        <w:pStyle w:val="PlainText"/>
        <w:rPr>
          <w:rFonts w:ascii="Courier New" w:hAnsi="Courier New" w:cs="Courier New"/>
        </w:rPr>
      </w:pPr>
    </w:p>
    <w:p w14:paraId="3FF0FB27"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By default, you will see your call history for the last week.</w:t>
      </w:r>
    </w:p>
    <w:p w14:paraId="1ADFD492" w14:textId="77777777" w:rsidR="00915645" w:rsidRPr="00C13957" w:rsidRDefault="00915645" w:rsidP="00C13957">
      <w:pPr>
        <w:pStyle w:val="PlainText"/>
        <w:rPr>
          <w:rFonts w:ascii="Courier New" w:hAnsi="Courier New" w:cs="Courier New"/>
        </w:rPr>
      </w:pPr>
    </w:p>
    <w:p w14:paraId="17EAB0DF"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&lt;p align="</w:t>
      </w:r>
      <w:proofErr w:type="spellStart"/>
      <w:r w:rsidRPr="00C13957">
        <w:rPr>
          <w:rFonts w:ascii="Courier New" w:hAnsi="Courier New" w:cs="Courier New"/>
        </w:rPr>
        <w:t>center</w:t>
      </w:r>
      <w:proofErr w:type="spellEnd"/>
      <w:r w:rsidRPr="00C13957">
        <w:rPr>
          <w:rFonts w:ascii="Courier New" w:hAnsi="Courier New" w:cs="Courier New"/>
        </w:rPr>
        <w:t>"&gt;&lt;</w:t>
      </w:r>
      <w:proofErr w:type="spellStart"/>
      <w:r w:rsidRPr="00C13957">
        <w:rPr>
          <w:rFonts w:ascii="Courier New" w:hAnsi="Courier New" w:cs="Courier New"/>
        </w:rPr>
        <w:t>img</w:t>
      </w:r>
      <w:proofErr w:type="spellEnd"/>
      <w:r w:rsidRPr="00C13957">
        <w:rPr>
          <w:rFonts w:ascii="Courier New" w:hAnsi="Courier New" w:cs="Courier New"/>
        </w:rPr>
        <w:t xml:space="preserve"> alt="call logs" </w:t>
      </w:r>
      <w:proofErr w:type="spellStart"/>
      <w:r w:rsidRPr="00C13957">
        <w:rPr>
          <w:rFonts w:ascii="Courier New" w:hAnsi="Courier New" w:cs="Courier New"/>
        </w:rPr>
        <w:t>src</w:t>
      </w:r>
      <w:proofErr w:type="spellEnd"/>
      <w:r w:rsidRPr="00C13957">
        <w:rPr>
          <w:rFonts w:ascii="Courier New" w:hAnsi="Courier New" w:cs="Courier New"/>
        </w:rPr>
        <w:t>="</w:t>
      </w:r>
      <w:proofErr w:type="gramStart"/>
      <w:r w:rsidRPr="00C13957">
        <w:rPr>
          <w:rFonts w:ascii="Courier New" w:hAnsi="Courier New" w:cs="Courier New"/>
        </w:rPr>
        <w:t xml:space="preserve">{{ </w:t>
      </w:r>
      <w:proofErr w:type="spellStart"/>
      <w:r w:rsidRPr="00C13957">
        <w:rPr>
          <w:rFonts w:ascii="Courier New" w:hAnsi="Courier New" w:cs="Courier New"/>
        </w:rPr>
        <w:t>site</w:t>
      </w:r>
      <w:proofErr w:type="gramEnd"/>
      <w:r w:rsidRPr="00C13957">
        <w:rPr>
          <w:rFonts w:ascii="Courier New" w:hAnsi="Courier New" w:cs="Courier New"/>
        </w:rPr>
        <w:t>.baseurl</w:t>
      </w:r>
      <w:proofErr w:type="spellEnd"/>
      <w:r w:rsidRPr="00C13957">
        <w:rPr>
          <w:rFonts w:ascii="Courier New" w:hAnsi="Courier New" w:cs="Courier New"/>
        </w:rPr>
        <w:t xml:space="preserve"> }}/assets/images/</w:t>
      </w:r>
      <w:proofErr w:type="spellStart"/>
      <w:r w:rsidRPr="00C13957">
        <w:rPr>
          <w:rFonts w:ascii="Courier New" w:hAnsi="Courier New" w:cs="Courier New"/>
        </w:rPr>
        <w:t>end_user_portal</w:t>
      </w:r>
      <w:proofErr w:type="spellEnd"/>
      <w:r w:rsidRPr="00C13957">
        <w:rPr>
          <w:rFonts w:ascii="Courier New" w:hAnsi="Courier New" w:cs="Courier New"/>
        </w:rPr>
        <w:t>/call_logs.png" /&gt;&lt;/p&gt;</w:t>
      </w:r>
    </w:p>
    <w:p w14:paraId="21900799" w14:textId="77777777" w:rsidR="00915645" w:rsidRPr="00C13957" w:rsidRDefault="00915645" w:rsidP="00C13957">
      <w:pPr>
        <w:pStyle w:val="PlainText"/>
        <w:rPr>
          <w:rFonts w:ascii="Courier New" w:hAnsi="Courier New" w:cs="Courier New"/>
        </w:rPr>
      </w:pPr>
    </w:p>
    <w:p w14:paraId="2D802EFB"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You can perform the following actions from the Call Logs interface:</w:t>
      </w:r>
    </w:p>
    <w:p w14:paraId="29972814" w14:textId="77777777" w:rsidR="00915645" w:rsidRPr="00C13957" w:rsidRDefault="00915645" w:rsidP="00C13957">
      <w:pPr>
        <w:pStyle w:val="PlainText"/>
        <w:rPr>
          <w:rFonts w:ascii="Courier New" w:hAnsi="Courier New" w:cs="Courier New"/>
        </w:rPr>
      </w:pPr>
    </w:p>
    <w:p w14:paraId="26E95964"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xml:space="preserve">* </w:t>
      </w:r>
      <w:proofErr w:type="gramStart"/>
      <w:r w:rsidRPr="00C13957">
        <w:rPr>
          <w:rFonts w:ascii="Courier New" w:hAnsi="Courier New" w:cs="Courier New"/>
        </w:rPr>
        <w:t>Click !</w:t>
      </w:r>
      <w:proofErr w:type="gramEnd"/>
      <w:r w:rsidRPr="00C13957">
        <w:rPr>
          <w:rFonts w:ascii="Courier New" w:hAnsi="Courier New" w:cs="Courier New"/>
        </w:rPr>
        <w:t xml:space="preserve">[incoming]({{ </w:t>
      </w:r>
      <w:proofErr w:type="spellStart"/>
      <w:r w:rsidRPr="00C13957">
        <w:rPr>
          <w:rFonts w:ascii="Courier New" w:hAnsi="Courier New" w:cs="Courier New"/>
        </w:rPr>
        <w:t>site.baseurl</w:t>
      </w:r>
      <w:proofErr w:type="spellEnd"/>
      <w:r w:rsidRPr="00C13957">
        <w:rPr>
          <w:rFonts w:ascii="Courier New" w:hAnsi="Courier New" w:cs="Courier New"/>
        </w:rPr>
        <w:t xml:space="preserve"> }}/assets/images/</w:t>
      </w:r>
      <w:proofErr w:type="spellStart"/>
      <w:r w:rsidRPr="00C13957">
        <w:rPr>
          <w:rFonts w:ascii="Courier New" w:hAnsi="Courier New" w:cs="Courier New"/>
        </w:rPr>
        <w:t>end_user_portal</w:t>
      </w:r>
      <w:proofErr w:type="spellEnd"/>
      <w:r w:rsidRPr="00C13957">
        <w:rPr>
          <w:rFonts w:ascii="Courier New" w:hAnsi="Courier New" w:cs="Courier New"/>
        </w:rPr>
        <w:t>/incoming.png) to view your incoming call logs.</w:t>
      </w:r>
    </w:p>
    <w:p w14:paraId="611707CD"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xml:space="preserve">* </w:t>
      </w:r>
      <w:proofErr w:type="gramStart"/>
      <w:r w:rsidRPr="00C13957">
        <w:rPr>
          <w:rFonts w:ascii="Courier New" w:hAnsi="Courier New" w:cs="Courier New"/>
        </w:rPr>
        <w:t>Click !</w:t>
      </w:r>
      <w:proofErr w:type="gramEnd"/>
      <w:r w:rsidRPr="00C13957">
        <w:rPr>
          <w:rFonts w:ascii="Courier New" w:hAnsi="Courier New" w:cs="Courier New"/>
        </w:rPr>
        <w:t xml:space="preserve">[outgoing]({{ </w:t>
      </w:r>
      <w:proofErr w:type="spellStart"/>
      <w:r w:rsidRPr="00C13957">
        <w:rPr>
          <w:rFonts w:ascii="Courier New" w:hAnsi="Courier New" w:cs="Courier New"/>
        </w:rPr>
        <w:t>site.baseurl</w:t>
      </w:r>
      <w:proofErr w:type="spellEnd"/>
      <w:r w:rsidRPr="00C13957">
        <w:rPr>
          <w:rFonts w:ascii="Courier New" w:hAnsi="Courier New" w:cs="Courier New"/>
        </w:rPr>
        <w:t xml:space="preserve"> }}/assets/images/</w:t>
      </w:r>
      <w:proofErr w:type="spellStart"/>
      <w:r w:rsidRPr="00C13957">
        <w:rPr>
          <w:rFonts w:ascii="Courier New" w:hAnsi="Courier New" w:cs="Courier New"/>
        </w:rPr>
        <w:t>end_user_portal</w:t>
      </w:r>
      <w:proofErr w:type="spellEnd"/>
      <w:r w:rsidRPr="00C13957">
        <w:rPr>
          <w:rFonts w:ascii="Courier New" w:hAnsi="Courier New" w:cs="Courier New"/>
        </w:rPr>
        <w:t>/outgoing.png) to view your outgoing call logs.</w:t>
      </w:r>
    </w:p>
    <w:p w14:paraId="4B931F56"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xml:space="preserve">* </w:t>
      </w:r>
      <w:proofErr w:type="gramStart"/>
      <w:r w:rsidRPr="00C13957">
        <w:rPr>
          <w:rFonts w:ascii="Courier New" w:hAnsi="Courier New" w:cs="Courier New"/>
        </w:rPr>
        <w:t>Click !</w:t>
      </w:r>
      <w:proofErr w:type="gramEnd"/>
      <w:r w:rsidRPr="00C13957">
        <w:rPr>
          <w:rFonts w:ascii="Courier New" w:hAnsi="Courier New" w:cs="Courier New"/>
        </w:rPr>
        <w:t xml:space="preserve">[missed]({{ </w:t>
      </w:r>
      <w:proofErr w:type="spellStart"/>
      <w:r w:rsidRPr="00C13957">
        <w:rPr>
          <w:rFonts w:ascii="Courier New" w:hAnsi="Courier New" w:cs="Courier New"/>
        </w:rPr>
        <w:t>site.baseurl</w:t>
      </w:r>
      <w:proofErr w:type="spellEnd"/>
      <w:r w:rsidRPr="00C13957">
        <w:rPr>
          <w:rFonts w:ascii="Courier New" w:hAnsi="Courier New" w:cs="Courier New"/>
        </w:rPr>
        <w:t xml:space="preserve"> }}/assets/images/</w:t>
      </w:r>
      <w:proofErr w:type="spellStart"/>
      <w:r w:rsidRPr="00C13957">
        <w:rPr>
          <w:rFonts w:ascii="Courier New" w:hAnsi="Courier New" w:cs="Courier New"/>
        </w:rPr>
        <w:t>end_user_portal</w:t>
      </w:r>
      <w:proofErr w:type="spellEnd"/>
      <w:r w:rsidRPr="00C13957">
        <w:rPr>
          <w:rFonts w:ascii="Courier New" w:hAnsi="Courier New" w:cs="Courier New"/>
        </w:rPr>
        <w:t>/missed.png) to view your missed call logs.</w:t>
      </w:r>
    </w:p>
    <w:p w14:paraId="6625F43E"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Enter a date range within the From and To fields, and then click Search</w:t>
      </w:r>
      <w:del w:id="11" w:author="DL" w:date="2017-05-27T01:47:00Z">
        <w:r w:rsidRPr="00C13957" w:rsidDel="00467A06">
          <w:rPr>
            <w:rFonts w:ascii="Courier New" w:hAnsi="Courier New" w:cs="Courier New"/>
          </w:rPr>
          <w:delText>,</w:delText>
        </w:r>
      </w:del>
      <w:r w:rsidRPr="00C13957">
        <w:rPr>
          <w:rFonts w:ascii="Courier New" w:hAnsi="Courier New" w:cs="Courier New"/>
        </w:rPr>
        <w:t xml:space="preserve"> to display a list of call logs for that date range.</w:t>
      </w:r>
    </w:p>
    <w:p w14:paraId="5917CBBC"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To export your call logs, click the Export button. Your call logs will be saved to your computer as a CSV file (which can be opened in Microsoft Excel and other spreadsheet programs).</w:t>
      </w:r>
    </w:p>
    <w:p w14:paraId="00EFC3A4" w14:textId="77777777" w:rsidR="00915645" w:rsidRPr="00C13957" w:rsidRDefault="00915645" w:rsidP="00C13957">
      <w:pPr>
        <w:pStyle w:val="PlainText"/>
        <w:rPr>
          <w:rFonts w:ascii="Courier New" w:hAnsi="Courier New" w:cs="Courier New"/>
        </w:rPr>
      </w:pPr>
    </w:p>
    <w:p w14:paraId="093123FA"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Faxing</w:t>
      </w:r>
    </w:p>
    <w:p w14:paraId="3D3DE68B" w14:textId="77777777" w:rsidR="00915645" w:rsidRPr="00C13957" w:rsidRDefault="00915645" w:rsidP="00C13957">
      <w:pPr>
        <w:pStyle w:val="PlainText"/>
        <w:rPr>
          <w:rFonts w:ascii="Courier New" w:hAnsi="Courier New" w:cs="Courier New"/>
        </w:rPr>
      </w:pPr>
    </w:p>
    <w:p w14:paraId="0AC234BC"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Sending a Fax</w:t>
      </w:r>
    </w:p>
    <w:p w14:paraId="576DBE01" w14:textId="77777777" w:rsidR="00915645" w:rsidRPr="00C13957" w:rsidRDefault="00915645" w:rsidP="00C13957">
      <w:pPr>
        <w:pStyle w:val="PlainText"/>
        <w:rPr>
          <w:rFonts w:ascii="Courier New" w:hAnsi="Courier New" w:cs="Courier New"/>
        </w:rPr>
      </w:pPr>
    </w:p>
    <w:p w14:paraId="281EFE90"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To send a fax, navigate to the Fax option beneath the Home tab, and then click on the "Send Fax" option.</w:t>
      </w:r>
    </w:p>
    <w:p w14:paraId="481897C1" w14:textId="77777777" w:rsidR="00915645" w:rsidRPr="00C13957" w:rsidRDefault="00915645" w:rsidP="00C13957">
      <w:pPr>
        <w:pStyle w:val="PlainText"/>
        <w:rPr>
          <w:rFonts w:ascii="Courier New" w:hAnsi="Courier New" w:cs="Courier New"/>
        </w:rPr>
      </w:pPr>
    </w:p>
    <w:p w14:paraId="72829EDA"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&lt;p align="</w:t>
      </w:r>
      <w:proofErr w:type="spellStart"/>
      <w:r w:rsidRPr="00C13957">
        <w:rPr>
          <w:rFonts w:ascii="Courier New" w:hAnsi="Courier New" w:cs="Courier New"/>
        </w:rPr>
        <w:t>center</w:t>
      </w:r>
      <w:proofErr w:type="spellEnd"/>
      <w:r w:rsidRPr="00C13957">
        <w:rPr>
          <w:rFonts w:ascii="Courier New" w:hAnsi="Courier New" w:cs="Courier New"/>
        </w:rPr>
        <w:t>"&gt;&lt;</w:t>
      </w:r>
      <w:proofErr w:type="spellStart"/>
      <w:r w:rsidRPr="00C13957">
        <w:rPr>
          <w:rFonts w:ascii="Courier New" w:hAnsi="Courier New" w:cs="Courier New"/>
        </w:rPr>
        <w:t>img</w:t>
      </w:r>
      <w:proofErr w:type="spellEnd"/>
      <w:r w:rsidRPr="00C13957">
        <w:rPr>
          <w:rFonts w:ascii="Courier New" w:hAnsi="Courier New" w:cs="Courier New"/>
        </w:rPr>
        <w:t xml:space="preserve"> alt="send fax" </w:t>
      </w:r>
      <w:proofErr w:type="spellStart"/>
      <w:r w:rsidRPr="00C13957">
        <w:rPr>
          <w:rFonts w:ascii="Courier New" w:hAnsi="Courier New" w:cs="Courier New"/>
        </w:rPr>
        <w:t>src</w:t>
      </w:r>
      <w:proofErr w:type="spellEnd"/>
      <w:r w:rsidRPr="00C13957">
        <w:rPr>
          <w:rFonts w:ascii="Courier New" w:hAnsi="Courier New" w:cs="Courier New"/>
        </w:rPr>
        <w:t>="</w:t>
      </w:r>
      <w:proofErr w:type="gramStart"/>
      <w:r w:rsidRPr="00C13957">
        <w:rPr>
          <w:rFonts w:ascii="Courier New" w:hAnsi="Courier New" w:cs="Courier New"/>
        </w:rPr>
        <w:t xml:space="preserve">{{ </w:t>
      </w:r>
      <w:proofErr w:type="spellStart"/>
      <w:r w:rsidRPr="00C13957">
        <w:rPr>
          <w:rFonts w:ascii="Courier New" w:hAnsi="Courier New" w:cs="Courier New"/>
        </w:rPr>
        <w:t>site</w:t>
      </w:r>
      <w:proofErr w:type="gramEnd"/>
      <w:r w:rsidRPr="00C13957">
        <w:rPr>
          <w:rFonts w:ascii="Courier New" w:hAnsi="Courier New" w:cs="Courier New"/>
        </w:rPr>
        <w:t>.baseurl</w:t>
      </w:r>
      <w:proofErr w:type="spellEnd"/>
      <w:r w:rsidRPr="00C13957">
        <w:rPr>
          <w:rFonts w:ascii="Courier New" w:hAnsi="Courier New" w:cs="Courier New"/>
        </w:rPr>
        <w:t xml:space="preserve"> }}/assets/images/</w:t>
      </w:r>
      <w:proofErr w:type="spellStart"/>
      <w:r w:rsidRPr="00C13957">
        <w:rPr>
          <w:rFonts w:ascii="Courier New" w:hAnsi="Courier New" w:cs="Courier New"/>
        </w:rPr>
        <w:t>end_user_portal</w:t>
      </w:r>
      <w:proofErr w:type="spellEnd"/>
      <w:r w:rsidRPr="00C13957">
        <w:rPr>
          <w:rFonts w:ascii="Courier New" w:hAnsi="Courier New" w:cs="Courier New"/>
        </w:rPr>
        <w:t>/fax_send_fax.png" /&gt;&lt;/p&gt;</w:t>
      </w:r>
    </w:p>
    <w:p w14:paraId="181505F0" w14:textId="77777777" w:rsidR="00915645" w:rsidRPr="00C13957" w:rsidRDefault="00915645" w:rsidP="00C13957">
      <w:pPr>
        <w:pStyle w:val="PlainText"/>
        <w:rPr>
          <w:rFonts w:ascii="Courier New" w:hAnsi="Courier New" w:cs="Courier New"/>
        </w:rPr>
      </w:pPr>
    </w:p>
    <w:p w14:paraId="79917BA9"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1. Enter the destination fax number in the Destination fax number field.</w:t>
      </w:r>
    </w:p>
    <w:p w14:paraId="5D41FA6E"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2. Click Choose and select the file you wish to upload from your computer. You may send files in PDF or TIFF file format. \\</w:t>
      </w:r>
    </w:p>
    <w:p w14:paraId="47312780"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xml:space="preserve">   </w:t>
      </w:r>
      <w:proofErr w:type="gramStart"/>
      <w:r w:rsidRPr="00C13957">
        <w:rPr>
          <w:rFonts w:ascii="Courier New" w:hAnsi="Courier New" w:cs="Courier New"/>
        </w:rPr>
        <w:t>![</w:t>
      </w:r>
      <w:proofErr w:type="gramEnd"/>
      <w:r w:rsidRPr="00C13957">
        <w:rPr>
          <w:rFonts w:ascii="Courier New" w:hAnsi="Courier New" w:cs="Courier New"/>
        </w:rPr>
        <w:t xml:space="preserve">choose file]({{ </w:t>
      </w:r>
      <w:proofErr w:type="spellStart"/>
      <w:r w:rsidRPr="00C13957">
        <w:rPr>
          <w:rFonts w:ascii="Courier New" w:hAnsi="Courier New" w:cs="Courier New"/>
        </w:rPr>
        <w:t>site.baseurl</w:t>
      </w:r>
      <w:proofErr w:type="spellEnd"/>
      <w:r w:rsidRPr="00C13957">
        <w:rPr>
          <w:rFonts w:ascii="Courier New" w:hAnsi="Courier New" w:cs="Courier New"/>
        </w:rPr>
        <w:t xml:space="preserve"> }}/assets/images/</w:t>
      </w:r>
      <w:proofErr w:type="spellStart"/>
      <w:r w:rsidRPr="00C13957">
        <w:rPr>
          <w:rFonts w:ascii="Courier New" w:hAnsi="Courier New" w:cs="Courier New"/>
        </w:rPr>
        <w:t>end_user_portal</w:t>
      </w:r>
      <w:proofErr w:type="spellEnd"/>
      <w:r w:rsidRPr="00C13957">
        <w:rPr>
          <w:rFonts w:ascii="Courier New" w:hAnsi="Courier New" w:cs="Courier New"/>
        </w:rPr>
        <w:t>/fax_choose_file.png){:height="300px"}</w:t>
      </w:r>
    </w:p>
    <w:p w14:paraId="43C535A9" w14:textId="77777777" w:rsidR="00915645" w:rsidRPr="00C13957" w:rsidRDefault="00915645" w:rsidP="00C13957">
      <w:pPr>
        <w:pStyle w:val="PlainText"/>
        <w:rPr>
          <w:rFonts w:ascii="Courier New" w:hAnsi="Courier New" w:cs="Courier New"/>
        </w:rPr>
      </w:pPr>
    </w:p>
    <w:p w14:paraId="7FA87E44"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3. Click "Send fax".</w:t>
      </w:r>
    </w:p>
    <w:p w14:paraId="7E00E9CA" w14:textId="77777777" w:rsidR="00915645" w:rsidRPr="00C13957" w:rsidRDefault="00915645" w:rsidP="00C13957">
      <w:pPr>
        <w:pStyle w:val="PlainText"/>
        <w:rPr>
          <w:rFonts w:ascii="Courier New" w:hAnsi="Courier New" w:cs="Courier New"/>
        </w:rPr>
      </w:pPr>
    </w:p>
    <w:p w14:paraId="0415EA97"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Preferences</w:t>
      </w:r>
    </w:p>
    <w:p w14:paraId="57D54E3D" w14:textId="77777777" w:rsidR="00915645" w:rsidRPr="00C13957" w:rsidRDefault="00915645" w:rsidP="00C13957">
      <w:pPr>
        <w:pStyle w:val="PlainText"/>
        <w:rPr>
          <w:rFonts w:ascii="Courier New" w:hAnsi="Courier New" w:cs="Courier New"/>
        </w:rPr>
      </w:pPr>
    </w:p>
    <w:p w14:paraId="2D275A85"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Voicemail Preferences</w:t>
      </w:r>
    </w:p>
    <w:p w14:paraId="59C86A6B" w14:textId="77777777" w:rsidR="00915645" w:rsidRPr="00C13957" w:rsidRDefault="00915645" w:rsidP="00C13957">
      <w:pPr>
        <w:pStyle w:val="PlainText"/>
        <w:rPr>
          <w:rFonts w:ascii="Courier New" w:hAnsi="Courier New" w:cs="Courier New"/>
        </w:rPr>
      </w:pPr>
    </w:p>
    <w:p w14:paraId="78A77D5C"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To access your voicemail preferences, navigate to the Voicemail option beneath the Preferences tab.</w:t>
      </w:r>
    </w:p>
    <w:p w14:paraId="4C81213E" w14:textId="77777777" w:rsidR="00915645" w:rsidRPr="00C13957" w:rsidRDefault="00915645" w:rsidP="00C13957">
      <w:pPr>
        <w:pStyle w:val="PlainText"/>
        <w:rPr>
          <w:rFonts w:ascii="Courier New" w:hAnsi="Courier New" w:cs="Courier New"/>
        </w:rPr>
      </w:pPr>
    </w:p>
    <w:p w14:paraId="10E513E1"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&lt;p align="</w:t>
      </w:r>
      <w:proofErr w:type="spellStart"/>
      <w:r w:rsidRPr="00C13957">
        <w:rPr>
          <w:rFonts w:ascii="Courier New" w:hAnsi="Courier New" w:cs="Courier New"/>
        </w:rPr>
        <w:t>center</w:t>
      </w:r>
      <w:proofErr w:type="spellEnd"/>
      <w:r w:rsidRPr="00C13957">
        <w:rPr>
          <w:rFonts w:ascii="Courier New" w:hAnsi="Courier New" w:cs="Courier New"/>
        </w:rPr>
        <w:t>"&gt;&lt;</w:t>
      </w:r>
      <w:proofErr w:type="spellStart"/>
      <w:r w:rsidRPr="00C13957">
        <w:rPr>
          <w:rFonts w:ascii="Courier New" w:hAnsi="Courier New" w:cs="Courier New"/>
        </w:rPr>
        <w:t>img</w:t>
      </w:r>
      <w:proofErr w:type="spellEnd"/>
      <w:r w:rsidRPr="00C13957">
        <w:rPr>
          <w:rFonts w:ascii="Courier New" w:hAnsi="Courier New" w:cs="Courier New"/>
        </w:rPr>
        <w:t xml:space="preserve"> alt="voicemail preferences" </w:t>
      </w:r>
      <w:proofErr w:type="spellStart"/>
      <w:r w:rsidRPr="00C13957">
        <w:rPr>
          <w:rFonts w:ascii="Courier New" w:hAnsi="Courier New" w:cs="Courier New"/>
        </w:rPr>
        <w:t>src</w:t>
      </w:r>
      <w:proofErr w:type="spellEnd"/>
      <w:r w:rsidRPr="00C13957">
        <w:rPr>
          <w:rFonts w:ascii="Courier New" w:hAnsi="Courier New" w:cs="Courier New"/>
        </w:rPr>
        <w:t>="</w:t>
      </w:r>
      <w:proofErr w:type="gramStart"/>
      <w:r w:rsidRPr="00C13957">
        <w:rPr>
          <w:rFonts w:ascii="Courier New" w:hAnsi="Courier New" w:cs="Courier New"/>
        </w:rPr>
        <w:t xml:space="preserve">{{ </w:t>
      </w:r>
      <w:proofErr w:type="spellStart"/>
      <w:r w:rsidRPr="00C13957">
        <w:rPr>
          <w:rFonts w:ascii="Courier New" w:hAnsi="Courier New" w:cs="Courier New"/>
        </w:rPr>
        <w:t>site</w:t>
      </w:r>
      <w:proofErr w:type="gramEnd"/>
      <w:r w:rsidRPr="00C13957">
        <w:rPr>
          <w:rFonts w:ascii="Courier New" w:hAnsi="Courier New" w:cs="Courier New"/>
        </w:rPr>
        <w:t>.baseurl</w:t>
      </w:r>
      <w:proofErr w:type="spellEnd"/>
      <w:r w:rsidRPr="00C13957">
        <w:rPr>
          <w:rFonts w:ascii="Courier New" w:hAnsi="Courier New" w:cs="Courier New"/>
        </w:rPr>
        <w:t xml:space="preserve"> }}/assets/images/</w:t>
      </w:r>
      <w:proofErr w:type="spellStart"/>
      <w:r w:rsidRPr="00C13957">
        <w:rPr>
          <w:rFonts w:ascii="Courier New" w:hAnsi="Courier New" w:cs="Courier New"/>
        </w:rPr>
        <w:t>end_user_portal</w:t>
      </w:r>
      <w:proofErr w:type="spellEnd"/>
      <w:r w:rsidRPr="00C13957">
        <w:rPr>
          <w:rFonts w:ascii="Courier New" w:hAnsi="Courier New" w:cs="Courier New"/>
        </w:rPr>
        <w:t>/voicemail_preference.png" /&gt;&lt;/p&gt;</w:t>
      </w:r>
    </w:p>
    <w:p w14:paraId="3F3855BC" w14:textId="77777777" w:rsidR="00915645" w:rsidRPr="00C13957" w:rsidRDefault="00915645" w:rsidP="00C13957">
      <w:pPr>
        <w:pStyle w:val="PlainText"/>
        <w:rPr>
          <w:rFonts w:ascii="Courier New" w:hAnsi="Courier New" w:cs="Courier New"/>
        </w:rPr>
      </w:pPr>
    </w:p>
    <w:p w14:paraId="6F3DF392"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From the Voicemail Preferences interface, you can do the following:</w:t>
      </w:r>
    </w:p>
    <w:p w14:paraId="36B625EB" w14:textId="77777777" w:rsidR="00915645" w:rsidRPr="00C13957" w:rsidRDefault="00915645" w:rsidP="00C13957">
      <w:pPr>
        <w:pStyle w:val="PlainText"/>
        <w:rPr>
          <w:rFonts w:ascii="Courier New" w:hAnsi="Courier New" w:cs="Courier New"/>
        </w:rPr>
      </w:pPr>
    </w:p>
    <w:p w14:paraId="04D98835"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Uncheck the Voicemail enabled checkbox if you wish to disable voicemail on your extension.</w:t>
      </w:r>
    </w:p>
    <w:p w14:paraId="284B18F2" w14:textId="77777777" w:rsidR="00915645" w:rsidRPr="00C13957" w:rsidRDefault="00716A17" w:rsidP="00C13957">
      <w:pPr>
        <w:pStyle w:val="PlainText"/>
        <w:rPr>
          <w:rFonts w:ascii="Courier New" w:hAnsi="Courier New" w:cs="Courier New"/>
        </w:rPr>
      </w:pPr>
      <w:r w:rsidRPr="00C13957">
        <w:rPr>
          <w:rFonts w:ascii="Courier New" w:hAnsi="Courier New" w:cs="Courier New"/>
        </w:rPr>
        <w:lastRenderedPageBreak/>
        <w:t>* Adjust how long you want your extension to ring before sending an incoming call to voicemail.</w:t>
      </w:r>
    </w:p>
    <w:p w14:paraId="6408BE86"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Change your voicemail PIN by entering a 4 to 8-digit number. This PIN is used when you access your voicemail remotely.</w:t>
      </w:r>
    </w:p>
    <w:p w14:paraId="3E8206E0"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xml:space="preserve">* Check the "Include audio file in </w:t>
      </w:r>
      <w:del w:id="12" w:author="DL" w:date="2017-05-27T01:58:00Z">
        <w:r w:rsidRPr="00C13957" w:rsidDel="00930F00">
          <w:rPr>
            <w:rFonts w:ascii="Courier New" w:hAnsi="Courier New" w:cs="Courier New"/>
          </w:rPr>
          <w:delText>in</w:delText>
        </w:r>
      </w:del>
      <w:r w:rsidRPr="00C13957">
        <w:rPr>
          <w:rFonts w:ascii="Courier New" w:hAnsi="Courier New" w:cs="Courier New"/>
        </w:rPr>
        <w:t xml:space="preserve"> voicemail notification" checkbox to attach an MP3 audio file of each new voicemail message to voicemail notification emails.</w:t>
      </w:r>
    </w:p>
    <w:p w14:paraId="1D4EA44E" w14:textId="77777777" w:rsidR="00915645" w:rsidRPr="00C13957" w:rsidRDefault="00915645" w:rsidP="00C13957">
      <w:pPr>
        <w:pStyle w:val="PlainText"/>
        <w:rPr>
          <w:rFonts w:ascii="Courier New" w:hAnsi="Courier New" w:cs="Courier New"/>
        </w:rPr>
      </w:pPr>
    </w:p>
    <w:p w14:paraId="6D021182"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Click the Save button to save your settings.</w:t>
      </w:r>
    </w:p>
    <w:p w14:paraId="0366ABE1" w14:textId="77777777" w:rsidR="00915645" w:rsidRPr="00C13957" w:rsidRDefault="00915645" w:rsidP="00C13957">
      <w:pPr>
        <w:pStyle w:val="PlainText"/>
        <w:rPr>
          <w:rFonts w:ascii="Courier New" w:hAnsi="Courier New" w:cs="Courier New"/>
        </w:rPr>
      </w:pPr>
    </w:p>
    <w:p w14:paraId="14DC8FC3"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Call Forwarding Preferences</w:t>
      </w:r>
    </w:p>
    <w:p w14:paraId="6C83E814" w14:textId="77777777" w:rsidR="00915645" w:rsidRPr="00C13957" w:rsidRDefault="00915645" w:rsidP="00C13957">
      <w:pPr>
        <w:pStyle w:val="PlainText"/>
        <w:rPr>
          <w:rFonts w:ascii="Courier New" w:hAnsi="Courier New" w:cs="Courier New"/>
        </w:rPr>
      </w:pPr>
    </w:p>
    <w:p w14:paraId="1B6B48F8"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To configure your call forwarding preferences, navigate to the Call Forwarding option beneath the Preferences tab.</w:t>
      </w:r>
    </w:p>
    <w:p w14:paraId="7DDB15C0" w14:textId="77777777" w:rsidR="00915645" w:rsidRPr="00C13957" w:rsidRDefault="00915645" w:rsidP="00C13957">
      <w:pPr>
        <w:pStyle w:val="PlainText"/>
        <w:rPr>
          <w:rFonts w:ascii="Courier New" w:hAnsi="Courier New" w:cs="Courier New"/>
        </w:rPr>
      </w:pPr>
    </w:p>
    <w:p w14:paraId="58DE67C6"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&lt;p align="</w:t>
      </w:r>
      <w:proofErr w:type="spellStart"/>
      <w:r w:rsidRPr="00C13957">
        <w:rPr>
          <w:rFonts w:ascii="Courier New" w:hAnsi="Courier New" w:cs="Courier New"/>
        </w:rPr>
        <w:t>center</w:t>
      </w:r>
      <w:proofErr w:type="spellEnd"/>
      <w:r w:rsidRPr="00C13957">
        <w:rPr>
          <w:rFonts w:ascii="Courier New" w:hAnsi="Courier New" w:cs="Courier New"/>
        </w:rPr>
        <w:t>"&gt;&lt;</w:t>
      </w:r>
      <w:proofErr w:type="spellStart"/>
      <w:r w:rsidRPr="00C13957">
        <w:rPr>
          <w:rFonts w:ascii="Courier New" w:hAnsi="Courier New" w:cs="Courier New"/>
        </w:rPr>
        <w:t>img</w:t>
      </w:r>
      <w:proofErr w:type="spellEnd"/>
      <w:r w:rsidRPr="00C13957">
        <w:rPr>
          <w:rFonts w:ascii="Courier New" w:hAnsi="Courier New" w:cs="Courier New"/>
        </w:rPr>
        <w:t xml:space="preserve"> alt="call forwarding" </w:t>
      </w:r>
      <w:proofErr w:type="spellStart"/>
      <w:r w:rsidRPr="00C13957">
        <w:rPr>
          <w:rFonts w:ascii="Courier New" w:hAnsi="Courier New" w:cs="Courier New"/>
        </w:rPr>
        <w:t>src</w:t>
      </w:r>
      <w:proofErr w:type="spellEnd"/>
      <w:r w:rsidRPr="00C13957">
        <w:rPr>
          <w:rFonts w:ascii="Courier New" w:hAnsi="Courier New" w:cs="Courier New"/>
        </w:rPr>
        <w:t>="</w:t>
      </w:r>
      <w:proofErr w:type="gramStart"/>
      <w:r w:rsidRPr="00C13957">
        <w:rPr>
          <w:rFonts w:ascii="Courier New" w:hAnsi="Courier New" w:cs="Courier New"/>
        </w:rPr>
        <w:t xml:space="preserve">{{ </w:t>
      </w:r>
      <w:proofErr w:type="spellStart"/>
      <w:r w:rsidRPr="00C13957">
        <w:rPr>
          <w:rFonts w:ascii="Courier New" w:hAnsi="Courier New" w:cs="Courier New"/>
        </w:rPr>
        <w:t>site</w:t>
      </w:r>
      <w:proofErr w:type="gramEnd"/>
      <w:r w:rsidRPr="00C13957">
        <w:rPr>
          <w:rFonts w:ascii="Courier New" w:hAnsi="Courier New" w:cs="Courier New"/>
        </w:rPr>
        <w:t>.baseurl</w:t>
      </w:r>
      <w:proofErr w:type="spellEnd"/>
      <w:r w:rsidRPr="00C13957">
        <w:rPr>
          <w:rFonts w:ascii="Courier New" w:hAnsi="Courier New" w:cs="Courier New"/>
        </w:rPr>
        <w:t xml:space="preserve"> }}/assets/images/</w:t>
      </w:r>
      <w:proofErr w:type="spellStart"/>
      <w:r w:rsidRPr="00C13957">
        <w:rPr>
          <w:rFonts w:ascii="Courier New" w:hAnsi="Courier New" w:cs="Courier New"/>
        </w:rPr>
        <w:t>end_user_portal</w:t>
      </w:r>
      <w:proofErr w:type="spellEnd"/>
      <w:r w:rsidRPr="00C13957">
        <w:rPr>
          <w:rFonts w:ascii="Courier New" w:hAnsi="Courier New" w:cs="Courier New"/>
        </w:rPr>
        <w:t>/call_forwarding_preferences.png" /&gt;&lt;/p&gt;</w:t>
      </w:r>
    </w:p>
    <w:p w14:paraId="67400F0A" w14:textId="77777777" w:rsidR="00915645" w:rsidRPr="00C13957" w:rsidRDefault="00915645" w:rsidP="00C13957">
      <w:pPr>
        <w:pStyle w:val="PlainText"/>
        <w:rPr>
          <w:rFonts w:ascii="Courier New" w:hAnsi="Courier New" w:cs="Courier New"/>
        </w:rPr>
      </w:pPr>
    </w:p>
    <w:p w14:paraId="1F8DD2FE"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From the Call Forwarding Preferences interface you can do the following:</w:t>
      </w:r>
    </w:p>
    <w:p w14:paraId="1EE42461" w14:textId="77777777" w:rsidR="00915645" w:rsidRPr="00C13957" w:rsidRDefault="00915645" w:rsidP="00C13957">
      <w:pPr>
        <w:pStyle w:val="PlainText"/>
        <w:rPr>
          <w:rFonts w:ascii="Courier New" w:hAnsi="Courier New" w:cs="Courier New"/>
        </w:rPr>
      </w:pPr>
    </w:p>
    <w:p w14:paraId="3154695E"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Check the Enable Call Forwarding checkbox if you wish to enable call forwarding for your extension.</w:t>
      </w:r>
    </w:p>
    <w:p w14:paraId="0E5B039C"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Enter the phone number that calls will be forwarded to in the Forwarding number field. You must supply a phone number to enable call forwarding.</w:t>
      </w:r>
    </w:p>
    <w:p w14:paraId="54A61D96"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Check the Simultaneously ring local extension checkbox if you want your office phone extension and your forwarding number to ring at the same time when calls are forwarded. You can answer from either location when this option is enabled.</w:t>
      </w:r>
    </w:p>
    <w:p w14:paraId="03C9D9E3"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xml:space="preserve">* Check the Require key press on answer checkbox if you want to be prompted to press 1 to answer a forwarded call. Turning this option on prevents your calls from being sent to your </w:t>
      </w:r>
      <w:del w:id="13" w:author="DL" w:date="2017-05-27T02:04:00Z">
        <w:r w:rsidRPr="009900B7" w:rsidDel="00930F00">
          <w:rPr>
            <w:rFonts w:ascii="Courier New" w:hAnsi="Courier New" w:cs="Courier New"/>
            <w:highlight w:val="green"/>
            <w:rPrChange w:id="14" w:author="Microsoft Office User" w:date="2017-07-17T09:52:00Z">
              <w:rPr>
                <w:rFonts w:ascii="Courier New" w:hAnsi="Courier New" w:cs="Courier New"/>
              </w:rPr>
            </w:rPrChange>
          </w:rPr>
          <w:delText xml:space="preserve">cell </w:delText>
        </w:r>
      </w:del>
      <w:ins w:id="15" w:author="DL" w:date="2017-05-27T02:04:00Z">
        <w:r w:rsidR="00930F00" w:rsidRPr="009900B7">
          <w:rPr>
            <w:rFonts w:ascii="Courier New" w:hAnsi="Courier New" w:cs="Courier New"/>
            <w:highlight w:val="green"/>
            <w:rPrChange w:id="16" w:author="Microsoft Office User" w:date="2017-07-17T09:52:00Z">
              <w:rPr>
                <w:rFonts w:ascii="Courier New" w:hAnsi="Courier New" w:cs="Courier New"/>
              </w:rPr>
            </w:rPrChange>
          </w:rPr>
          <w:t>mobile</w:t>
        </w:r>
        <w:r w:rsidR="00930F00" w:rsidRPr="00C13957">
          <w:rPr>
            <w:rFonts w:ascii="Courier New" w:hAnsi="Courier New" w:cs="Courier New"/>
          </w:rPr>
          <w:t xml:space="preserve"> </w:t>
        </w:r>
      </w:ins>
      <w:r w:rsidRPr="00C13957">
        <w:rPr>
          <w:rFonts w:ascii="Courier New" w:hAnsi="Courier New" w:cs="Courier New"/>
        </w:rPr>
        <w:t xml:space="preserve">phone's voicemail if you don't answer, if your </w:t>
      </w:r>
      <w:del w:id="17" w:author="DL" w:date="2017-05-27T02:04:00Z">
        <w:r w:rsidRPr="009900B7" w:rsidDel="00930F00">
          <w:rPr>
            <w:rFonts w:ascii="Courier New" w:hAnsi="Courier New" w:cs="Courier New"/>
            <w:highlight w:val="green"/>
            <w:rPrChange w:id="18" w:author="Microsoft Office User" w:date="2017-07-17T09:52:00Z">
              <w:rPr>
                <w:rFonts w:ascii="Courier New" w:hAnsi="Courier New" w:cs="Courier New"/>
              </w:rPr>
            </w:rPrChange>
          </w:rPr>
          <w:delText xml:space="preserve">cell </w:delText>
        </w:r>
      </w:del>
      <w:ins w:id="19" w:author="DL" w:date="2017-05-27T02:04:00Z">
        <w:r w:rsidR="00930F00" w:rsidRPr="009900B7">
          <w:rPr>
            <w:rFonts w:ascii="Courier New" w:hAnsi="Courier New" w:cs="Courier New"/>
            <w:highlight w:val="green"/>
            <w:rPrChange w:id="20" w:author="Microsoft Office User" w:date="2017-07-17T09:52:00Z">
              <w:rPr>
                <w:rFonts w:ascii="Courier New" w:hAnsi="Courier New" w:cs="Courier New"/>
              </w:rPr>
            </w:rPrChange>
          </w:rPr>
          <w:t>mobile</w:t>
        </w:r>
        <w:r w:rsidR="00930F00" w:rsidRPr="00C13957">
          <w:rPr>
            <w:rFonts w:ascii="Courier New" w:hAnsi="Courier New" w:cs="Courier New"/>
          </w:rPr>
          <w:t xml:space="preserve"> </w:t>
        </w:r>
      </w:ins>
      <w:r w:rsidRPr="00C13957">
        <w:rPr>
          <w:rFonts w:ascii="Courier New" w:hAnsi="Courier New" w:cs="Courier New"/>
        </w:rPr>
        <w:t>is turned off, or if you do not have a signal.</w:t>
      </w:r>
    </w:p>
    <w:p w14:paraId="71B89D7F" w14:textId="77777777" w:rsidR="00915645" w:rsidRPr="00C13957" w:rsidRDefault="00915645" w:rsidP="00C13957">
      <w:pPr>
        <w:pStyle w:val="PlainText"/>
        <w:rPr>
          <w:rFonts w:ascii="Courier New" w:hAnsi="Courier New" w:cs="Courier New"/>
        </w:rPr>
      </w:pPr>
    </w:p>
    <w:p w14:paraId="527F0EA4"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Click the Save button to save your settings.</w:t>
      </w:r>
    </w:p>
    <w:p w14:paraId="6F618D01" w14:textId="77777777" w:rsidR="00915645" w:rsidRPr="00C13957" w:rsidRDefault="00915645" w:rsidP="00C13957">
      <w:pPr>
        <w:pStyle w:val="PlainText"/>
        <w:rPr>
          <w:rFonts w:ascii="Courier New" w:hAnsi="Courier New" w:cs="Courier New"/>
        </w:rPr>
      </w:pPr>
    </w:p>
    <w:p w14:paraId="0C6B60FE"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Caller-ID Preferences</w:t>
      </w:r>
    </w:p>
    <w:p w14:paraId="0E74AD0B" w14:textId="77777777" w:rsidR="00915645" w:rsidRPr="00C13957" w:rsidRDefault="00915645" w:rsidP="00C13957">
      <w:pPr>
        <w:pStyle w:val="PlainText"/>
        <w:rPr>
          <w:rFonts w:ascii="Courier New" w:hAnsi="Courier New" w:cs="Courier New"/>
        </w:rPr>
      </w:pPr>
    </w:p>
    <w:p w14:paraId="2D1F3E63"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If your extension can be reached by dialling multiple phone numbers, then you can manage your caller ID preferences by navigating to the Caller</w:t>
      </w:r>
      <w:commentRangeStart w:id="21"/>
      <w:r w:rsidRPr="00C13957">
        <w:rPr>
          <w:rFonts w:ascii="Courier New" w:hAnsi="Courier New" w:cs="Courier New"/>
        </w:rPr>
        <w:t>-</w:t>
      </w:r>
      <w:commentRangeEnd w:id="21"/>
      <w:r w:rsidR="009900B7">
        <w:rPr>
          <w:rStyle w:val="CommentReference"/>
          <w:rFonts w:asciiTheme="minorHAnsi" w:hAnsiTheme="minorHAnsi"/>
        </w:rPr>
        <w:commentReference w:id="21"/>
      </w:r>
      <w:r w:rsidRPr="00C13957">
        <w:rPr>
          <w:rFonts w:ascii="Courier New" w:hAnsi="Courier New" w:cs="Courier New"/>
        </w:rPr>
        <w:t>ID option beneath the Preferences tab.</w:t>
      </w:r>
    </w:p>
    <w:p w14:paraId="22A92911" w14:textId="77777777" w:rsidR="00915645" w:rsidRPr="00C13957" w:rsidRDefault="00915645" w:rsidP="00C13957">
      <w:pPr>
        <w:pStyle w:val="PlainText"/>
        <w:rPr>
          <w:rFonts w:ascii="Courier New" w:hAnsi="Courier New" w:cs="Courier New"/>
        </w:rPr>
      </w:pPr>
    </w:p>
    <w:p w14:paraId="4E99477E"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&lt;p align="</w:t>
      </w:r>
      <w:proofErr w:type="spellStart"/>
      <w:r w:rsidRPr="00C13957">
        <w:rPr>
          <w:rFonts w:ascii="Courier New" w:hAnsi="Courier New" w:cs="Courier New"/>
        </w:rPr>
        <w:t>center</w:t>
      </w:r>
      <w:proofErr w:type="spellEnd"/>
      <w:r w:rsidRPr="00C13957">
        <w:rPr>
          <w:rFonts w:ascii="Courier New" w:hAnsi="Courier New" w:cs="Courier New"/>
        </w:rPr>
        <w:t>"&gt;&lt;</w:t>
      </w:r>
      <w:proofErr w:type="spellStart"/>
      <w:r w:rsidRPr="00C13957">
        <w:rPr>
          <w:rFonts w:ascii="Courier New" w:hAnsi="Courier New" w:cs="Courier New"/>
        </w:rPr>
        <w:t>img</w:t>
      </w:r>
      <w:proofErr w:type="spellEnd"/>
      <w:r w:rsidRPr="00C13957">
        <w:rPr>
          <w:rFonts w:ascii="Courier New" w:hAnsi="Courier New" w:cs="Courier New"/>
        </w:rPr>
        <w:t xml:space="preserve"> alt="caller ID preferences" </w:t>
      </w:r>
      <w:proofErr w:type="spellStart"/>
      <w:r w:rsidRPr="00C13957">
        <w:rPr>
          <w:rFonts w:ascii="Courier New" w:hAnsi="Courier New" w:cs="Courier New"/>
        </w:rPr>
        <w:t>src</w:t>
      </w:r>
      <w:proofErr w:type="spellEnd"/>
      <w:r w:rsidRPr="00C13957">
        <w:rPr>
          <w:rFonts w:ascii="Courier New" w:hAnsi="Courier New" w:cs="Courier New"/>
        </w:rPr>
        <w:t>="</w:t>
      </w:r>
      <w:proofErr w:type="gramStart"/>
      <w:r w:rsidRPr="00C13957">
        <w:rPr>
          <w:rFonts w:ascii="Courier New" w:hAnsi="Courier New" w:cs="Courier New"/>
        </w:rPr>
        <w:t xml:space="preserve">{{ </w:t>
      </w:r>
      <w:proofErr w:type="spellStart"/>
      <w:r w:rsidRPr="00C13957">
        <w:rPr>
          <w:rFonts w:ascii="Courier New" w:hAnsi="Courier New" w:cs="Courier New"/>
        </w:rPr>
        <w:t>site</w:t>
      </w:r>
      <w:proofErr w:type="gramEnd"/>
      <w:r w:rsidRPr="00C13957">
        <w:rPr>
          <w:rFonts w:ascii="Courier New" w:hAnsi="Courier New" w:cs="Courier New"/>
        </w:rPr>
        <w:t>.baseurl</w:t>
      </w:r>
      <w:proofErr w:type="spellEnd"/>
      <w:r w:rsidRPr="00C13957">
        <w:rPr>
          <w:rFonts w:ascii="Courier New" w:hAnsi="Courier New" w:cs="Courier New"/>
        </w:rPr>
        <w:t xml:space="preserve"> }}/assets/images/</w:t>
      </w:r>
      <w:proofErr w:type="spellStart"/>
      <w:r w:rsidRPr="00C13957">
        <w:rPr>
          <w:rFonts w:ascii="Courier New" w:hAnsi="Courier New" w:cs="Courier New"/>
        </w:rPr>
        <w:t>end_user_portal</w:t>
      </w:r>
      <w:proofErr w:type="spellEnd"/>
      <w:r w:rsidRPr="00C13957">
        <w:rPr>
          <w:rFonts w:ascii="Courier New" w:hAnsi="Courier New" w:cs="Courier New"/>
        </w:rPr>
        <w:t>/caller_id_preference.png" /&gt;&lt;/p&gt;</w:t>
      </w:r>
    </w:p>
    <w:p w14:paraId="69589033" w14:textId="77777777" w:rsidR="00915645" w:rsidRPr="00C13957" w:rsidRDefault="00915645" w:rsidP="00C13957">
      <w:pPr>
        <w:pStyle w:val="PlainText"/>
        <w:rPr>
          <w:rFonts w:ascii="Courier New" w:hAnsi="Courier New" w:cs="Courier New"/>
        </w:rPr>
      </w:pPr>
    </w:p>
    <w:p w14:paraId="05A0F628"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From this interface, you can select which phone number you want to use as your outgoing caller-id from the "Outgoing Caller ID" drop down. This is the phone number that other people will see when you call them.</w:t>
      </w:r>
    </w:p>
    <w:p w14:paraId="0B101927" w14:textId="77777777" w:rsidR="00915645" w:rsidRPr="00C13957" w:rsidRDefault="00915645" w:rsidP="00C13957">
      <w:pPr>
        <w:pStyle w:val="PlainText"/>
        <w:rPr>
          <w:rFonts w:ascii="Courier New" w:hAnsi="Courier New" w:cs="Courier New"/>
        </w:rPr>
      </w:pPr>
    </w:p>
    <w:p w14:paraId="03A19EA0"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When you are done, click the Save button to save your settings.</w:t>
      </w:r>
    </w:p>
    <w:p w14:paraId="6A4F0F1A" w14:textId="77777777" w:rsidR="00915645" w:rsidRPr="00C13957" w:rsidRDefault="00915645" w:rsidP="00C13957">
      <w:pPr>
        <w:pStyle w:val="PlainText"/>
        <w:rPr>
          <w:rFonts w:ascii="Courier New" w:hAnsi="Courier New" w:cs="Courier New"/>
        </w:rPr>
      </w:pPr>
    </w:p>
    <w:p w14:paraId="76035460"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Profile</w:t>
      </w:r>
    </w:p>
    <w:p w14:paraId="78C8D158" w14:textId="77777777" w:rsidR="00915645" w:rsidRPr="00C13957" w:rsidRDefault="00915645" w:rsidP="00C13957">
      <w:pPr>
        <w:pStyle w:val="PlainText"/>
        <w:rPr>
          <w:rFonts w:ascii="Courier New" w:hAnsi="Courier New" w:cs="Courier New"/>
        </w:rPr>
      </w:pPr>
      <w:bookmarkStart w:id="22" w:name="_GoBack"/>
      <w:bookmarkEnd w:id="22"/>
    </w:p>
    <w:p w14:paraId="4B142184" w14:textId="77777777" w:rsidR="00915645" w:rsidRPr="00C13957" w:rsidRDefault="00716A17" w:rsidP="00C13957">
      <w:pPr>
        <w:pStyle w:val="PlainText"/>
        <w:rPr>
          <w:rFonts w:ascii="Courier New" w:hAnsi="Courier New" w:cs="Courier New"/>
        </w:rPr>
      </w:pPr>
      <w:r w:rsidRPr="00C13957">
        <w:rPr>
          <w:rFonts w:ascii="Courier New" w:hAnsi="Courier New" w:cs="Courier New"/>
        </w:rPr>
        <w:lastRenderedPageBreak/>
        <w:t>### Changing your Profile Settings</w:t>
      </w:r>
    </w:p>
    <w:p w14:paraId="5E56AB3B" w14:textId="77777777" w:rsidR="00915645" w:rsidRPr="00C13957" w:rsidRDefault="00915645" w:rsidP="00C13957">
      <w:pPr>
        <w:pStyle w:val="PlainText"/>
        <w:rPr>
          <w:rFonts w:ascii="Courier New" w:hAnsi="Courier New" w:cs="Courier New"/>
        </w:rPr>
      </w:pPr>
    </w:p>
    <w:p w14:paraId="3DF3CDF3"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To update your user profile, select the Profile option on the menu bar.</w:t>
      </w:r>
    </w:p>
    <w:p w14:paraId="4D30C31C" w14:textId="77777777" w:rsidR="00915645" w:rsidRPr="00C13957" w:rsidRDefault="00915645" w:rsidP="00C13957">
      <w:pPr>
        <w:pStyle w:val="PlainText"/>
        <w:rPr>
          <w:rFonts w:ascii="Courier New" w:hAnsi="Courier New" w:cs="Courier New"/>
        </w:rPr>
      </w:pPr>
    </w:p>
    <w:p w14:paraId="62B9EF39"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w:t>
      </w:r>
      <w:proofErr w:type="gramStart"/>
      <w:r w:rsidRPr="00C13957">
        <w:rPr>
          <w:rFonts w:ascii="Courier New" w:hAnsi="Courier New" w:cs="Courier New"/>
        </w:rPr>
        <w:t>Note:*</w:t>
      </w:r>
      <w:proofErr w:type="gramEnd"/>
      <w:r w:rsidRPr="00C13957">
        <w:rPr>
          <w:rFonts w:ascii="Courier New" w:hAnsi="Courier New" w:cs="Courier New"/>
        </w:rPr>
        <w:t>* Only your Administrator can change your Name or Extension Number.</w:t>
      </w:r>
    </w:p>
    <w:p w14:paraId="121B46AF" w14:textId="77777777" w:rsidR="00915645" w:rsidRPr="00C13957" w:rsidRDefault="00915645" w:rsidP="00C13957">
      <w:pPr>
        <w:pStyle w:val="PlainText"/>
        <w:rPr>
          <w:rFonts w:ascii="Courier New" w:hAnsi="Courier New" w:cs="Courier New"/>
        </w:rPr>
      </w:pPr>
    </w:p>
    <w:p w14:paraId="3B736D68"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&lt;p align="</w:t>
      </w:r>
      <w:proofErr w:type="spellStart"/>
      <w:r w:rsidRPr="00C13957">
        <w:rPr>
          <w:rFonts w:ascii="Courier New" w:hAnsi="Courier New" w:cs="Courier New"/>
        </w:rPr>
        <w:t>center</w:t>
      </w:r>
      <w:proofErr w:type="spellEnd"/>
      <w:r w:rsidRPr="00C13957">
        <w:rPr>
          <w:rFonts w:ascii="Courier New" w:hAnsi="Courier New" w:cs="Courier New"/>
        </w:rPr>
        <w:t>"&gt;&lt;</w:t>
      </w:r>
      <w:proofErr w:type="spellStart"/>
      <w:r w:rsidRPr="00C13957">
        <w:rPr>
          <w:rFonts w:ascii="Courier New" w:hAnsi="Courier New" w:cs="Courier New"/>
        </w:rPr>
        <w:t>img</w:t>
      </w:r>
      <w:proofErr w:type="spellEnd"/>
      <w:r w:rsidRPr="00C13957">
        <w:rPr>
          <w:rFonts w:ascii="Courier New" w:hAnsi="Courier New" w:cs="Courier New"/>
        </w:rPr>
        <w:t xml:space="preserve"> alt="profile" </w:t>
      </w:r>
      <w:proofErr w:type="spellStart"/>
      <w:r w:rsidRPr="00C13957">
        <w:rPr>
          <w:rFonts w:ascii="Courier New" w:hAnsi="Courier New" w:cs="Courier New"/>
        </w:rPr>
        <w:t>src</w:t>
      </w:r>
      <w:proofErr w:type="spellEnd"/>
      <w:r w:rsidRPr="00C13957">
        <w:rPr>
          <w:rFonts w:ascii="Courier New" w:hAnsi="Courier New" w:cs="Courier New"/>
        </w:rPr>
        <w:t>="</w:t>
      </w:r>
      <w:proofErr w:type="gramStart"/>
      <w:r w:rsidRPr="00C13957">
        <w:rPr>
          <w:rFonts w:ascii="Courier New" w:hAnsi="Courier New" w:cs="Courier New"/>
        </w:rPr>
        <w:t xml:space="preserve">{{ </w:t>
      </w:r>
      <w:proofErr w:type="spellStart"/>
      <w:r w:rsidRPr="00C13957">
        <w:rPr>
          <w:rFonts w:ascii="Courier New" w:hAnsi="Courier New" w:cs="Courier New"/>
        </w:rPr>
        <w:t>site</w:t>
      </w:r>
      <w:proofErr w:type="gramEnd"/>
      <w:r w:rsidRPr="00C13957">
        <w:rPr>
          <w:rFonts w:ascii="Courier New" w:hAnsi="Courier New" w:cs="Courier New"/>
        </w:rPr>
        <w:t>.baseurl</w:t>
      </w:r>
      <w:proofErr w:type="spellEnd"/>
      <w:r w:rsidRPr="00C13957">
        <w:rPr>
          <w:rFonts w:ascii="Courier New" w:hAnsi="Courier New" w:cs="Courier New"/>
        </w:rPr>
        <w:t xml:space="preserve"> }}/assets/images/</w:t>
      </w:r>
      <w:proofErr w:type="spellStart"/>
      <w:r w:rsidRPr="00C13957">
        <w:rPr>
          <w:rFonts w:ascii="Courier New" w:hAnsi="Courier New" w:cs="Courier New"/>
        </w:rPr>
        <w:t>end_user_portal</w:t>
      </w:r>
      <w:proofErr w:type="spellEnd"/>
      <w:r w:rsidRPr="00C13957">
        <w:rPr>
          <w:rFonts w:ascii="Courier New" w:hAnsi="Courier New" w:cs="Courier New"/>
        </w:rPr>
        <w:t>/profile_tab.png" /&gt;&lt;/p&gt;</w:t>
      </w:r>
    </w:p>
    <w:p w14:paraId="563913B5" w14:textId="77777777" w:rsidR="00915645" w:rsidRPr="00C13957" w:rsidRDefault="00915645" w:rsidP="00C13957">
      <w:pPr>
        <w:pStyle w:val="PlainText"/>
        <w:rPr>
          <w:rFonts w:ascii="Courier New" w:hAnsi="Courier New" w:cs="Courier New"/>
        </w:rPr>
      </w:pPr>
    </w:p>
    <w:p w14:paraId="66B5FA4B"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From the Profile interface, you can do the following:</w:t>
      </w:r>
    </w:p>
    <w:p w14:paraId="6E4FEC88" w14:textId="77777777" w:rsidR="00915645" w:rsidRPr="00C13957" w:rsidRDefault="00915645" w:rsidP="00C13957">
      <w:pPr>
        <w:pStyle w:val="PlainText"/>
        <w:rPr>
          <w:rFonts w:ascii="Courier New" w:hAnsi="Courier New" w:cs="Courier New"/>
        </w:rPr>
      </w:pPr>
    </w:p>
    <w:p w14:paraId="0B31FCB8"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xml:space="preserve">* Enter the email address associated with your extension in the </w:t>
      </w:r>
      <w:commentRangeStart w:id="23"/>
      <w:r w:rsidRPr="00C13957">
        <w:rPr>
          <w:rFonts w:ascii="Courier New" w:hAnsi="Courier New" w:cs="Courier New"/>
        </w:rPr>
        <w:t>"Email address"</w:t>
      </w:r>
      <w:commentRangeEnd w:id="23"/>
      <w:r w:rsidR="004122F3">
        <w:rPr>
          <w:rStyle w:val="CommentReference"/>
          <w:rFonts w:asciiTheme="minorHAnsi" w:hAnsiTheme="minorHAnsi"/>
        </w:rPr>
        <w:commentReference w:id="23"/>
      </w:r>
      <w:r w:rsidRPr="00C13957">
        <w:rPr>
          <w:rFonts w:ascii="Courier New" w:hAnsi="Courier New" w:cs="Courier New"/>
        </w:rPr>
        <w:t xml:space="preserve"> field. This email address will be used for Voicemail Notification emails.</w:t>
      </w:r>
    </w:p>
    <w:p w14:paraId="17B8D41F" w14:textId="77777777" w:rsidR="00915645" w:rsidRPr="00C13957" w:rsidRDefault="00716A17" w:rsidP="00C13957">
      <w:pPr>
        <w:pStyle w:val="PlainText"/>
        <w:rPr>
          <w:rFonts w:ascii="Courier New" w:hAnsi="Courier New" w:cs="Courier New"/>
        </w:rPr>
      </w:pPr>
      <w:r w:rsidRPr="00C13957">
        <w:rPr>
          <w:rFonts w:ascii="Courier New" w:hAnsi="Courier New" w:cs="Courier New"/>
        </w:rPr>
        <w:t>* If you want to update your password, enter it into the Password and the Confirm Password fields.</w:t>
      </w:r>
    </w:p>
    <w:p w14:paraId="28AE625C" w14:textId="77777777" w:rsidR="00915645" w:rsidRPr="00C13957" w:rsidRDefault="00915645" w:rsidP="00C13957">
      <w:pPr>
        <w:pStyle w:val="PlainText"/>
        <w:rPr>
          <w:rFonts w:ascii="Courier New" w:hAnsi="Courier New" w:cs="Courier New"/>
        </w:rPr>
      </w:pPr>
    </w:p>
    <w:p w14:paraId="450026A2" w14:textId="77777777" w:rsidR="00716A17" w:rsidRPr="00C13957" w:rsidRDefault="00716A17" w:rsidP="00C13957">
      <w:pPr>
        <w:pStyle w:val="PlainText"/>
        <w:rPr>
          <w:rFonts w:ascii="Courier New" w:hAnsi="Courier New" w:cs="Courier New"/>
        </w:rPr>
      </w:pPr>
      <w:r w:rsidRPr="00C13957">
        <w:rPr>
          <w:rFonts w:ascii="Courier New" w:hAnsi="Courier New" w:cs="Courier New"/>
        </w:rPr>
        <w:t>Click the Save button to save your settings.</w:t>
      </w:r>
    </w:p>
    <w:sectPr w:rsidR="00716A17" w:rsidRPr="00C13957" w:rsidSect="00C13957">
      <w:pgSz w:w="12240" w:h="15840"/>
      <w:pgMar w:top="1440" w:right="1502" w:bottom="1440" w:left="15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Microsoft Office User" w:date="2017-07-17T09:52:00Z" w:initials="Office">
    <w:p w14:paraId="2C44E5E0" w14:textId="6F5DE6EA" w:rsidR="009900B7" w:rsidRDefault="009900B7">
      <w:pPr>
        <w:pStyle w:val="CommentText"/>
      </w:pPr>
      <w:r>
        <w:rPr>
          <w:rStyle w:val="CommentReference"/>
        </w:rPr>
        <w:annotationRef/>
      </w:r>
      <w:r>
        <w:t>He had removed – from all other instances of Caller ID, hence highlighting.</w:t>
      </w:r>
    </w:p>
  </w:comment>
  <w:comment w:id="23" w:author="DL" w:date="2017-05-27T02:12:00Z" w:initials="DL">
    <w:p w14:paraId="1D2B3280" w14:textId="77777777" w:rsidR="004122F3" w:rsidRDefault="004122F3">
      <w:pPr>
        <w:pStyle w:val="CommentText"/>
      </w:pPr>
      <w:r>
        <w:rPr>
          <w:rStyle w:val="CommentReference"/>
        </w:rPr>
        <w:annotationRef/>
      </w:r>
      <w:r w:rsidR="00716A17">
        <w:rPr>
          <w:noProof/>
        </w:rPr>
        <w:t xml:space="preserve">Should other field names also be enclosed in "quote marks", or should these quote marks be deleted?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44E5E0" w15:done="0"/>
  <w15:commentEx w15:paraId="1D2B328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w15:presenceInfo w15:providerId="None" w15:userId="DL"/>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A9"/>
    <w:rsid w:val="003B7D00"/>
    <w:rsid w:val="004122F3"/>
    <w:rsid w:val="00467A06"/>
    <w:rsid w:val="00486F8D"/>
    <w:rsid w:val="0059313A"/>
    <w:rsid w:val="006D4213"/>
    <w:rsid w:val="00716A17"/>
    <w:rsid w:val="008540A9"/>
    <w:rsid w:val="00870C62"/>
    <w:rsid w:val="00915645"/>
    <w:rsid w:val="00930F00"/>
    <w:rsid w:val="009900B7"/>
    <w:rsid w:val="009D4A99"/>
    <w:rsid w:val="009E1586"/>
    <w:rsid w:val="00AE4B63"/>
    <w:rsid w:val="00C13957"/>
    <w:rsid w:val="00DF025A"/>
    <w:rsid w:val="00EB732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8F24A"/>
  <w15:chartTrackingRefBased/>
  <w15:docId w15:val="{C63C790A-964E-4D69-9377-B4F6BE9E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6F8D"/>
    <w:pPr>
      <w:spacing w:after="120" w:line="24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13957"/>
    <w:pPr>
      <w:spacing w:after="0"/>
    </w:pPr>
    <w:rPr>
      <w:rFonts w:ascii="Consolas" w:hAnsi="Consolas"/>
      <w:sz w:val="21"/>
      <w:szCs w:val="21"/>
    </w:rPr>
  </w:style>
  <w:style w:type="character" w:customStyle="1" w:styleId="PlainTextChar">
    <w:name w:val="Plain Text Char"/>
    <w:basedOn w:val="DefaultParagraphFont"/>
    <w:link w:val="PlainText"/>
    <w:uiPriority w:val="99"/>
    <w:rsid w:val="00C13957"/>
    <w:rPr>
      <w:rFonts w:ascii="Consolas" w:hAnsi="Consolas"/>
      <w:sz w:val="21"/>
      <w:szCs w:val="21"/>
      <w:lang w:val="en-GB"/>
    </w:rPr>
  </w:style>
  <w:style w:type="character" w:styleId="CommentReference">
    <w:name w:val="annotation reference"/>
    <w:basedOn w:val="DefaultParagraphFont"/>
    <w:uiPriority w:val="99"/>
    <w:semiHidden/>
    <w:unhideWhenUsed/>
    <w:rsid w:val="004122F3"/>
    <w:rPr>
      <w:sz w:val="16"/>
      <w:szCs w:val="16"/>
    </w:rPr>
  </w:style>
  <w:style w:type="paragraph" w:styleId="CommentText">
    <w:name w:val="annotation text"/>
    <w:basedOn w:val="Normal"/>
    <w:link w:val="CommentTextChar"/>
    <w:uiPriority w:val="99"/>
    <w:semiHidden/>
    <w:unhideWhenUsed/>
    <w:rsid w:val="004122F3"/>
    <w:rPr>
      <w:sz w:val="20"/>
      <w:szCs w:val="20"/>
    </w:rPr>
  </w:style>
  <w:style w:type="character" w:customStyle="1" w:styleId="CommentTextChar">
    <w:name w:val="Comment Text Char"/>
    <w:basedOn w:val="DefaultParagraphFont"/>
    <w:link w:val="CommentText"/>
    <w:uiPriority w:val="99"/>
    <w:semiHidden/>
    <w:rsid w:val="004122F3"/>
    <w:rPr>
      <w:sz w:val="20"/>
      <w:szCs w:val="20"/>
      <w:lang w:val="en-GB"/>
    </w:rPr>
  </w:style>
  <w:style w:type="paragraph" w:styleId="CommentSubject">
    <w:name w:val="annotation subject"/>
    <w:basedOn w:val="CommentText"/>
    <w:next w:val="CommentText"/>
    <w:link w:val="CommentSubjectChar"/>
    <w:uiPriority w:val="99"/>
    <w:semiHidden/>
    <w:unhideWhenUsed/>
    <w:rsid w:val="004122F3"/>
    <w:rPr>
      <w:b/>
      <w:bCs/>
    </w:rPr>
  </w:style>
  <w:style w:type="character" w:customStyle="1" w:styleId="CommentSubjectChar">
    <w:name w:val="Comment Subject Char"/>
    <w:basedOn w:val="CommentTextChar"/>
    <w:link w:val="CommentSubject"/>
    <w:uiPriority w:val="99"/>
    <w:semiHidden/>
    <w:rsid w:val="004122F3"/>
    <w:rPr>
      <w:b/>
      <w:bCs/>
      <w:sz w:val="20"/>
      <w:szCs w:val="20"/>
      <w:lang w:val="en-GB"/>
    </w:rPr>
  </w:style>
  <w:style w:type="paragraph" w:styleId="Revision">
    <w:name w:val="Revision"/>
    <w:hidden/>
    <w:uiPriority w:val="99"/>
    <w:semiHidden/>
    <w:rsid w:val="004122F3"/>
    <w:pPr>
      <w:spacing w:after="0" w:line="240" w:lineRule="auto"/>
    </w:pPr>
    <w:rPr>
      <w:lang w:val="en-GB"/>
    </w:rPr>
  </w:style>
  <w:style w:type="paragraph" w:styleId="BalloonText">
    <w:name w:val="Balloon Text"/>
    <w:basedOn w:val="Normal"/>
    <w:link w:val="BalloonTextChar"/>
    <w:uiPriority w:val="99"/>
    <w:semiHidden/>
    <w:unhideWhenUsed/>
    <w:rsid w:val="004122F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2F3"/>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1235</Words>
  <Characters>7042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Microsoft Office User</cp:lastModifiedBy>
  <cp:revision>5</cp:revision>
  <dcterms:created xsi:type="dcterms:W3CDTF">2017-05-26T22:35:00Z</dcterms:created>
  <dcterms:modified xsi:type="dcterms:W3CDTF">2017-07-17T16:53:00Z</dcterms:modified>
</cp:coreProperties>
</file>