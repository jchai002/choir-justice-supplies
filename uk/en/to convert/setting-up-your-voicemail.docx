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---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proofErr w:type="gramStart"/>
      <w:r w:rsidRPr="00676C1E">
        <w:rPr>
          <w:rFonts w:ascii="Courier New" w:hAnsi="Courier New" w:cs="Courier New"/>
        </w:rPr>
        <w:t>layout</w:t>
      </w:r>
      <w:proofErr w:type="gramEnd"/>
      <w:r w:rsidRPr="00676C1E">
        <w:rPr>
          <w:rFonts w:ascii="Courier New" w:hAnsi="Courier New" w:cs="Courier New"/>
        </w:rPr>
        <w:t>: post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proofErr w:type="gramStart"/>
      <w:r w:rsidRPr="00676C1E">
        <w:rPr>
          <w:rFonts w:ascii="Courier New" w:hAnsi="Courier New" w:cs="Courier New"/>
        </w:rPr>
        <w:t>title</w:t>
      </w:r>
      <w:proofErr w:type="gramEnd"/>
      <w:r w:rsidRPr="00676C1E">
        <w:rPr>
          <w:rFonts w:ascii="Courier New" w:hAnsi="Courier New" w:cs="Courier New"/>
        </w:rPr>
        <w:t>:  Setting up your Voicemail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proofErr w:type="gramStart"/>
      <w:r w:rsidRPr="00676C1E">
        <w:rPr>
          <w:rFonts w:ascii="Courier New" w:hAnsi="Courier New" w:cs="Courier New"/>
        </w:rPr>
        <w:t>date</w:t>
      </w:r>
      <w:proofErr w:type="gramEnd"/>
      <w:r w:rsidRPr="00676C1E">
        <w:rPr>
          <w:rFonts w:ascii="Courier New" w:hAnsi="Courier New" w:cs="Courier New"/>
        </w:rPr>
        <w:t>:   2017-02-07 10:00:00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proofErr w:type="gramStart"/>
      <w:r w:rsidRPr="00676C1E">
        <w:rPr>
          <w:rFonts w:ascii="Courier New" w:hAnsi="Courier New" w:cs="Courier New"/>
        </w:rPr>
        <w:t>country</w:t>
      </w:r>
      <w:proofErr w:type="gramEnd"/>
      <w:r w:rsidRPr="00676C1E">
        <w:rPr>
          <w:rFonts w:ascii="Courier New" w:hAnsi="Courier New" w:cs="Courier New"/>
        </w:rPr>
        <w:t>: [</w:t>
      </w:r>
      <w:del w:id="0" w:author="DL" w:date="2017-06-01T10:05:00Z">
        <w:r w:rsidRPr="00676C1E" w:rsidDel="009D4A4F">
          <w:rPr>
            <w:rFonts w:ascii="Courier New" w:hAnsi="Courier New" w:cs="Courier New"/>
          </w:rPr>
          <w:delText>Australia</w:delText>
        </w:r>
      </w:del>
      <w:ins w:id="1" w:author="DL" w:date="2017-06-01T10:05:00Z">
        <w:r w:rsidR="009D4A4F">
          <w:rPr>
            <w:rFonts w:ascii="Courier New" w:hAnsi="Courier New" w:cs="Courier New"/>
          </w:rPr>
          <w:t>UK</w:t>
        </w:r>
      </w:ins>
      <w:r w:rsidRPr="00676C1E">
        <w:rPr>
          <w:rFonts w:ascii="Courier New" w:hAnsi="Courier New" w:cs="Courier New"/>
        </w:rPr>
        <w:t>]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proofErr w:type="gramStart"/>
      <w:r w:rsidRPr="00676C1E">
        <w:rPr>
          <w:rFonts w:ascii="Courier New" w:hAnsi="Courier New" w:cs="Courier New"/>
        </w:rPr>
        <w:t>language</w:t>
      </w:r>
      <w:proofErr w:type="gramEnd"/>
      <w:r w:rsidRPr="00676C1E">
        <w:rPr>
          <w:rFonts w:ascii="Courier New" w:hAnsi="Courier New" w:cs="Courier New"/>
        </w:rPr>
        <w:t>: [English]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proofErr w:type="gramStart"/>
      <w:r w:rsidRPr="00676C1E">
        <w:rPr>
          <w:rFonts w:ascii="Courier New" w:hAnsi="Courier New" w:cs="Courier New"/>
        </w:rPr>
        <w:t>locale</w:t>
      </w:r>
      <w:proofErr w:type="gramEnd"/>
      <w:r w:rsidRPr="00676C1E">
        <w:rPr>
          <w:rFonts w:ascii="Courier New" w:hAnsi="Courier New" w:cs="Courier New"/>
        </w:rPr>
        <w:t>: [en-</w:t>
      </w:r>
      <w:proofErr w:type="spellStart"/>
      <w:del w:id="2" w:author="DL" w:date="2017-06-01T10:05:00Z">
        <w:r w:rsidRPr="00676C1E" w:rsidDel="009D4A4F">
          <w:rPr>
            <w:rFonts w:ascii="Courier New" w:hAnsi="Courier New" w:cs="Courier New"/>
          </w:rPr>
          <w:delText>au</w:delText>
        </w:r>
      </w:del>
      <w:ins w:id="3" w:author="DL" w:date="2017-06-01T10:05:00Z">
        <w:r w:rsidR="009D4A4F">
          <w:rPr>
            <w:rFonts w:ascii="Courier New" w:hAnsi="Courier New" w:cs="Courier New"/>
          </w:rPr>
          <w:t>uk</w:t>
        </w:r>
      </w:ins>
      <w:proofErr w:type="spellEnd"/>
      <w:r w:rsidRPr="00676C1E">
        <w:rPr>
          <w:rFonts w:ascii="Courier New" w:hAnsi="Courier New" w:cs="Courier New"/>
        </w:rPr>
        <w:t>]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proofErr w:type="gramStart"/>
      <w:r w:rsidRPr="00676C1E">
        <w:rPr>
          <w:rFonts w:ascii="Courier New" w:hAnsi="Courier New" w:cs="Courier New"/>
        </w:rPr>
        <w:t>category</w:t>
      </w:r>
      <w:proofErr w:type="gramEnd"/>
      <w:r w:rsidRPr="00676C1E">
        <w:rPr>
          <w:rFonts w:ascii="Courier New" w:hAnsi="Courier New" w:cs="Courier New"/>
        </w:rPr>
        <w:t>: [</w:t>
      </w:r>
      <w:proofErr w:type="spellStart"/>
      <w:r w:rsidRPr="00676C1E">
        <w:rPr>
          <w:rFonts w:ascii="Courier New" w:hAnsi="Courier New" w:cs="Courier New"/>
        </w:rPr>
        <w:t>wework</w:t>
      </w:r>
      <w:proofErr w:type="spellEnd"/>
      <w:r w:rsidRPr="00676C1E">
        <w:rPr>
          <w:rFonts w:ascii="Courier New" w:hAnsi="Courier New" w:cs="Courier New"/>
        </w:rPr>
        <w:t>]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proofErr w:type="gramStart"/>
      <w:r w:rsidRPr="00676C1E">
        <w:rPr>
          <w:rFonts w:ascii="Courier New" w:hAnsi="Courier New" w:cs="Courier New"/>
        </w:rPr>
        <w:t>tags</w:t>
      </w:r>
      <w:proofErr w:type="gramEnd"/>
      <w:r w:rsidRPr="00676C1E">
        <w:rPr>
          <w:rFonts w:ascii="Courier New" w:hAnsi="Courier New" w:cs="Courier New"/>
        </w:rPr>
        <w:t xml:space="preserve">: [user-management, admin-features, voicemail, </w:t>
      </w:r>
      <w:proofErr w:type="spellStart"/>
      <w:r w:rsidRPr="00676C1E">
        <w:rPr>
          <w:rFonts w:ascii="Courier New" w:hAnsi="Courier New" w:cs="Courier New"/>
        </w:rPr>
        <w:t>wework</w:t>
      </w:r>
      <w:proofErr w:type="spellEnd"/>
      <w:r w:rsidRPr="00676C1E">
        <w:rPr>
          <w:rFonts w:ascii="Courier New" w:hAnsi="Courier New" w:cs="Courier New"/>
        </w:rPr>
        <w:t>]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---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There are two different ways to confi</w:t>
      </w:r>
      <w:r w:rsidRPr="00676C1E">
        <w:rPr>
          <w:rFonts w:ascii="Courier New" w:hAnsi="Courier New" w:cs="Courier New"/>
        </w:rPr>
        <w:t xml:space="preserve">gure your voicemail, depending on whether you choose to use your IP phone or whether you choose to complete your setup from the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web portal. To get started, follow the setup instructions below that best apply to the extension you are setting up.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1. Table of Contents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{</w:t>
      </w:r>
      <w:proofErr w:type="gramStart"/>
      <w:r w:rsidRPr="00676C1E">
        <w:rPr>
          <w:rFonts w:ascii="Courier New" w:hAnsi="Courier New" w:cs="Courier New"/>
        </w:rPr>
        <w:t>:</w:t>
      </w:r>
      <w:proofErr w:type="spellStart"/>
      <w:r w:rsidRPr="00676C1E">
        <w:rPr>
          <w:rFonts w:ascii="Courier New" w:hAnsi="Courier New" w:cs="Courier New"/>
        </w:rPr>
        <w:t>toc</w:t>
      </w:r>
      <w:proofErr w:type="spellEnd"/>
      <w:proofErr w:type="gramEnd"/>
      <w:r w:rsidRPr="00676C1E">
        <w:rPr>
          <w:rFonts w:ascii="Courier New" w:hAnsi="Courier New" w:cs="Courier New"/>
        </w:rPr>
        <w:t>}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* * *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## IP phone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To set up voicemail from an IP phone, simply pick up the phone and dial your own extension number. The first time you do this</w:t>
      </w:r>
      <w:ins w:id="4" w:author="DL" w:date="2017-06-01T10:06:00Z">
        <w:r w:rsidR="009D4A4F">
          <w:rPr>
            <w:rFonts w:ascii="Courier New" w:hAnsi="Courier New" w:cs="Courier New"/>
          </w:rPr>
          <w:t>,</w:t>
        </w:r>
      </w:ins>
      <w:r w:rsidRPr="00676C1E">
        <w:rPr>
          <w:rFonts w:ascii="Courier New" w:hAnsi="Courier New" w:cs="Courier New"/>
        </w:rPr>
        <w:t xml:space="preserve"> you will be prompted to set up your voicemail.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 xml:space="preserve">##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web portal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To se</w:t>
      </w:r>
      <w:r w:rsidRPr="00676C1E">
        <w:rPr>
          <w:rFonts w:ascii="Courier New" w:hAnsi="Courier New" w:cs="Courier New"/>
        </w:rPr>
        <w:t xml:space="preserve">t up voicemail from the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web portal, follow these steps: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 xml:space="preserve">1. Navigate to the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web portal at [{</w:t>
      </w:r>
      <w:proofErr w:type="gramStart"/>
      <w:r w:rsidRPr="00676C1E">
        <w:rPr>
          <w:rFonts w:ascii="Courier New" w:hAnsi="Courier New" w:cs="Courier New"/>
        </w:rPr>
        <w:t>{ site.office</w:t>
      </w:r>
      <w:proofErr w:type="gramEnd"/>
      <w:r w:rsidRPr="00676C1E">
        <w:rPr>
          <w:rFonts w:ascii="Courier New" w:hAnsi="Courier New" w:cs="Courier New"/>
        </w:rPr>
        <w:t>_link.au }}]({{ site.office_link.au }}/) and navigate to the "Extensions" option beneath the "Setup" tab.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 xml:space="preserve">2. Click the "Setup" </w:t>
      </w:r>
      <w:r w:rsidRPr="00676C1E">
        <w:rPr>
          <w:rFonts w:ascii="Courier New" w:hAnsi="Courier New" w:cs="Courier New"/>
        </w:rPr>
        <w:t xml:space="preserve">icon </w:t>
      </w:r>
      <w:proofErr w:type="gramStart"/>
      <w:r w:rsidRPr="00676C1E">
        <w:rPr>
          <w:rFonts w:ascii="Courier New" w:hAnsi="Courier New" w:cs="Courier New"/>
        </w:rPr>
        <w:t>( !</w:t>
      </w:r>
      <w:proofErr w:type="gramEnd"/>
      <w:r w:rsidRPr="00676C1E">
        <w:rPr>
          <w:rFonts w:ascii="Courier New" w:hAnsi="Courier New" w:cs="Courier New"/>
        </w:rPr>
        <w:t xml:space="preserve">[settings]({{ </w:t>
      </w:r>
      <w:proofErr w:type="spellStart"/>
      <w:r w:rsidRPr="00676C1E">
        <w:rPr>
          <w:rFonts w:ascii="Courier New" w:hAnsi="Courier New" w:cs="Courier New"/>
        </w:rPr>
        <w:t>site.baseurl</w:t>
      </w:r>
      <w:proofErr w:type="spellEnd"/>
      <w:r w:rsidRPr="00676C1E">
        <w:rPr>
          <w:rFonts w:ascii="Courier New" w:hAnsi="Courier New" w:cs="Courier New"/>
        </w:rPr>
        <w:t xml:space="preserve"> }}/assets/images/</w:t>
      </w:r>
      <w:proofErr w:type="spellStart"/>
      <w:r w:rsidRPr="00676C1E">
        <w:rPr>
          <w:rFonts w:ascii="Courier New" w:hAnsi="Courier New" w:cs="Courier New"/>
        </w:rPr>
        <w:t>ooma_office_manager</w:t>
      </w:r>
      <w:proofErr w:type="spellEnd"/>
      <w:r w:rsidRPr="00676C1E">
        <w:rPr>
          <w:rFonts w:ascii="Courier New" w:hAnsi="Courier New" w:cs="Courier New"/>
        </w:rPr>
        <w:t>/settings.png) ) next to the user extension whose voicemail you would like to configure.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3. Under the "Voicemail" tab on the screen that is displayed, manually set a temporary PIN in th</w:t>
      </w:r>
      <w:r w:rsidRPr="00676C1E">
        <w:rPr>
          <w:rFonts w:ascii="Courier New" w:hAnsi="Courier New" w:cs="Courier New"/>
        </w:rPr>
        <w:t>e Voicemail properties if you are not the owner of the extension. Share that temporary PIN with the extension's owner.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 xml:space="preserve">4. </w:t>
      </w:r>
      <w:del w:id="5" w:author="DL" w:date="2017-06-01T10:10:00Z">
        <w:r w:rsidRPr="00676C1E" w:rsidDel="009D4A4F">
          <w:rPr>
            <w:rFonts w:ascii="Courier New" w:hAnsi="Courier New" w:cs="Courier New"/>
          </w:rPr>
          <w:delText xml:space="preserve">Have </w:delText>
        </w:r>
      </w:del>
      <w:ins w:id="6" w:author="DL" w:date="2017-06-01T10:10:00Z">
        <w:r w:rsidR="009D4A4F">
          <w:rPr>
            <w:rFonts w:ascii="Courier New" w:hAnsi="Courier New" w:cs="Courier New"/>
          </w:rPr>
          <w:t>Ask</w:t>
        </w:r>
        <w:r w:rsidR="009D4A4F" w:rsidRPr="00676C1E">
          <w:rPr>
            <w:rFonts w:ascii="Courier New" w:hAnsi="Courier New" w:cs="Courier New"/>
          </w:rPr>
          <w:t xml:space="preserve"> </w:t>
        </w:r>
      </w:ins>
      <w:r w:rsidRPr="00676C1E">
        <w:rPr>
          <w:rFonts w:ascii="Courier New" w:hAnsi="Courier New" w:cs="Courier New"/>
        </w:rPr>
        <w:t xml:space="preserve">the extension owner </w:t>
      </w:r>
      <w:ins w:id="7" w:author="DL" w:date="2017-06-01T10:10:00Z">
        <w:r w:rsidR="009D4A4F">
          <w:rPr>
            <w:rFonts w:ascii="Courier New" w:hAnsi="Courier New" w:cs="Courier New"/>
          </w:rPr>
          <w:t xml:space="preserve">to </w:t>
        </w:r>
      </w:ins>
      <w:bookmarkStart w:id="8" w:name="_GoBack"/>
      <w:bookmarkEnd w:id="8"/>
      <w:r w:rsidRPr="00676C1E">
        <w:rPr>
          <w:rFonts w:ascii="Courier New" w:hAnsi="Courier New" w:cs="Courier New"/>
        </w:rPr>
        <w:t>dial [*</w:t>
      </w:r>
      <w:proofErr w:type="gramStart"/>
      <w:r w:rsidRPr="00676C1E">
        <w:rPr>
          <w:rFonts w:ascii="Courier New" w:hAnsi="Courier New" w:cs="Courier New"/>
        </w:rPr>
        <w:t>][</w:t>
      </w:r>
      <w:proofErr w:type="gramEnd"/>
      <w:r w:rsidRPr="00676C1E">
        <w:rPr>
          <w:rFonts w:ascii="Courier New" w:hAnsi="Courier New" w:cs="Courier New"/>
        </w:rPr>
        <w:t xml:space="preserve">9][8] from any IP phone that is connected to the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system and enter the temporary PIN when</w:t>
      </w:r>
      <w:r w:rsidRPr="00676C1E">
        <w:rPr>
          <w:rFonts w:ascii="Courier New" w:hAnsi="Courier New" w:cs="Courier New"/>
        </w:rPr>
        <w:t xml:space="preserve"> prompted.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5. The extension owner will now be able to follow the instructions to set up his or her voicemail, including selecting a new PIN.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>{% comment %}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ab/>
        <w:t xml:space="preserve">## Listening from any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IP phone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ab/>
        <w:t xml:space="preserve">You can check your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voicemail from any IP p</w:t>
      </w:r>
      <w:r w:rsidRPr="00676C1E">
        <w:rPr>
          <w:rFonts w:ascii="Courier New" w:hAnsi="Courier New" w:cs="Courier New"/>
        </w:rPr>
        <w:t>hone. Simply pick up any convenient phone, dial [\*][9][8], and then the number of the extension whose voicemail you wish to check. When the call rolls to your voicemail, press [*] and then follow the voice prompts.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 xml:space="preserve">{% </w:t>
      </w:r>
      <w:proofErr w:type="spellStart"/>
      <w:r w:rsidRPr="00676C1E">
        <w:rPr>
          <w:rFonts w:ascii="Courier New" w:hAnsi="Courier New" w:cs="Courier New"/>
        </w:rPr>
        <w:t>endcomment</w:t>
      </w:r>
      <w:proofErr w:type="spellEnd"/>
      <w:r w:rsidRPr="00676C1E">
        <w:rPr>
          <w:rFonts w:ascii="Courier New" w:hAnsi="Courier New" w:cs="Courier New"/>
        </w:rPr>
        <w:t xml:space="preserve"> %}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 xml:space="preserve">## Listening from any </w:t>
      </w:r>
      <w:r w:rsidRPr="00676C1E">
        <w:rPr>
          <w:rFonts w:ascii="Courier New" w:hAnsi="Courier New" w:cs="Courier New"/>
        </w:rPr>
        <w:t>phone</w:t>
      </w:r>
    </w:p>
    <w:p w:rsidR="00000000" w:rsidRPr="00676C1E" w:rsidRDefault="007E00EA" w:rsidP="00676C1E">
      <w:pPr>
        <w:pStyle w:val="PlainText"/>
        <w:rPr>
          <w:rFonts w:ascii="Courier New" w:hAnsi="Courier New" w:cs="Courier New"/>
        </w:rPr>
      </w:pPr>
    </w:p>
    <w:p w:rsidR="007E00EA" w:rsidRPr="00676C1E" w:rsidRDefault="007E00EA" w:rsidP="00676C1E">
      <w:pPr>
        <w:pStyle w:val="PlainText"/>
        <w:rPr>
          <w:rFonts w:ascii="Courier New" w:hAnsi="Courier New" w:cs="Courier New"/>
        </w:rPr>
      </w:pPr>
      <w:r w:rsidRPr="00676C1E">
        <w:rPr>
          <w:rFonts w:ascii="Courier New" w:hAnsi="Courier New" w:cs="Courier New"/>
        </w:rPr>
        <w:t xml:space="preserve">You can check your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voicemail from any phone. Dial into your extension through the virtual receptionist or by calling its direct number. Wait until the call rolls to your </w:t>
      </w:r>
      <w:proofErr w:type="spellStart"/>
      <w:r w:rsidRPr="00676C1E">
        <w:rPr>
          <w:rFonts w:ascii="Courier New" w:hAnsi="Courier New" w:cs="Courier New"/>
        </w:rPr>
        <w:t>Ooma</w:t>
      </w:r>
      <w:proofErr w:type="spellEnd"/>
      <w:r w:rsidRPr="00676C1E">
        <w:rPr>
          <w:rFonts w:ascii="Courier New" w:hAnsi="Courier New" w:cs="Courier New"/>
        </w:rPr>
        <w:t xml:space="preserve"> Office voicemail, and then press [*] and follow the voice prom</w:t>
      </w:r>
      <w:r w:rsidRPr="00676C1E">
        <w:rPr>
          <w:rFonts w:ascii="Courier New" w:hAnsi="Courier New" w:cs="Courier New"/>
        </w:rPr>
        <w:t>pts.</w:t>
      </w:r>
    </w:p>
    <w:sectPr w:rsidR="007E00EA" w:rsidRPr="00676C1E" w:rsidSect="00676C1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3B7D00"/>
    <w:rsid w:val="00486F8D"/>
    <w:rsid w:val="00676C1E"/>
    <w:rsid w:val="006D4213"/>
    <w:rsid w:val="00704938"/>
    <w:rsid w:val="007E00EA"/>
    <w:rsid w:val="008540A9"/>
    <w:rsid w:val="009D4A4F"/>
    <w:rsid w:val="009D4A99"/>
    <w:rsid w:val="009E1586"/>
    <w:rsid w:val="00B850E3"/>
    <w:rsid w:val="00DF025A"/>
    <w:rsid w:val="00E52F41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183F4-70B3-4E70-8EAA-443AB4C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6C1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6C1E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2017-06-01T07:01:00Z</dcterms:created>
  <dcterms:modified xsi:type="dcterms:W3CDTF">2017-06-01T07:13:00Z</dcterms:modified>
</cp:coreProperties>
</file>