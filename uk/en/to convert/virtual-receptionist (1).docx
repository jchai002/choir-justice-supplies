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AB11B1" w:rsidRDefault="00640C01" w:rsidP="00860515">
      <w:pPr>
        <w:pStyle w:val="PlainText"/>
        <w:rPr>
          <w:rFonts w:ascii="Courier New" w:hAnsi="Courier New" w:cs="Courier New"/>
          <w:lang w:val="en-GB"/>
        </w:rPr>
      </w:pPr>
      <w:r w:rsidRPr="00AB11B1">
        <w:rPr>
          <w:rFonts w:ascii="Courier New" w:hAnsi="Courier New" w:cs="Courier New"/>
          <w:lang w:val="en-GB"/>
        </w:rPr>
        <w:t>---</w:t>
      </w:r>
    </w:p>
    <w:p w:rsidR="00000000" w:rsidRPr="00AB11B1" w:rsidRDefault="00640C01" w:rsidP="00860515">
      <w:pPr>
        <w:pStyle w:val="PlainText"/>
        <w:rPr>
          <w:rFonts w:ascii="Courier New" w:hAnsi="Courier New" w:cs="Courier New"/>
          <w:lang w:val="en-GB"/>
        </w:rPr>
      </w:pPr>
      <w:proofErr w:type="gramStart"/>
      <w:r w:rsidRPr="00AB11B1">
        <w:rPr>
          <w:rFonts w:ascii="Courier New" w:hAnsi="Courier New" w:cs="Courier New"/>
          <w:lang w:val="en-GB"/>
        </w:rPr>
        <w:t>layout</w:t>
      </w:r>
      <w:proofErr w:type="gramEnd"/>
      <w:r w:rsidRPr="00AB11B1">
        <w:rPr>
          <w:rFonts w:ascii="Courier New" w:hAnsi="Courier New" w:cs="Courier New"/>
          <w:lang w:val="en-GB"/>
        </w:rPr>
        <w:t>: post</w:t>
      </w:r>
    </w:p>
    <w:p w:rsidR="00000000" w:rsidRPr="00AB11B1" w:rsidRDefault="00640C01" w:rsidP="00860515">
      <w:pPr>
        <w:pStyle w:val="PlainText"/>
        <w:rPr>
          <w:rFonts w:ascii="Courier New" w:hAnsi="Courier New" w:cs="Courier New"/>
          <w:lang w:val="en-GB"/>
        </w:rPr>
      </w:pPr>
      <w:proofErr w:type="gramStart"/>
      <w:r w:rsidRPr="00AB11B1">
        <w:rPr>
          <w:rFonts w:ascii="Courier New" w:hAnsi="Courier New" w:cs="Courier New"/>
          <w:lang w:val="en-GB"/>
        </w:rPr>
        <w:t>title</w:t>
      </w:r>
      <w:proofErr w:type="gramEnd"/>
      <w:r w:rsidRPr="00AB11B1">
        <w:rPr>
          <w:rFonts w:ascii="Courier New" w:hAnsi="Courier New" w:cs="Courier New"/>
          <w:lang w:val="en-GB"/>
        </w:rPr>
        <w:t>:  Virtual Receptionist</w:t>
      </w:r>
    </w:p>
    <w:p w:rsidR="00000000" w:rsidRPr="00AB11B1" w:rsidRDefault="00640C01" w:rsidP="00860515">
      <w:pPr>
        <w:pStyle w:val="PlainText"/>
        <w:rPr>
          <w:rFonts w:ascii="Courier New" w:hAnsi="Courier New" w:cs="Courier New"/>
          <w:lang w:val="en-GB"/>
        </w:rPr>
      </w:pPr>
      <w:proofErr w:type="gramStart"/>
      <w:r w:rsidRPr="00AB11B1">
        <w:rPr>
          <w:rFonts w:ascii="Courier New" w:hAnsi="Courier New" w:cs="Courier New"/>
          <w:lang w:val="en-GB"/>
        </w:rPr>
        <w:t>date</w:t>
      </w:r>
      <w:proofErr w:type="gramEnd"/>
      <w:r w:rsidRPr="00AB11B1">
        <w:rPr>
          <w:rFonts w:ascii="Courier New" w:hAnsi="Courier New" w:cs="Courier New"/>
          <w:lang w:val="en-GB"/>
        </w:rPr>
        <w:t>:   2017-02-07 08:00:00</w:t>
      </w:r>
    </w:p>
    <w:p w:rsidR="00000000" w:rsidRPr="00AB11B1" w:rsidRDefault="00640C01" w:rsidP="00860515">
      <w:pPr>
        <w:pStyle w:val="PlainText"/>
        <w:rPr>
          <w:rFonts w:ascii="Courier New" w:hAnsi="Courier New" w:cs="Courier New"/>
          <w:lang w:val="en-GB"/>
        </w:rPr>
      </w:pPr>
      <w:proofErr w:type="gramStart"/>
      <w:r w:rsidRPr="00AB11B1">
        <w:rPr>
          <w:rFonts w:ascii="Courier New" w:hAnsi="Courier New" w:cs="Courier New"/>
          <w:lang w:val="en-GB"/>
        </w:rPr>
        <w:t>country</w:t>
      </w:r>
      <w:proofErr w:type="gramEnd"/>
      <w:r w:rsidRPr="00AB11B1">
        <w:rPr>
          <w:rFonts w:ascii="Courier New" w:hAnsi="Courier New" w:cs="Courier New"/>
          <w:lang w:val="en-GB"/>
        </w:rPr>
        <w:t>: [</w:t>
      </w:r>
      <w:del w:id="0" w:author="D" w:date="2017-06-05T22:41:00Z">
        <w:r w:rsidRPr="00AB11B1" w:rsidDel="00AB11B1">
          <w:rPr>
            <w:rFonts w:ascii="Courier New" w:hAnsi="Courier New" w:cs="Courier New"/>
            <w:lang w:val="en-GB"/>
          </w:rPr>
          <w:delText>Australia</w:delText>
        </w:r>
      </w:del>
      <w:ins w:id="1" w:author="D" w:date="2017-06-05T22:41:00Z">
        <w:r w:rsidR="00AB11B1">
          <w:rPr>
            <w:rFonts w:ascii="Courier New" w:hAnsi="Courier New" w:cs="Courier New"/>
            <w:lang w:val="en-GB"/>
          </w:rPr>
          <w:t>UK</w:t>
        </w:r>
      </w:ins>
      <w:r w:rsidRPr="00AB11B1">
        <w:rPr>
          <w:rFonts w:ascii="Courier New" w:hAnsi="Courier New" w:cs="Courier New"/>
          <w:lang w:val="en-GB"/>
        </w:rPr>
        <w:t>]</w:t>
      </w:r>
    </w:p>
    <w:p w:rsidR="00000000" w:rsidRPr="00AB11B1" w:rsidRDefault="00640C01" w:rsidP="00860515">
      <w:pPr>
        <w:pStyle w:val="PlainText"/>
        <w:rPr>
          <w:rFonts w:ascii="Courier New" w:hAnsi="Courier New" w:cs="Courier New"/>
          <w:lang w:val="en-GB"/>
        </w:rPr>
      </w:pPr>
      <w:proofErr w:type="gramStart"/>
      <w:r w:rsidRPr="00AB11B1">
        <w:rPr>
          <w:rFonts w:ascii="Courier New" w:hAnsi="Courier New" w:cs="Courier New"/>
          <w:lang w:val="en-GB"/>
        </w:rPr>
        <w:t>language</w:t>
      </w:r>
      <w:proofErr w:type="gramEnd"/>
      <w:r w:rsidRPr="00AB11B1">
        <w:rPr>
          <w:rFonts w:ascii="Courier New" w:hAnsi="Courier New" w:cs="Courier New"/>
          <w:lang w:val="en-GB"/>
        </w:rPr>
        <w:t>: [English]</w:t>
      </w:r>
    </w:p>
    <w:p w:rsidR="00000000" w:rsidRPr="00AB11B1" w:rsidRDefault="00640C01" w:rsidP="00860515">
      <w:pPr>
        <w:pStyle w:val="PlainText"/>
        <w:rPr>
          <w:rFonts w:ascii="Courier New" w:hAnsi="Courier New" w:cs="Courier New"/>
          <w:lang w:val="en-GB"/>
        </w:rPr>
      </w:pPr>
      <w:proofErr w:type="gramStart"/>
      <w:r w:rsidRPr="00AB11B1">
        <w:rPr>
          <w:rFonts w:ascii="Courier New" w:hAnsi="Courier New" w:cs="Courier New"/>
          <w:lang w:val="en-GB"/>
        </w:rPr>
        <w:t>locale</w:t>
      </w:r>
      <w:proofErr w:type="gramEnd"/>
      <w:r w:rsidRPr="00AB11B1">
        <w:rPr>
          <w:rFonts w:ascii="Courier New" w:hAnsi="Courier New" w:cs="Courier New"/>
          <w:lang w:val="en-GB"/>
        </w:rPr>
        <w:t>: [en-</w:t>
      </w:r>
      <w:proofErr w:type="spellStart"/>
      <w:del w:id="2" w:author="D" w:date="2017-06-05T22:41:00Z">
        <w:r w:rsidRPr="00AB11B1" w:rsidDel="00AB11B1">
          <w:rPr>
            <w:rFonts w:ascii="Courier New" w:hAnsi="Courier New" w:cs="Courier New"/>
            <w:lang w:val="en-GB"/>
          </w:rPr>
          <w:delText>au</w:delText>
        </w:r>
      </w:del>
      <w:ins w:id="3" w:author="D" w:date="2017-06-05T22:41:00Z">
        <w:r w:rsidR="00AB11B1">
          <w:rPr>
            <w:rFonts w:ascii="Courier New" w:hAnsi="Courier New" w:cs="Courier New"/>
            <w:lang w:val="en-GB"/>
          </w:rPr>
          <w:t>uk</w:t>
        </w:r>
      </w:ins>
      <w:proofErr w:type="spellEnd"/>
      <w:r w:rsidRPr="00AB11B1">
        <w:rPr>
          <w:rFonts w:ascii="Courier New" w:hAnsi="Courier New" w:cs="Courier New"/>
          <w:lang w:val="en-GB"/>
        </w:rPr>
        <w:t>]</w:t>
      </w:r>
    </w:p>
    <w:p w:rsidR="00000000" w:rsidRPr="00AB11B1" w:rsidRDefault="00640C01" w:rsidP="00860515">
      <w:pPr>
        <w:pStyle w:val="PlainText"/>
        <w:rPr>
          <w:rFonts w:ascii="Courier New" w:hAnsi="Courier New" w:cs="Courier New"/>
          <w:lang w:val="en-GB"/>
        </w:rPr>
      </w:pPr>
      <w:proofErr w:type="gramStart"/>
      <w:r w:rsidRPr="00AB11B1">
        <w:rPr>
          <w:rFonts w:ascii="Courier New" w:hAnsi="Courier New" w:cs="Courier New"/>
          <w:lang w:val="en-GB"/>
        </w:rPr>
        <w:t>category</w:t>
      </w:r>
      <w:proofErr w:type="gramEnd"/>
      <w:r w:rsidRPr="00AB11B1">
        <w:rPr>
          <w:rFonts w:ascii="Courier New" w:hAnsi="Courier New" w:cs="Courier New"/>
          <w:lang w:val="en-GB"/>
        </w:rPr>
        <w:t>: [</w:t>
      </w:r>
      <w:proofErr w:type="spellStart"/>
      <w:r w:rsidRPr="00AB11B1">
        <w:rPr>
          <w:rFonts w:ascii="Courier New" w:hAnsi="Courier New" w:cs="Courier New"/>
          <w:lang w:val="en-GB"/>
        </w:rPr>
        <w:t>wework</w:t>
      </w:r>
      <w:proofErr w:type="spellEnd"/>
      <w:r w:rsidRPr="00AB11B1">
        <w:rPr>
          <w:rFonts w:ascii="Courier New" w:hAnsi="Courier New" w:cs="Courier New"/>
          <w:lang w:val="en-GB"/>
        </w:rPr>
        <w:t>]</w:t>
      </w:r>
    </w:p>
    <w:p w:rsidR="00000000" w:rsidRPr="00AB11B1" w:rsidRDefault="00640C01" w:rsidP="00860515">
      <w:pPr>
        <w:pStyle w:val="PlainText"/>
        <w:rPr>
          <w:rFonts w:ascii="Courier New" w:hAnsi="Courier New" w:cs="Courier New"/>
          <w:lang w:val="en-GB"/>
        </w:rPr>
      </w:pPr>
      <w:proofErr w:type="gramStart"/>
      <w:r w:rsidRPr="00AB11B1">
        <w:rPr>
          <w:rFonts w:ascii="Courier New" w:hAnsi="Courier New" w:cs="Courier New"/>
          <w:lang w:val="en-GB"/>
        </w:rPr>
        <w:t>tags</w:t>
      </w:r>
      <w:proofErr w:type="gramEnd"/>
      <w:r w:rsidRPr="00AB11B1">
        <w:rPr>
          <w:rFonts w:ascii="Courier New" w:hAnsi="Courier New" w:cs="Courier New"/>
          <w:lang w:val="en-GB"/>
        </w:rPr>
        <w:t xml:space="preserve">: [activation-and-setup, getting-started, admin-features, </w:t>
      </w:r>
      <w:proofErr w:type="spellStart"/>
      <w:r w:rsidRPr="00AB11B1">
        <w:rPr>
          <w:rFonts w:ascii="Courier New" w:hAnsi="Courier New" w:cs="Courier New"/>
          <w:lang w:val="en-GB"/>
        </w:rPr>
        <w:t>ooma</w:t>
      </w:r>
      <w:proofErr w:type="spellEnd"/>
      <w:r w:rsidRPr="00AB11B1">
        <w:rPr>
          <w:rFonts w:ascii="Courier New" w:hAnsi="Courier New" w:cs="Courier New"/>
          <w:lang w:val="en-GB"/>
        </w:rPr>
        <w:t xml:space="preserve">-office-manager, </w:t>
      </w:r>
      <w:proofErr w:type="spellStart"/>
      <w:r w:rsidRPr="00AB11B1">
        <w:rPr>
          <w:rFonts w:ascii="Courier New" w:hAnsi="Courier New" w:cs="Courier New"/>
          <w:lang w:val="en-GB"/>
        </w:rPr>
        <w:t>wework</w:t>
      </w:r>
      <w:proofErr w:type="spellEnd"/>
      <w:r w:rsidRPr="00AB11B1">
        <w:rPr>
          <w:rFonts w:ascii="Courier New" w:hAnsi="Courier New" w:cs="Courier New"/>
          <w:lang w:val="en-GB"/>
        </w:rPr>
        <w:t>]</w:t>
      </w:r>
    </w:p>
    <w:p w:rsidR="00000000" w:rsidRPr="00AB11B1" w:rsidRDefault="00640C01" w:rsidP="00860515">
      <w:pPr>
        <w:pStyle w:val="PlainText"/>
        <w:rPr>
          <w:rFonts w:ascii="Courier New" w:hAnsi="Courier New" w:cs="Courier New"/>
          <w:lang w:val="en-GB"/>
        </w:rPr>
      </w:pPr>
      <w:r w:rsidRPr="00AB11B1">
        <w:rPr>
          <w:rFonts w:ascii="Courier New" w:hAnsi="Courier New" w:cs="Courier New"/>
          <w:lang w:val="en-GB"/>
        </w:rPr>
        <w:t>---</w:t>
      </w:r>
    </w:p>
    <w:p w:rsidR="00000000" w:rsidRPr="00AB11B1" w:rsidRDefault="00640C01" w:rsidP="00860515">
      <w:pPr>
        <w:pStyle w:val="PlainText"/>
        <w:rPr>
          <w:rFonts w:ascii="Courier New" w:hAnsi="Courier New" w:cs="Courier New"/>
          <w:lang w:val="en-GB"/>
        </w:rPr>
      </w:pPr>
    </w:p>
    <w:p w:rsidR="00000000" w:rsidRPr="00AB11B1" w:rsidRDefault="00640C01" w:rsidP="00860515">
      <w:pPr>
        <w:pStyle w:val="PlainText"/>
        <w:rPr>
          <w:rFonts w:ascii="Courier New" w:hAnsi="Courier New" w:cs="Courier New"/>
          <w:lang w:val="en-GB"/>
        </w:rPr>
      </w:pPr>
      <w:r w:rsidRPr="00AB11B1">
        <w:rPr>
          <w:rFonts w:ascii="Courier New" w:hAnsi="Courier New" w:cs="Courier New"/>
          <w:lang w:val="en-GB"/>
        </w:rPr>
        <w:t>The virtua</w:t>
      </w:r>
      <w:r w:rsidRPr="00AB11B1">
        <w:rPr>
          <w:rFonts w:ascii="Courier New" w:hAnsi="Courier New" w:cs="Courier New"/>
          <w:lang w:val="en-GB"/>
        </w:rPr>
        <w:t>l receptionist is a versatile tool that can do everything from directing incoming calls to sharing important information such as your business operating hours and weekly specials. Best of all, it is included as part of your Ooma Office account.</w:t>
      </w:r>
    </w:p>
    <w:p w:rsidR="00000000" w:rsidRPr="00AB11B1" w:rsidRDefault="00640C01" w:rsidP="00860515">
      <w:pPr>
        <w:pStyle w:val="PlainText"/>
        <w:rPr>
          <w:rFonts w:ascii="Courier New" w:hAnsi="Courier New" w:cs="Courier New"/>
          <w:lang w:val="en-GB"/>
        </w:rPr>
      </w:pPr>
    </w:p>
    <w:p w:rsidR="00000000" w:rsidRPr="00AB11B1" w:rsidRDefault="00640C01" w:rsidP="00860515">
      <w:pPr>
        <w:pStyle w:val="PlainText"/>
        <w:rPr>
          <w:rFonts w:ascii="Courier New" w:hAnsi="Courier New" w:cs="Courier New"/>
          <w:lang w:val="en-GB"/>
        </w:rPr>
      </w:pPr>
      <w:r w:rsidRPr="00AB11B1">
        <w:rPr>
          <w:rFonts w:ascii="Courier New" w:hAnsi="Courier New" w:cs="Courier New"/>
          <w:lang w:val="en-GB"/>
        </w:rPr>
        <w:t xml:space="preserve">## How do </w:t>
      </w:r>
      <w:r w:rsidRPr="00AB11B1">
        <w:rPr>
          <w:rFonts w:ascii="Courier New" w:hAnsi="Courier New" w:cs="Courier New"/>
          <w:lang w:val="en-GB"/>
        </w:rPr>
        <w:t>I get started with the virtual receptionist?</w:t>
      </w:r>
    </w:p>
    <w:p w:rsidR="00000000" w:rsidRPr="00AB11B1" w:rsidRDefault="00640C01" w:rsidP="00860515">
      <w:pPr>
        <w:pStyle w:val="PlainText"/>
        <w:rPr>
          <w:rFonts w:ascii="Courier New" w:hAnsi="Courier New" w:cs="Courier New"/>
          <w:lang w:val="en-GB"/>
        </w:rPr>
      </w:pPr>
    </w:p>
    <w:p w:rsidR="00000000" w:rsidRPr="00AB11B1" w:rsidRDefault="00640C01" w:rsidP="00860515">
      <w:pPr>
        <w:pStyle w:val="PlainText"/>
        <w:rPr>
          <w:rFonts w:ascii="Courier New" w:hAnsi="Courier New" w:cs="Courier New"/>
          <w:lang w:val="en-GB"/>
        </w:rPr>
      </w:pPr>
      <w:r w:rsidRPr="00AB11B1">
        <w:rPr>
          <w:rFonts w:ascii="Courier New" w:hAnsi="Courier New" w:cs="Courier New"/>
          <w:lang w:val="en-GB"/>
        </w:rPr>
        <w:t>When you activate your Ooma Office account, your virtual receptionist will be created and set up automatically. Your default setup includes a text-to-speech voice greeting personalised with your company's name.</w:t>
      </w:r>
      <w:r w:rsidRPr="00AB11B1">
        <w:rPr>
          <w:rFonts w:ascii="Courier New" w:hAnsi="Courier New" w:cs="Courier New"/>
          <w:lang w:val="en-GB"/>
        </w:rPr>
        <w:t xml:space="preserve"> You can press 0 to connect to your first Ooma Office extension.</w:t>
      </w:r>
    </w:p>
    <w:p w:rsidR="00000000" w:rsidRPr="00AB11B1" w:rsidRDefault="00640C01" w:rsidP="00860515">
      <w:pPr>
        <w:pStyle w:val="PlainText"/>
        <w:rPr>
          <w:rFonts w:ascii="Courier New" w:hAnsi="Courier New" w:cs="Courier New"/>
          <w:lang w:val="en-GB"/>
        </w:rPr>
      </w:pPr>
    </w:p>
    <w:p w:rsidR="00000000" w:rsidRPr="00AB11B1" w:rsidRDefault="00640C01" w:rsidP="00860515">
      <w:pPr>
        <w:pStyle w:val="PlainText"/>
        <w:rPr>
          <w:rFonts w:ascii="Courier New" w:hAnsi="Courier New" w:cs="Courier New"/>
          <w:lang w:val="en-GB"/>
        </w:rPr>
      </w:pPr>
      <w:r w:rsidRPr="00AB11B1">
        <w:rPr>
          <w:rFonts w:ascii="Courier New" w:hAnsi="Courier New" w:cs="Courier New"/>
          <w:lang w:val="en-GB"/>
        </w:rPr>
        <w:t>You can configure many of the settings for your virtual receptionist. To get started setting up your account, log into your Ooma Office Manager portal and visit "[Receptionist</w:t>
      </w:r>
      <w:proofErr w:type="gramStart"/>
      <w:r w:rsidRPr="00AB11B1">
        <w:rPr>
          <w:rFonts w:ascii="Courier New" w:hAnsi="Courier New" w:cs="Courier New"/>
          <w:lang w:val="en-GB"/>
        </w:rPr>
        <w:t>](</w:t>
      </w:r>
      <w:proofErr w:type="gramEnd"/>
      <w:r w:rsidRPr="00AB11B1">
        <w:rPr>
          <w:rFonts w:ascii="Courier New" w:hAnsi="Courier New" w:cs="Courier New"/>
          <w:lang w:val="en-GB"/>
        </w:rPr>
        <w:t>{{ site.offic</w:t>
      </w:r>
      <w:r w:rsidRPr="00AB11B1">
        <w:rPr>
          <w:rFonts w:ascii="Courier New" w:hAnsi="Courier New" w:cs="Courier New"/>
          <w:lang w:val="en-GB"/>
        </w:rPr>
        <w:t>e_link.au }}/#</w:t>
      </w:r>
      <w:proofErr w:type="spellStart"/>
      <w:r w:rsidRPr="00AB11B1">
        <w:rPr>
          <w:rFonts w:ascii="Courier New" w:hAnsi="Courier New" w:cs="Courier New"/>
          <w:lang w:val="en-GB"/>
        </w:rPr>
        <w:t>virtual_receptionist</w:t>
      </w:r>
      <w:proofErr w:type="spellEnd"/>
      <w:r w:rsidRPr="00AB11B1">
        <w:rPr>
          <w:rFonts w:ascii="Courier New" w:hAnsi="Courier New" w:cs="Courier New"/>
          <w:lang w:val="en-GB"/>
        </w:rPr>
        <w:t>)" under the "Manage" tab.</w:t>
      </w:r>
    </w:p>
    <w:p w:rsidR="00000000" w:rsidRPr="00AB11B1" w:rsidRDefault="00640C01" w:rsidP="00860515">
      <w:pPr>
        <w:pStyle w:val="PlainText"/>
        <w:rPr>
          <w:rFonts w:ascii="Courier New" w:hAnsi="Courier New" w:cs="Courier New"/>
          <w:lang w:val="en-GB"/>
        </w:rPr>
      </w:pPr>
    </w:p>
    <w:p w:rsidR="00000000" w:rsidRPr="00AB11B1" w:rsidRDefault="00640C01" w:rsidP="00860515">
      <w:pPr>
        <w:pStyle w:val="PlainText"/>
        <w:rPr>
          <w:rFonts w:ascii="Courier New" w:hAnsi="Courier New" w:cs="Courier New"/>
          <w:lang w:val="en-GB"/>
        </w:rPr>
      </w:pPr>
      <w:r w:rsidRPr="00AB11B1">
        <w:rPr>
          <w:rFonts w:ascii="Courier New" w:hAnsi="Courier New" w:cs="Courier New"/>
          <w:lang w:val="en-GB"/>
        </w:rPr>
        <w:t>From there, you can configure the following settings and options:</w:t>
      </w:r>
    </w:p>
    <w:p w:rsidR="00000000" w:rsidRPr="00AB11B1" w:rsidRDefault="00640C01" w:rsidP="00860515">
      <w:pPr>
        <w:pStyle w:val="PlainText"/>
        <w:rPr>
          <w:rFonts w:ascii="Courier New" w:hAnsi="Courier New" w:cs="Courier New"/>
          <w:lang w:val="en-GB"/>
        </w:rPr>
      </w:pPr>
    </w:p>
    <w:p w:rsidR="00000000" w:rsidRPr="00AB11B1" w:rsidRDefault="00640C01" w:rsidP="00860515">
      <w:pPr>
        <w:pStyle w:val="PlainText"/>
        <w:rPr>
          <w:rFonts w:ascii="Courier New" w:hAnsi="Courier New" w:cs="Courier New"/>
          <w:lang w:val="en-GB"/>
        </w:rPr>
      </w:pPr>
      <w:r w:rsidRPr="00AB11B1">
        <w:rPr>
          <w:rFonts w:ascii="Courier New" w:hAnsi="Courier New" w:cs="Courier New"/>
          <w:lang w:val="en-GB"/>
        </w:rPr>
        <w:t>* Choose "update your text-to-speech greeting" or "upload an audio file." [Learn more](/au/en/virtual-receptionist-greeting-opt</w:t>
      </w:r>
      <w:r w:rsidRPr="00AB11B1">
        <w:rPr>
          <w:rFonts w:ascii="Courier New" w:hAnsi="Courier New" w:cs="Courier New"/>
          <w:lang w:val="en-GB"/>
        </w:rPr>
        <w:t>ions).</w:t>
      </w:r>
    </w:p>
    <w:p w:rsidR="00000000" w:rsidRPr="00AB11B1" w:rsidRDefault="00640C01" w:rsidP="00860515">
      <w:pPr>
        <w:pStyle w:val="PlainText"/>
        <w:rPr>
          <w:rFonts w:ascii="Courier New" w:hAnsi="Courier New" w:cs="Courier New"/>
          <w:lang w:val="en-GB"/>
        </w:rPr>
      </w:pPr>
      <w:r w:rsidRPr="00AB11B1">
        <w:rPr>
          <w:rFonts w:ascii="Courier New" w:hAnsi="Courier New" w:cs="Courier New"/>
          <w:lang w:val="en-GB"/>
        </w:rPr>
        <w:t>* Set up your business hours and holidays, and configure different greeting</w:t>
      </w:r>
      <w:r w:rsidRPr="00AB11B1">
        <w:rPr>
          <w:rFonts w:ascii="Courier New" w:hAnsi="Courier New" w:cs="Courier New"/>
          <w:lang w:val="en-GB"/>
        </w:rPr>
        <w:t xml:space="preserve"> options for business hours and after-hours. [Learn more](/au/en/configuring-business-and-holiday-hours-with-the-virtual-receptionist).</w:t>
      </w:r>
    </w:p>
    <w:p w:rsidR="00000000" w:rsidRPr="00AB11B1" w:rsidRDefault="00640C01" w:rsidP="00860515">
      <w:pPr>
        <w:pStyle w:val="PlainText"/>
        <w:rPr>
          <w:rFonts w:ascii="Courier New" w:hAnsi="Courier New" w:cs="Courier New"/>
          <w:lang w:val="en-GB"/>
        </w:rPr>
      </w:pPr>
      <w:r w:rsidRPr="00AB11B1">
        <w:rPr>
          <w:rFonts w:ascii="Courier New" w:hAnsi="Courier New" w:cs="Courier New"/>
          <w:lang w:val="en-GB"/>
        </w:rPr>
        <w:t>* Direct</w:t>
      </w:r>
      <w:ins w:id="4" w:author="D" w:date="2017-06-05T22:45:00Z">
        <w:r w:rsidR="00AB11B1">
          <w:rPr>
            <w:rFonts w:ascii="Courier New" w:hAnsi="Courier New" w:cs="Courier New"/>
            <w:lang w:val="en-GB"/>
          </w:rPr>
          <w:t xml:space="preserve"> your</w:t>
        </w:r>
      </w:ins>
      <w:bookmarkStart w:id="5" w:name="_GoBack"/>
      <w:bookmarkEnd w:id="5"/>
      <w:r w:rsidRPr="00AB11B1">
        <w:rPr>
          <w:rFonts w:ascii="Courier New" w:hAnsi="Courier New" w:cs="Courier New"/>
          <w:lang w:val="en-GB"/>
        </w:rPr>
        <w:t xml:space="preserve"> calls to a virtual extension,</w:t>
      </w:r>
      <w:r w:rsidRPr="00AB11B1">
        <w:rPr>
          <w:rFonts w:ascii="Courier New" w:hAnsi="Courier New" w:cs="Courier New"/>
          <w:lang w:val="en-GB"/>
        </w:rPr>
        <w:t xml:space="preserve"> physical extension, ring group, or voicemail box through either "Key Press Assignments" or "Dial-By-Extension." [Learn more](/au/en/directing-incoming-calls-with-the-virtual-receptionist).</w:t>
      </w:r>
    </w:p>
    <w:p w:rsidR="00640C01" w:rsidRPr="00AB11B1" w:rsidRDefault="00640C01" w:rsidP="00860515">
      <w:pPr>
        <w:pStyle w:val="PlainText"/>
        <w:rPr>
          <w:rFonts w:ascii="Courier New" w:hAnsi="Courier New" w:cs="Courier New"/>
          <w:lang w:val="en-GB"/>
        </w:rPr>
      </w:pPr>
      <w:r w:rsidRPr="00AB11B1">
        <w:rPr>
          <w:rFonts w:ascii="Courier New" w:hAnsi="Courier New" w:cs="Courier New"/>
          <w:lang w:val="en-GB"/>
        </w:rPr>
        <w:t>* Check an extension's voicemail remotely. [Learn more](/au/en/voi</w:t>
      </w:r>
      <w:r w:rsidRPr="00AB11B1">
        <w:rPr>
          <w:rFonts w:ascii="Courier New" w:hAnsi="Courier New" w:cs="Courier New"/>
          <w:lang w:val="en-GB"/>
        </w:rPr>
        <w:t>cemail).</w:t>
      </w:r>
    </w:p>
    <w:sectPr w:rsidR="00640C01" w:rsidRPr="00AB11B1" w:rsidSect="00860515">
      <w:pgSz w:w="11907" w:h="16840" w:code="9"/>
      <w:pgMar w:top="1440" w:right="1335" w:bottom="1440" w:left="133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
    <w15:presenceInfo w15:providerId="None" w15:userI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C7A"/>
    <w:rsid w:val="00171115"/>
    <w:rsid w:val="00640C01"/>
    <w:rsid w:val="006C7C5D"/>
    <w:rsid w:val="00860515"/>
    <w:rsid w:val="00AB11B1"/>
    <w:rsid w:val="00CC1754"/>
    <w:rsid w:val="00D74D11"/>
    <w:rsid w:val="00EC2921"/>
    <w:rsid w:val="00F61C7A"/>
    <w:rsid w:val="00F83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A7D1A2-F734-4CBB-A326-7944CD97F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6051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6051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3</cp:revision>
  <dcterms:created xsi:type="dcterms:W3CDTF">2017-06-05T19:40:00Z</dcterms:created>
  <dcterms:modified xsi:type="dcterms:W3CDTF">2017-06-05T19:45:00Z</dcterms:modified>
</cp:coreProperties>
</file>