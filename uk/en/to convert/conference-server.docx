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B67B4"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w:t>
      </w:r>
    </w:p>
    <w:p w14:paraId="74C62FC4"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layout: post</w:t>
      </w:r>
    </w:p>
    <w:p w14:paraId="72236810"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title:  Conference Server</w:t>
      </w:r>
    </w:p>
    <w:p w14:paraId="535C2360"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date:   2017-02-05 10:30:00</w:t>
      </w:r>
    </w:p>
    <w:p w14:paraId="10C5F391"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country: [</w:t>
      </w:r>
      <w:del w:id="0" w:author="DL" w:date="2017-05-31T06:36:00Z">
        <w:r w:rsidRPr="00217B9E" w:rsidDel="0048124A">
          <w:rPr>
            <w:rFonts w:ascii="Courier New" w:hAnsi="Courier New" w:cs="Courier New"/>
          </w:rPr>
          <w:delText>Australia</w:delText>
        </w:r>
      </w:del>
      <w:ins w:id="1" w:author="DL" w:date="2017-05-31T06:36:00Z">
        <w:r w:rsidR="0048124A">
          <w:rPr>
            <w:rFonts w:ascii="Courier New" w:hAnsi="Courier New" w:cs="Courier New"/>
          </w:rPr>
          <w:t>UK</w:t>
        </w:r>
      </w:ins>
      <w:r w:rsidRPr="00217B9E">
        <w:rPr>
          <w:rFonts w:ascii="Courier New" w:hAnsi="Courier New" w:cs="Courier New"/>
        </w:rPr>
        <w:t>]</w:t>
      </w:r>
    </w:p>
    <w:p w14:paraId="151DC56A"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language: [English]</w:t>
      </w:r>
    </w:p>
    <w:p w14:paraId="322B2EC7"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locale: [en-</w:t>
      </w:r>
      <w:del w:id="2" w:author="DL" w:date="2017-05-31T06:36:00Z">
        <w:r w:rsidRPr="00217B9E" w:rsidDel="0048124A">
          <w:rPr>
            <w:rFonts w:ascii="Courier New" w:hAnsi="Courier New" w:cs="Courier New"/>
          </w:rPr>
          <w:delText>au</w:delText>
        </w:r>
      </w:del>
      <w:ins w:id="3" w:author="DL" w:date="2017-05-31T06:36:00Z">
        <w:r w:rsidR="0048124A">
          <w:rPr>
            <w:rFonts w:ascii="Courier New" w:hAnsi="Courier New" w:cs="Courier New"/>
          </w:rPr>
          <w:t>uk</w:t>
        </w:r>
      </w:ins>
      <w:r w:rsidRPr="00217B9E">
        <w:rPr>
          <w:rFonts w:ascii="Courier New" w:hAnsi="Courier New" w:cs="Courier New"/>
        </w:rPr>
        <w:t>]</w:t>
      </w:r>
    </w:p>
    <w:p w14:paraId="3DAE55C5"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category: [wework]</w:t>
      </w:r>
    </w:p>
    <w:p w14:paraId="641D395C"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tags: [admin-features, add-ons, wework]</w:t>
      </w:r>
    </w:p>
    <w:p w14:paraId="502E739C"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w:t>
      </w:r>
    </w:p>
    <w:p w14:paraId="211604CF" w14:textId="77777777" w:rsidR="00000000" w:rsidRPr="00217B9E" w:rsidRDefault="006454C5" w:rsidP="00975E2D">
      <w:pPr>
        <w:pStyle w:val="PlainText"/>
        <w:rPr>
          <w:rFonts w:ascii="Courier New" w:hAnsi="Courier New" w:cs="Courier New"/>
        </w:rPr>
      </w:pPr>
    </w:p>
    <w:p w14:paraId="64C34A92"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If you need to bring many parties together in a single phone cal</w:t>
      </w:r>
      <w:r w:rsidRPr="00217B9E">
        <w:rPr>
          <w:rFonts w:ascii="Courier New" w:hAnsi="Courier New" w:cs="Courier New"/>
        </w:rPr>
        <w:t>l, an Ooma Office conference server is the ideal solution. Included with your monthly Ooma Office fee and bundled with its own phone number, this feature makes it easy to conduct meetings with remote team members and business partners.</w:t>
      </w:r>
    </w:p>
    <w:p w14:paraId="3310A6EB" w14:textId="77777777" w:rsidR="00000000" w:rsidRPr="00217B9E" w:rsidRDefault="006454C5" w:rsidP="00975E2D">
      <w:pPr>
        <w:pStyle w:val="PlainText"/>
        <w:rPr>
          <w:rFonts w:ascii="Courier New" w:hAnsi="Courier New" w:cs="Courier New"/>
        </w:rPr>
      </w:pPr>
    </w:p>
    <w:p w14:paraId="20E06415"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1. Table of Content</w:t>
      </w:r>
      <w:r w:rsidRPr="00217B9E">
        <w:rPr>
          <w:rFonts w:ascii="Courier New" w:hAnsi="Courier New" w:cs="Courier New"/>
        </w:rPr>
        <w:t>s</w:t>
      </w:r>
    </w:p>
    <w:p w14:paraId="5B6C43E2"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{:toc}</w:t>
      </w:r>
    </w:p>
    <w:p w14:paraId="63750F2A"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 * *</w:t>
      </w:r>
    </w:p>
    <w:p w14:paraId="1CD3A4D6" w14:textId="77777777" w:rsidR="00000000" w:rsidRPr="00217B9E" w:rsidRDefault="006454C5" w:rsidP="00975E2D">
      <w:pPr>
        <w:pStyle w:val="PlainText"/>
        <w:rPr>
          <w:rFonts w:ascii="Courier New" w:hAnsi="Courier New" w:cs="Courier New"/>
        </w:rPr>
      </w:pPr>
    </w:p>
    <w:p w14:paraId="7E6772C4"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 How do I set up a conference server?</w:t>
      </w:r>
    </w:p>
    <w:p w14:paraId="61AABEEA" w14:textId="77777777" w:rsidR="00000000" w:rsidRPr="00217B9E" w:rsidRDefault="006454C5" w:rsidP="00975E2D">
      <w:pPr>
        <w:pStyle w:val="PlainText"/>
        <w:rPr>
          <w:rFonts w:ascii="Courier New" w:hAnsi="Courier New" w:cs="Courier New"/>
        </w:rPr>
      </w:pPr>
    </w:p>
    <w:p w14:paraId="6E6AFEA2"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You can add a conference server to your account by following the directions below:</w:t>
      </w:r>
    </w:p>
    <w:p w14:paraId="19B76EB6" w14:textId="77777777" w:rsidR="00000000" w:rsidRPr="00217B9E" w:rsidRDefault="006454C5" w:rsidP="00975E2D">
      <w:pPr>
        <w:pStyle w:val="PlainText"/>
        <w:rPr>
          <w:rFonts w:ascii="Courier New" w:hAnsi="Courier New" w:cs="Courier New"/>
        </w:rPr>
      </w:pPr>
    </w:p>
    <w:p w14:paraId="2D1EF849"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1. Log into your Ooma Office Manager at [{{ site.office_link.au }}]({{ site.office_link.au }}/) and navigate to "[C</w:t>
      </w:r>
      <w:r w:rsidRPr="00217B9E">
        <w:rPr>
          <w:rFonts w:ascii="Courier New" w:hAnsi="Courier New" w:cs="Courier New"/>
        </w:rPr>
        <w:t>onferences]({{ site.office_link.au }}/#conferences)" under the "Setup" tab, as shown in the following illustration: \\</w:t>
      </w:r>
    </w:p>
    <w:p w14:paraId="1827DCE4"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 xml:space="preserve">   ![conference server tab]({{ site.baseurl }}/assets/images/ooma_office_manager/conference_server_tab.png)</w:t>
      </w:r>
    </w:p>
    <w:p w14:paraId="4C51DE89" w14:textId="77777777" w:rsidR="00000000" w:rsidRPr="00217B9E" w:rsidRDefault="006454C5" w:rsidP="00975E2D">
      <w:pPr>
        <w:pStyle w:val="PlainText"/>
        <w:rPr>
          <w:rFonts w:ascii="Courier New" w:hAnsi="Courier New" w:cs="Courier New"/>
        </w:rPr>
      </w:pPr>
    </w:p>
    <w:p w14:paraId="7BD30116"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2. Click + Setup Conference"</w:t>
      </w:r>
      <w:r w:rsidRPr="00217B9E">
        <w:rPr>
          <w:rFonts w:ascii="Courier New" w:hAnsi="Courier New" w:cs="Courier New"/>
        </w:rPr>
        <w:t>. The following screen is displayed: \\</w:t>
      </w:r>
    </w:p>
    <w:p w14:paraId="68DDA898"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 xml:space="preserve">   ![conference server add]({{ site.baseurl }}/assets/images/ooma_office_manager/conference_server_add.png)</w:t>
      </w:r>
    </w:p>
    <w:p w14:paraId="1A99B5F3" w14:textId="77777777" w:rsidR="00000000" w:rsidRPr="00217B9E" w:rsidRDefault="006454C5" w:rsidP="00975E2D">
      <w:pPr>
        <w:pStyle w:val="PlainText"/>
        <w:rPr>
          <w:rFonts w:ascii="Courier New" w:hAnsi="Courier New" w:cs="Courier New"/>
        </w:rPr>
      </w:pPr>
    </w:p>
    <w:p w14:paraId="15E5DFE1"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3. Click "Setup Conference Server". The following screen is displayed: \\</w:t>
      </w:r>
    </w:p>
    <w:p w14:paraId="2ECA81D9"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 xml:space="preserve">   ![conference server setup]({{ </w:t>
      </w:r>
      <w:r w:rsidRPr="00217B9E">
        <w:rPr>
          <w:rFonts w:ascii="Courier New" w:hAnsi="Courier New" w:cs="Courier New"/>
        </w:rPr>
        <w:t>site.baseurl }}/assets/images/ooma_office_manager/conference_server_setup.png)</w:t>
      </w:r>
    </w:p>
    <w:p w14:paraId="29E423C5" w14:textId="77777777" w:rsidR="00000000" w:rsidRPr="00217B9E" w:rsidRDefault="006454C5" w:rsidP="00975E2D">
      <w:pPr>
        <w:pStyle w:val="PlainText"/>
        <w:rPr>
          <w:rFonts w:ascii="Courier New" w:hAnsi="Courier New" w:cs="Courier New"/>
        </w:rPr>
      </w:pPr>
    </w:p>
    <w:p w14:paraId="303D106A"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 xml:space="preserve">   Choose the extension number that will be assigned to your conference server. Then set up the first conference room by entering the name, the conference ID, and an optional P</w:t>
      </w:r>
      <w:r w:rsidRPr="00217B9E">
        <w:rPr>
          <w:rFonts w:ascii="Courier New" w:hAnsi="Courier New" w:cs="Courier New"/>
        </w:rPr>
        <w:t>IN.</w:t>
      </w:r>
    </w:p>
    <w:p w14:paraId="31AB6FCD"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4. When you have set up the conference server, click "+Add conference" to add a new conference room.</w:t>
      </w:r>
    </w:p>
    <w:p w14:paraId="18ECD548"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5. Save your changes so that participants can call in to the conference server.</w:t>
      </w:r>
    </w:p>
    <w:p w14:paraId="50BEDB69" w14:textId="77777777" w:rsidR="00000000" w:rsidRPr="00217B9E" w:rsidRDefault="006454C5" w:rsidP="00975E2D">
      <w:pPr>
        <w:pStyle w:val="PlainText"/>
        <w:rPr>
          <w:rFonts w:ascii="Courier New" w:hAnsi="Courier New" w:cs="Courier New"/>
        </w:rPr>
      </w:pPr>
    </w:p>
    <w:p w14:paraId="44F42416"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 How do I set or change the conference ID or participant PIN for a c</w:t>
      </w:r>
      <w:r w:rsidRPr="00217B9E">
        <w:rPr>
          <w:rFonts w:ascii="Courier New" w:hAnsi="Courier New" w:cs="Courier New"/>
        </w:rPr>
        <w:t>onference room?</w:t>
      </w:r>
    </w:p>
    <w:p w14:paraId="65192AC5" w14:textId="77777777" w:rsidR="00000000" w:rsidRPr="00217B9E" w:rsidRDefault="006454C5" w:rsidP="00975E2D">
      <w:pPr>
        <w:pStyle w:val="PlainText"/>
        <w:rPr>
          <w:rFonts w:ascii="Courier New" w:hAnsi="Courier New" w:cs="Courier New"/>
        </w:rPr>
      </w:pPr>
    </w:p>
    <w:p w14:paraId="118AAC0C"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You can set or change the conference ID or participant PIN for a conference room by following these directions:</w:t>
      </w:r>
    </w:p>
    <w:p w14:paraId="0FF71218" w14:textId="77777777" w:rsidR="00000000" w:rsidRPr="00217B9E" w:rsidRDefault="006454C5" w:rsidP="00975E2D">
      <w:pPr>
        <w:pStyle w:val="PlainText"/>
        <w:rPr>
          <w:rFonts w:ascii="Courier New" w:hAnsi="Courier New" w:cs="Courier New"/>
        </w:rPr>
      </w:pPr>
    </w:p>
    <w:p w14:paraId="147DCC02"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 xml:space="preserve">1. Click </w:t>
      </w:r>
      <w:del w:id="4" w:author="DL" w:date="2017-05-31T06:40:00Z">
        <w:r w:rsidRPr="00217B9E" w:rsidDel="0048124A">
          <w:rPr>
            <w:rFonts w:ascii="Courier New" w:hAnsi="Courier New" w:cs="Courier New"/>
          </w:rPr>
          <w:delText xml:space="preserve">on </w:delText>
        </w:r>
      </w:del>
      <w:r w:rsidRPr="00217B9E">
        <w:rPr>
          <w:rFonts w:ascii="Courier New" w:hAnsi="Courier New" w:cs="Courier New"/>
        </w:rPr>
        <w:t>the "Settings" ( ![settings]({{ site.baseurl }}/assets/images/ooma_office_manager/settings.png) ) button next to t</w:t>
      </w:r>
      <w:r w:rsidRPr="00217B9E">
        <w:rPr>
          <w:rFonts w:ascii="Courier New" w:hAnsi="Courier New" w:cs="Courier New"/>
        </w:rPr>
        <w:t>he conference room you would like to update.</w:t>
      </w:r>
    </w:p>
    <w:p w14:paraId="39081F6D"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2. Enter or update the conference ID or participant PIN.</w:t>
      </w:r>
    </w:p>
    <w:p w14:paraId="07AA6301"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3. Save your changes.</w:t>
      </w:r>
    </w:p>
    <w:p w14:paraId="2EA4DF00" w14:textId="77777777" w:rsidR="00000000" w:rsidRPr="00217B9E" w:rsidRDefault="006454C5" w:rsidP="00975E2D">
      <w:pPr>
        <w:pStyle w:val="PlainText"/>
        <w:rPr>
          <w:rFonts w:ascii="Courier New" w:hAnsi="Courier New" w:cs="Courier New"/>
        </w:rPr>
      </w:pPr>
    </w:p>
    <w:p w14:paraId="060BE157"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 How do I remove a conference room?</w:t>
      </w:r>
    </w:p>
    <w:p w14:paraId="10D06E05" w14:textId="77777777" w:rsidR="00000000" w:rsidRPr="00217B9E" w:rsidRDefault="006454C5" w:rsidP="00975E2D">
      <w:pPr>
        <w:pStyle w:val="PlainText"/>
        <w:rPr>
          <w:rFonts w:ascii="Courier New" w:hAnsi="Courier New" w:cs="Courier New"/>
        </w:rPr>
      </w:pPr>
    </w:p>
    <w:p w14:paraId="27197E20"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You can remove a conference room by following these directions:</w:t>
      </w:r>
    </w:p>
    <w:p w14:paraId="18084FF8" w14:textId="77777777" w:rsidR="00000000" w:rsidRPr="00217B9E" w:rsidRDefault="006454C5" w:rsidP="00975E2D">
      <w:pPr>
        <w:pStyle w:val="PlainText"/>
        <w:rPr>
          <w:rFonts w:ascii="Courier New" w:hAnsi="Courier New" w:cs="Courier New"/>
        </w:rPr>
      </w:pPr>
    </w:p>
    <w:p w14:paraId="11F0955E"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1. Click the "Trash" ( ![tr</w:t>
      </w:r>
      <w:r w:rsidRPr="00217B9E">
        <w:rPr>
          <w:rFonts w:ascii="Courier New" w:hAnsi="Courier New" w:cs="Courier New"/>
        </w:rPr>
        <w:t>ash]({{ site.baseurl }}/assets/images/ooma_office_manager/trash.png) ) button next to the conference room you wish to delete.</w:t>
      </w:r>
    </w:p>
    <w:p w14:paraId="559EFA6F"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2. Confirm that you would like to delete the conference room.</w:t>
      </w:r>
    </w:p>
    <w:p w14:paraId="4EFA5282" w14:textId="77777777" w:rsidR="00000000" w:rsidRPr="00217B9E" w:rsidRDefault="006454C5" w:rsidP="00975E2D">
      <w:pPr>
        <w:pStyle w:val="PlainText"/>
        <w:rPr>
          <w:rFonts w:ascii="Courier New" w:hAnsi="Courier New" w:cs="Courier New"/>
        </w:rPr>
      </w:pPr>
    </w:p>
    <w:p w14:paraId="743C2B6D"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 xml:space="preserve">## </w:t>
      </w:r>
      <w:commentRangeStart w:id="5"/>
      <w:r w:rsidRPr="00217B9E">
        <w:rPr>
          <w:rFonts w:ascii="Courier New" w:hAnsi="Courier New" w:cs="Courier New"/>
        </w:rPr>
        <w:t>How many conference rooms can I have set up at a time?</w:t>
      </w:r>
      <w:commentRangeEnd w:id="5"/>
      <w:r w:rsidR="0048124A">
        <w:rPr>
          <w:rStyle w:val="CommentReference"/>
          <w:rFonts w:asciiTheme="minorHAnsi" w:hAnsiTheme="minorHAnsi"/>
        </w:rPr>
        <w:commentReference w:id="5"/>
      </w:r>
    </w:p>
    <w:p w14:paraId="435AEB82" w14:textId="77777777" w:rsidR="00000000" w:rsidRPr="00217B9E" w:rsidRDefault="006454C5" w:rsidP="00975E2D">
      <w:pPr>
        <w:pStyle w:val="PlainText"/>
        <w:rPr>
          <w:rFonts w:ascii="Courier New" w:hAnsi="Courier New" w:cs="Courier New"/>
        </w:rPr>
      </w:pPr>
    </w:p>
    <w:p w14:paraId="1209BE42"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 xml:space="preserve">You can </w:t>
      </w:r>
      <w:r w:rsidRPr="00217B9E">
        <w:rPr>
          <w:rFonts w:ascii="Courier New" w:hAnsi="Courier New" w:cs="Courier New"/>
        </w:rPr>
        <w:t>have up to ten conference rooms.</w:t>
      </w:r>
    </w:p>
    <w:p w14:paraId="1AD4B043" w14:textId="77777777" w:rsidR="00000000" w:rsidRPr="00217B9E" w:rsidRDefault="006454C5" w:rsidP="00975E2D">
      <w:pPr>
        <w:pStyle w:val="PlainText"/>
        <w:rPr>
          <w:rFonts w:ascii="Courier New" w:hAnsi="Courier New" w:cs="Courier New"/>
        </w:rPr>
      </w:pPr>
    </w:p>
    <w:p w14:paraId="6C7ABC59"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 How many people can use a conference room at a time?</w:t>
      </w:r>
    </w:p>
    <w:p w14:paraId="3B98A382" w14:textId="77777777" w:rsidR="00000000" w:rsidRPr="00217B9E" w:rsidRDefault="006454C5" w:rsidP="00975E2D">
      <w:pPr>
        <w:pStyle w:val="PlainText"/>
        <w:rPr>
          <w:rFonts w:ascii="Courier New" w:hAnsi="Courier New" w:cs="Courier New"/>
        </w:rPr>
      </w:pPr>
    </w:p>
    <w:p w14:paraId="69C591C2" w14:textId="77777777" w:rsidR="00000000" w:rsidRPr="00217B9E" w:rsidRDefault="006454C5" w:rsidP="00975E2D">
      <w:pPr>
        <w:pStyle w:val="PlainText"/>
        <w:rPr>
          <w:rFonts w:ascii="Courier New" w:hAnsi="Courier New" w:cs="Courier New"/>
        </w:rPr>
      </w:pPr>
      <w:del w:id="6" w:author="DL" w:date="2017-05-31T06:47:00Z">
        <w:r w:rsidRPr="00217B9E" w:rsidDel="00D90F3F">
          <w:rPr>
            <w:rFonts w:ascii="Courier New" w:hAnsi="Courier New" w:cs="Courier New"/>
          </w:rPr>
          <w:delText>In a conference room, y</w:delText>
        </w:r>
      </w:del>
      <w:ins w:id="7" w:author="DL" w:date="2017-05-31T06:47:00Z">
        <w:r w:rsidR="00D90F3F">
          <w:rPr>
            <w:rFonts w:ascii="Courier New" w:hAnsi="Courier New" w:cs="Courier New"/>
          </w:rPr>
          <w:t>Y</w:t>
        </w:r>
      </w:ins>
      <w:r w:rsidRPr="00217B9E">
        <w:rPr>
          <w:rFonts w:ascii="Courier New" w:hAnsi="Courier New" w:cs="Courier New"/>
        </w:rPr>
        <w:t xml:space="preserve">ou can bring </w:t>
      </w:r>
      <w:del w:id="8" w:author="DL" w:date="2017-05-31T06:47:00Z">
        <w:r w:rsidRPr="00217B9E" w:rsidDel="00D90F3F">
          <w:rPr>
            <w:rFonts w:ascii="Courier New" w:hAnsi="Courier New" w:cs="Courier New"/>
          </w:rPr>
          <w:delText xml:space="preserve">in </w:delText>
        </w:r>
      </w:del>
      <w:r w:rsidRPr="00217B9E">
        <w:rPr>
          <w:rFonts w:ascii="Courier New" w:hAnsi="Courier New" w:cs="Courier New"/>
        </w:rPr>
        <w:t>up to ten participants</w:t>
      </w:r>
      <w:ins w:id="9" w:author="DL" w:date="2017-05-31T06:47:00Z">
        <w:r w:rsidR="00D90F3F">
          <w:rPr>
            <w:rFonts w:ascii="Courier New" w:hAnsi="Courier New" w:cs="Courier New"/>
          </w:rPr>
          <w:t xml:space="preserve"> into a conference room</w:t>
        </w:r>
      </w:ins>
      <w:bookmarkStart w:id="10" w:name="_GoBack"/>
      <w:bookmarkEnd w:id="10"/>
      <w:r w:rsidRPr="00217B9E">
        <w:rPr>
          <w:rFonts w:ascii="Courier New" w:hAnsi="Courier New" w:cs="Courier New"/>
        </w:rPr>
        <w:t>.</w:t>
      </w:r>
    </w:p>
    <w:p w14:paraId="5B75B004" w14:textId="77777777" w:rsidR="00000000" w:rsidRPr="00217B9E" w:rsidRDefault="006454C5" w:rsidP="00975E2D">
      <w:pPr>
        <w:pStyle w:val="PlainText"/>
        <w:rPr>
          <w:rFonts w:ascii="Courier New" w:hAnsi="Courier New" w:cs="Courier New"/>
        </w:rPr>
      </w:pPr>
    </w:p>
    <w:p w14:paraId="4CEE82E9"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 How do I delete the conference server?</w:t>
      </w:r>
    </w:p>
    <w:p w14:paraId="75210F57" w14:textId="77777777" w:rsidR="00000000" w:rsidRPr="00217B9E" w:rsidRDefault="006454C5" w:rsidP="00975E2D">
      <w:pPr>
        <w:pStyle w:val="PlainText"/>
        <w:rPr>
          <w:rFonts w:ascii="Courier New" w:hAnsi="Courier New" w:cs="Courier New"/>
        </w:rPr>
      </w:pPr>
    </w:p>
    <w:p w14:paraId="10566FA0"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1. Log into your Ooma Office Manager at [{{ site.office_li</w:t>
      </w:r>
      <w:r w:rsidRPr="00217B9E">
        <w:rPr>
          <w:rFonts w:ascii="Courier New" w:hAnsi="Courier New" w:cs="Courier New"/>
        </w:rPr>
        <w:t>nk.au }}]({{ site.office_link.au }}/) and navigate to "[Conferences]({{ site.office_link.au }}/#conferences)" under the "Setup" tab.</w:t>
      </w:r>
    </w:p>
    <w:p w14:paraId="5F04F9B5"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2. Remove all conference rooms by clicking the "Trash" ( ![trash]({{ site.baseurl }}/assets/images/ooma_office_manager/tras</w:t>
      </w:r>
      <w:r w:rsidRPr="00217B9E">
        <w:rPr>
          <w:rFonts w:ascii="Courier New" w:hAnsi="Courier New" w:cs="Courier New"/>
        </w:rPr>
        <w:t>h.png) ) button next to each of them.</w:t>
      </w:r>
    </w:p>
    <w:p w14:paraId="5CEC7184" w14:textId="77777777" w:rsidR="00000000" w:rsidRPr="00217B9E" w:rsidRDefault="006454C5" w:rsidP="00975E2D">
      <w:pPr>
        <w:pStyle w:val="PlainText"/>
        <w:rPr>
          <w:rFonts w:ascii="Courier New" w:hAnsi="Courier New" w:cs="Courier New"/>
        </w:rPr>
      </w:pPr>
      <w:r w:rsidRPr="00217B9E">
        <w:rPr>
          <w:rFonts w:ascii="Courier New" w:hAnsi="Courier New" w:cs="Courier New"/>
        </w:rPr>
        <w:t>3. Navigate to "Numbers". If a phone number is mapped to the Conference Server extension, unassign the number or map it to another extension.</w:t>
      </w:r>
    </w:p>
    <w:p w14:paraId="75CBA9D8" w14:textId="77777777" w:rsidR="006454C5" w:rsidRPr="00217B9E" w:rsidRDefault="006454C5" w:rsidP="00975E2D">
      <w:pPr>
        <w:pStyle w:val="PlainText"/>
        <w:rPr>
          <w:rFonts w:ascii="Courier New" w:hAnsi="Courier New" w:cs="Courier New"/>
        </w:rPr>
      </w:pPr>
      <w:r w:rsidRPr="00217B9E">
        <w:rPr>
          <w:rFonts w:ascii="Courier New" w:hAnsi="Courier New" w:cs="Courier New"/>
        </w:rPr>
        <w:t>4. Navigate to "Extensions" and delete the conference server by clicking the</w:t>
      </w:r>
      <w:r w:rsidRPr="00217B9E">
        <w:rPr>
          <w:rFonts w:ascii="Courier New" w:hAnsi="Courier New" w:cs="Courier New"/>
        </w:rPr>
        <w:t xml:space="preserve"> "Trash" ( ![trash]({{ site.baseurl }}/assets/images/ooma_office_manager/trash.png) ) button next to it.</w:t>
      </w:r>
    </w:p>
    <w:sectPr w:rsidR="006454C5" w:rsidRPr="00217B9E" w:rsidSect="00975E2D">
      <w:pgSz w:w="12240" w:h="15840"/>
      <w:pgMar w:top="1440" w:right="1502" w:bottom="1440" w:left="15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L" w:date="2017-05-31T06:42:00Z" w:initials="DL">
    <w:p w14:paraId="0D45E9AB" w14:textId="77777777" w:rsidR="0048124A" w:rsidRDefault="0048124A">
      <w:pPr>
        <w:pStyle w:val="CommentText"/>
      </w:pPr>
      <w:r>
        <w:rPr>
          <w:rStyle w:val="CommentReference"/>
        </w:rPr>
        <w:annotationRef/>
      </w:r>
      <w:r w:rsidR="006454C5">
        <w:rPr>
          <w:rFonts w:ascii="Courier New" w:hAnsi="Courier New" w:cs="Courier New"/>
          <w:noProof/>
          <w:sz w:val="21"/>
          <w:szCs w:val="21"/>
        </w:rPr>
        <w:t>"</w:t>
      </w:r>
      <w:r w:rsidRPr="00217B9E">
        <w:rPr>
          <w:rFonts w:ascii="Courier New" w:hAnsi="Courier New" w:cs="Courier New"/>
          <w:sz w:val="21"/>
          <w:szCs w:val="21"/>
        </w:rPr>
        <w:t>How many conference rooms can I set up at</w:t>
      </w:r>
      <w:r w:rsidR="006454C5">
        <w:rPr>
          <w:rFonts w:ascii="Courier New" w:hAnsi="Courier New" w:cs="Courier New"/>
          <w:noProof/>
          <w:sz w:val="21"/>
          <w:szCs w:val="21"/>
        </w:rPr>
        <w:t xml:space="preserve"> any one</w:t>
      </w:r>
      <w:r w:rsidR="006454C5">
        <w:rPr>
          <w:rFonts w:ascii="Courier New" w:hAnsi="Courier New" w:cs="Courier New"/>
          <w:noProof/>
          <w:sz w:val="21"/>
          <w:szCs w:val="21"/>
        </w:rPr>
        <w:t xml:space="preserve"> </w:t>
      </w:r>
      <w:r w:rsidR="006454C5">
        <w:rPr>
          <w:rFonts w:ascii="Courier New" w:hAnsi="Courier New" w:cs="Courier New"/>
          <w:noProof/>
          <w:sz w:val="21"/>
          <w:szCs w:val="21"/>
        </w:rPr>
        <w:t>(</w:t>
      </w:r>
      <w:r w:rsidR="006454C5">
        <w:rPr>
          <w:rFonts w:ascii="Courier New" w:hAnsi="Courier New" w:cs="Courier New"/>
          <w:noProof/>
          <w:sz w:val="21"/>
          <w:szCs w:val="21"/>
        </w:rPr>
        <w:t>or '</w:t>
      </w:r>
      <w:r w:rsidR="006454C5">
        <w:rPr>
          <w:rFonts w:ascii="Courier New" w:hAnsi="Courier New" w:cs="Courier New"/>
          <w:noProof/>
          <w:sz w:val="21"/>
          <w:szCs w:val="21"/>
        </w:rPr>
        <w:t>given</w:t>
      </w:r>
      <w:r w:rsidR="006454C5">
        <w:rPr>
          <w:rFonts w:ascii="Courier New" w:hAnsi="Courier New" w:cs="Courier New"/>
          <w:noProof/>
          <w:sz w:val="21"/>
          <w:szCs w:val="21"/>
        </w:rPr>
        <w:t>'</w:t>
      </w:r>
      <w:r w:rsidR="006454C5">
        <w:rPr>
          <w:rFonts w:ascii="Courier New" w:hAnsi="Courier New" w:cs="Courier New"/>
          <w:noProof/>
          <w:sz w:val="21"/>
          <w:szCs w:val="21"/>
        </w:rPr>
        <w:t>)</w:t>
      </w:r>
      <w:r w:rsidR="006454C5">
        <w:rPr>
          <w:rFonts w:ascii="Courier New" w:hAnsi="Courier New" w:cs="Courier New"/>
          <w:noProof/>
          <w:sz w:val="21"/>
          <w:szCs w:val="21"/>
        </w:rPr>
        <w:t xml:space="preserve"> time</w:t>
      </w:r>
      <w:r w:rsidRPr="00217B9E">
        <w:rPr>
          <w:rFonts w:ascii="Courier New" w:hAnsi="Courier New" w:cs="Courier New"/>
          <w:sz w:val="21"/>
          <w:szCs w:val="21"/>
        </w:rPr>
        <w:t>?</w:t>
      </w:r>
      <w:r w:rsidR="006454C5">
        <w:rPr>
          <w:rFonts w:ascii="Courier New" w:hAnsi="Courier New" w:cs="Courier New"/>
          <w:noProof/>
          <w:sz w:val="21"/>
          <w:szCs w:val="21"/>
        </w:rPr>
        <w:t>"</w:t>
      </w:r>
      <w:r w:rsidR="006454C5" w:rsidRPr="0048124A">
        <w:rPr>
          <w:rFonts w:ascii="Courier New" w:hAnsi="Courier New" w:cs="Courier New"/>
          <w:b/>
          <w:noProof/>
          <w:sz w:val="21"/>
          <w:szCs w:val="21"/>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45E9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217B9E"/>
    <w:rsid w:val="003B7D00"/>
    <w:rsid w:val="0048124A"/>
    <w:rsid w:val="00486F8D"/>
    <w:rsid w:val="006454C5"/>
    <w:rsid w:val="006D4213"/>
    <w:rsid w:val="00704938"/>
    <w:rsid w:val="008540A9"/>
    <w:rsid w:val="00975E2D"/>
    <w:rsid w:val="009D4A99"/>
    <w:rsid w:val="009E1586"/>
    <w:rsid w:val="00D90F3F"/>
    <w:rsid w:val="00DF025A"/>
    <w:rsid w:val="00E52F41"/>
    <w:rsid w:val="00EB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D86D"/>
  <w15:chartTrackingRefBased/>
  <w15:docId w15:val="{DE8AC381-58F9-4F30-8B70-4BE4FEE5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75E2D"/>
    <w:pPr>
      <w:spacing w:after="0"/>
    </w:pPr>
    <w:rPr>
      <w:rFonts w:ascii="Consolas" w:hAnsi="Consolas"/>
      <w:sz w:val="21"/>
      <w:szCs w:val="21"/>
    </w:rPr>
  </w:style>
  <w:style w:type="character" w:customStyle="1" w:styleId="PlainTextChar">
    <w:name w:val="Plain Text Char"/>
    <w:basedOn w:val="DefaultParagraphFont"/>
    <w:link w:val="PlainText"/>
    <w:uiPriority w:val="99"/>
    <w:rsid w:val="00975E2D"/>
    <w:rPr>
      <w:rFonts w:ascii="Consolas" w:hAnsi="Consolas"/>
      <w:sz w:val="21"/>
      <w:szCs w:val="21"/>
      <w:lang w:val="en-GB"/>
    </w:rPr>
  </w:style>
  <w:style w:type="character" w:styleId="CommentReference">
    <w:name w:val="annotation reference"/>
    <w:basedOn w:val="DefaultParagraphFont"/>
    <w:uiPriority w:val="99"/>
    <w:semiHidden/>
    <w:unhideWhenUsed/>
    <w:rsid w:val="0048124A"/>
    <w:rPr>
      <w:sz w:val="16"/>
      <w:szCs w:val="16"/>
    </w:rPr>
  </w:style>
  <w:style w:type="paragraph" w:styleId="CommentText">
    <w:name w:val="annotation text"/>
    <w:basedOn w:val="Normal"/>
    <w:link w:val="CommentTextChar"/>
    <w:uiPriority w:val="99"/>
    <w:semiHidden/>
    <w:unhideWhenUsed/>
    <w:rsid w:val="0048124A"/>
    <w:rPr>
      <w:sz w:val="20"/>
      <w:szCs w:val="20"/>
    </w:rPr>
  </w:style>
  <w:style w:type="character" w:customStyle="1" w:styleId="CommentTextChar">
    <w:name w:val="Comment Text Char"/>
    <w:basedOn w:val="DefaultParagraphFont"/>
    <w:link w:val="CommentText"/>
    <w:uiPriority w:val="99"/>
    <w:semiHidden/>
    <w:rsid w:val="0048124A"/>
    <w:rPr>
      <w:sz w:val="20"/>
      <w:szCs w:val="20"/>
      <w:lang w:val="en-GB"/>
    </w:rPr>
  </w:style>
  <w:style w:type="paragraph" w:styleId="CommentSubject">
    <w:name w:val="annotation subject"/>
    <w:basedOn w:val="CommentText"/>
    <w:next w:val="CommentText"/>
    <w:link w:val="CommentSubjectChar"/>
    <w:uiPriority w:val="99"/>
    <w:semiHidden/>
    <w:unhideWhenUsed/>
    <w:rsid w:val="0048124A"/>
    <w:rPr>
      <w:b/>
      <w:bCs/>
    </w:rPr>
  </w:style>
  <w:style w:type="character" w:customStyle="1" w:styleId="CommentSubjectChar">
    <w:name w:val="Comment Subject Char"/>
    <w:basedOn w:val="CommentTextChar"/>
    <w:link w:val="CommentSubject"/>
    <w:uiPriority w:val="99"/>
    <w:semiHidden/>
    <w:rsid w:val="0048124A"/>
    <w:rPr>
      <w:b/>
      <w:bCs/>
      <w:sz w:val="20"/>
      <w:szCs w:val="20"/>
      <w:lang w:val="en-GB"/>
    </w:rPr>
  </w:style>
  <w:style w:type="paragraph" w:styleId="Revision">
    <w:name w:val="Revision"/>
    <w:hidden/>
    <w:uiPriority w:val="99"/>
    <w:semiHidden/>
    <w:rsid w:val="0048124A"/>
    <w:pPr>
      <w:spacing w:after="0" w:line="240" w:lineRule="auto"/>
    </w:pPr>
    <w:rPr>
      <w:lang w:val="en-GB"/>
    </w:rPr>
  </w:style>
  <w:style w:type="paragraph" w:styleId="BalloonText">
    <w:name w:val="Balloon Text"/>
    <w:basedOn w:val="Normal"/>
    <w:link w:val="BalloonTextChar"/>
    <w:uiPriority w:val="99"/>
    <w:semiHidden/>
    <w:unhideWhenUsed/>
    <w:rsid w:val="0048124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24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DL</cp:lastModifiedBy>
  <cp:revision>3</cp:revision>
  <dcterms:created xsi:type="dcterms:W3CDTF">2017-05-31T03:36:00Z</dcterms:created>
  <dcterms:modified xsi:type="dcterms:W3CDTF">2017-05-31T03:48:00Z</dcterms:modified>
</cp:coreProperties>
</file>