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w:t>
      </w:r>
    </w:p>
    <w:p w:rsidR="00000000" w:rsidRPr="007C64EB" w:rsidRDefault="005E1006" w:rsidP="002120DC">
      <w:pPr>
        <w:pStyle w:val="PlainText"/>
        <w:rPr>
          <w:rFonts w:ascii="Courier New" w:hAnsi="Courier New" w:cs="Courier New"/>
          <w:lang w:val="en-GB"/>
        </w:rPr>
      </w:pPr>
      <w:proofErr w:type="gramStart"/>
      <w:r w:rsidRPr="007C64EB">
        <w:rPr>
          <w:rFonts w:ascii="Courier New" w:hAnsi="Courier New" w:cs="Courier New"/>
          <w:lang w:val="en-GB"/>
        </w:rPr>
        <w:t>layout</w:t>
      </w:r>
      <w:proofErr w:type="gramEnd"/>
      <w:r w:rsidRPr="007C64EB">
        <w:rPr>
          <w:rFonts w:ascii="Courier New" w:hAnsi="Courier New" w:cs="Courier New"/>
          <w:lang w:val="en-GB"/>
        </w:rPr>
        <w:t>: post</w:t>
      </w:r>
    </w:p>
    <w:p w:rsidR="00000000" w:rsidRPr="007C64EB" w:rsidRDefault="005E1006" w:rsidP="002120DC">
      <w:pPr>
        <w:pStyle w:val="PlainText"/>
        <w:rPr>
          <w:rFonts w:ascii="Courier New" w:hAnsi="Courier New" w:cs="Courier New"/>
          <w:lang w:val="en-GB"/>
        </w:rPr>
      </w:pPr>
      <w:proofErr w:type="gramStart"/>
      <w:r w:rsidRPr="007C64EB">
        <w:rPr>
          <w:rFonts w:ascii="Courier New" w:hAnsi="Courier New" w:cs="Courier New"/>
          <w:lang w:val="en-GB"/>
        </w:rPr>
        <w:t>title</w:t>
      </w:r>
      <w:proofErr w:type="gramEnd"/>
      <w:r w:rsidRPr="007C64EB">
        <w:rPr>
          <w:rFonts w:ascii="Courier New" w:hAnsi="Courier New" w:cs="Courier New"/>
          <w:lang w:val="en-GB"/>
        </w:rPr>
        <w:t>:  Transfer Music</w:t>
      </w:r>
    </w:p>
    <w:p w:rsidR="00000000" w:rsidRPr="007C64EB" w:rsidRDefault="005E1006" w:rsidP="002120DC">
      <w:pPr>
        <w:pStyle w:val="PlainText"/>
        <w:rPr>
          <w:rFonts w:ascii="Courier New" w:hAnsi="Courier New" w:cs="Courier New"/>
          <w:lang w:val="en-GB"/>
        </w:rPr>
      </w:pPr>
      <w:proofErr w:type="gramStart"/>
      <w:r w:rsidRPr="007C64EB">
        <w:rPr>
          <w:rFonts w:ascii="Courier New" w:hAnsi="Courier New" w:cs="Courier New"/>
          <w:lang w:val="en-GB"/>
        </w:rPr>
        <w:t>date</w:t>
      </w:r>
      <w:proofErr w:type="gramEnd"/>
      <w:r w:rsidRPr="007C64EB">
        <w:rPr>
          <w:rFonts w:ascii="Courier New" w:hAnsi="Courier New" w:cs="Courier New"/>
          <w:lang w:val="en-GB"/>
        </w:rPr>
        <w:t>:   2017-02-08 08:00:00</w:t>
      </w:r>
    </w:p>
    <w:p w:rsidR="00000000" w:rsidRPr="007C64EB" w:rsidRDefault="005E1006" w:rsidP="002120DC">
      <w:pPr>
        <w:pStyle w:val="PlainText"/>
        <w:rPr>
          <w:rFonts w:ascii="Courier New" w:hAnsi="Courier New" w:cs="Courier New"/>
          <w:lang w:val="en-GB"/>
        </w:rPr>
      </w:pPr>
      <w:proofErr w:type="gramStart"/>
      <w:r w:rsidRPr="007C64EB">
        <w:rPr>
          <w:rFonts w:ascii="Courier New" w:hAnsi="Courier New" w:cs="Courier New"/>
          <w:lang w:val="en-GB"/>
        </w:rPr>
        <w:t>country</w:t>
      </w:r>
      <w:proofErr w:type="gramEnd"/>
      <w:r w:rsidRPr="007C64EB">
        <w:rPr>
          <w:rFonts w:ascii="Courier New" w:hAnsi="Courier New" w:cs="Courier New"/>
          <w:lang w:val="en-GB"/>
        </w:rPr>
        <w:t>: [</w:t>
      </w:r>
      <w:del w:id="0" w:author="D" w:date="2017-06-03T23:30:00Z">
        <w:r w:rsidRPr="007C64EB" w:rsidDel="00427CAC">
          <w:rPr>
            <w:rFonts w:ascii="Courier New" w:hAnsi="Courier New" w:cs="Courier New"/>
            <w:lang w:val="en-GB"/>
          </w:rPr>
          <w:delText>Australia</w:delText>
        </w:r>
      </w:del>
      <w:ins w:id="1" w:author="D" w:date="2017-06-03T23:30:00Z">
        <w:r w:rsidR="00427CAC">
          <w:rPr>
            <w:rFonts w:ascii="Courier New" w:hAnsi="Courier New" w:cs="Courier New"/>
            <w:lang w:val="en-GB"/>
          </w:rPr>
          <w:t>UK</w:t>
        </w:r>
      </w:ins>
      <w:r w:rsidRPr="007C64EB">
        <w:rPr>
          <w:rFonts w:ascii="Courier New" w:hAnsi="Courier New" w:cs="Courier New"/>
          <w:lang w:val="en-GB"/>
        </w:rPr>
        <w:t>]</w:t>
      </w:r>
    </w:p>
    <w:p w:rsidR="00000000" w:rsidRPr="007C64EB" w:rsidRDefault="005E1006" w:rsidP="002120DC">
      <w:pPr>
        <w:pStyle w:val="PlainText"/>
        <w:rPr>
          <w:rFonts w:ascii="Courier New" w:hAnsi="Courier New" w:cs="Courier New"/>
          <w:lang w:val="en-GB"/>
        </w:rPr>
      </w:pPr>
      <w:proofErr w:type="gramStart"/>
      <w:r w:rsidRPr="007C64EB">
        <w:rPr>
          <w:rFonts w:ascii="Courier New" w:hAnsi="Courier New" w:cs="Courier New"/>
          <w:lang w:val="en-GB"/>
        </w:rPr>
        <w:t>language</w:t>
      </w:r>
      <w:proofErr w:type="gramEnd"/>
      <w:r w:rsidRPr="007C64EB">
        <w:rPr>
          <w:rFonts w:ascii="Courier New" w:hAnsi="Courier New" w:cs="Courier New"/>
          <w:lang w:val="en-GB"/>
        </w:rPr>
        <w:t>: [English]</w:t>
      </w: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locale: [en-</w:t>
      </w:r>
      <w:del w:id="2" w:author="D" w:date="2017-06-03T23:31:00Z">
        <w:r w:rsidRPr="007C64EB" w:rsidDel="00427CAC">
          <w:rPr>
            <w:rFonts w:ascii="Courier New" w:hAnsi="Courier New" w:cs="Courier New"/>
            <w:lang w:val="en-GB"/>
          </w:rPr>
          <w:delText>au</w:delText>
        </w:r>
      </w:del>
      <w:ins w:id="3" w:author="D" w:date="2017-06-03T23:31:00Z">
        <w:r w:rsidR="00427CAC">
          <w:rPr>
            <w:rFonts w:ascii="Courier New" w:hAnsi="Courier New" w:cs="Courier New"/>
            <w:lang w:val="en-GB"/>
          </w:rPr>
          <w:t>uk</w:t>
        </w:r>
      </w:ins>
      <w:bookmarkStart w:id="4" w:name="_GoBack"/>
      <w:bookmarkEnd w:id="4"/>
      <w:r w:rsidRPr="007C64EB">
        <w:rPr>
          <w:rFonts w:ascii="Courier New" w:hAnsi="Courier New" w:cs="Courier New"/>
          <w:lang w:val="en-GB"/>
        </w:rPr>
        <w:t>]</w:t>
      </w:r>
    </w:p>
    <w:p w:rsidR="00000000" w:rsidRPr="007C64EB" w:rsidRDefault="005E1006" w:rsidP="002120DC">
      <w:pPr>
        <w:pStyle w:val="PlainText"/>
        <w:rPr>
          <w:rFonts w:ascii="Courier New" w:hAnsi="Courier New" w:cs="Courier New"/>
          <w:lang w:val="en-GB"/>
        </w:rPr>
      </w:pPr>
      <w:proofErr w:type="gramStart"/>
      <w:r w:rsidRPr="007C64EB">
        <w:rPr>
          <w:rFonts w:ascii="Courier New" w:hAnsi="Courier New" w:cs="Courier New"/>
          <w:lang w:val="en-GB"/>
        </w:rPr>
        <w:t>category</w:t>
      </w:r>
      <w:proofErr w:type="gramEnd"/>
      <w:r w:rsidRPr="007C64EB">
        <w:rPr>
          <w:rFonts w:ascii="Courier New" w:hAnsi="Courier New" w:cs="Courier New"/>
          <w:lang w:val="en-GB"/>
        </w:rPr>
        <w:t>: [</w:t>
      </w:r>
      <w:proofErr w:type="spellStart"/>
      <w:r w:rsidRPr="007C64EB">
        <w:rPr>
          <w:rFonts w:ascii="Courier New" w:hAnsi="Courier New" w:cs="Courier New"/>
          <w:lang w:val="en-GB"/>
        </w:rPr>
        <w:t>wework</w:t>
      </w:r>
      <w:proofErr w:type="spellEnd"/>
      <w:r w:rsidRPr="007C64EB">
        <w:rPr>
          <w:rFonts w:ascii="Courier New" w:hAnsi="Courier New" w:cs="Courier New"/>
          <w:lang w:val="en-GB"/>
        </w:rPr>
        <w:t>]</w:t>
      </w:r>
    </w:p>
    <w:p w:rsidR="00000000" w:rsidRPr="007C64EB" w:rsidRDefault="005E1006" w:rsidP="002120DC">
      <w:pPr>
        <w:pStyle w:val="PlainText"/>
        <w:rPr>
          <w:rFonts w:ascii="Courier New" w:hAnsi="Courier New" w:cs="Courier New"/>
          <w:lang w:val="en-GB"/>
        </w:rPr>
      </w:pPr>
      <w:proofErr w:type="gramStart"/>
      <w:r w:rsidRPr="007C64EB">
        <w:rPr>
          <w:rFonts w:ascii="Courier New" w:hAnsi="Courier New" w:cs="Courier New"/>
          <w:lang w:val="en-GB"/>
        </w:rPr>
        <w:t>tags</w:t>
      </w:r>
      <w:proofErr w:type="gramEnd"/>
      <w:r w:rsidRPr="007C64EB">
        <w:rPr>
          <w:rFonts w:ascii="Courier New" w:hAnsi="Courier New" w:cs="Courier New"/>
          <w:lang w:val="en-GB"/>
        </w:rPr>
        <w:t xml:space="preserve">: [admin-features, calling, </w:t>
      </w:r>
      <w:proofErr w:type="spellStart"/>
      <w:r w:rsidRPr="007C64EB">
        <w:rPr>
          <w:rFonts w:ascii="Courier New" w:hAnsi="Courier New" w:cs="Courier New"/>
          <w:lang w:val="en-GB"/>
        </w:rPr>
        <w:t>ooma</w:t>
      </w:r>
      <w:proofErr w:type="spellEnd"/>
      <w:r w:rsidRPr="007C64EB">
        <w:rPr>
          <w:rFonts w:ascii="Courier New" w:hAnsi="Courier New" w:cs="Courier New"/>
          <w:lang w:val="en-GB"/>
        </w:rPr>
        <w:t xml:space="preserve">-office-manager, personalization, </w:t>
      </w:r>
      <w:proofErr w:type="spellStart"/>
      <w:r w:rsidRPr="007C64EB">
        <w:rPr>
          <w:rFonts w:ascii="Courier New" w:hAnsi="Courier New" w:cs="Courier New"/>
          <w:lang w:val="en-GB"/>
        </w:rPr>
        <w:t>wework</w:t>
      </w:r>
      <w:proofErr w:type="spellEnd"/>
      <w:r w:rsidRPr="007C64EB">
        <w:rPr>
          <w:rFonts w:ascii="Courier New" w:hAnsi="Courier New" w:cs="Courier New"/>
          <w:lang w:val="en-GB"/>
        </w:rPr>
        <w:t>]</w:t>
      </w: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Sometimes it takes longer tha</w:t>
      </w:r>
      <w:r w:rsidRPr="007C64EB">
        <w:rPr>
          <w:rFonts w:ascii="Courier New" w:hAnsi="Courier New" w:cs="Courier New"/>
          <w:lang w:val="en-GB"/>
        </w:rPr>
        <w:t>n we would like to get to the phone when a call is transferred from the Virtual Receptionist. With transfer music, you can either let the phone ring or you can upload an audio file so that your customers won't wait in silence.</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1. Table of Contents</w:t>
      </w: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w:t>
      </w:r>
      <w:proofErr w:type="gramStart"/>
      <w:r w:rsidRPr="007C64EB">
        <w:rPr>
          <w:rFonts w:ascii="Courier New" w:hAnsi="Courier New" w:cs="Courier New"/>
          <w:lang w:val="en-GB"/>
        </w:rPr>
        <w:t>:</w:t>
      </w:r>
      <w:proofErr w:type="spellStart"/>
      <w:r w:rsidRPr="007C64EB">
        <w:rPr>
          <w:rFonts w:ascii="Courier New" w:hAnsi="Courier New" w:cs="Courier New"/>
          <w:lang w:val="en-GB"/>
        </w:rPr>
        <w:t>toc</w:t>
      </w:r>
      <w:proofErr w:type="spellEnd"/>
      <w:proofErr w:type="gramEnd"/>
      <w:r w:rsidRPr="007C64EB">
        <w:rPr>
          <w:rFonts w:ascii="Courier New" w:hAnsi="Courier New" w:cs="Courier New"/>
          <w:lang w:val="en-GB"/>
        </w:rPr>
        <w:t>}</w:t>
      </w: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 * *</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 How can I upload transfer music?</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1. Log into your Ooma Office Manager at [{</w:t>
      </w:r>
      <w:proofErr w:type="gramStart"/>
      <w:r w:rsidRPr="007C64EB">
        <w:rPr>
          <w:rFonts w:ascii="Courier New" w:hAnsi="Courier New" w:cs="Courier New"/>
          <w:lang w:val="en-GB"/>
        </w:rPr>
        <w:t>{ site.office</w:t>
      </w:r>
      <w:proofErr w:type="gramEnd"/>
      <w:r w:rsidRPr="007C64EB">
        <w:rPr>
          <w:rFonts w:ascii="Courier New" w:hAnsi="Courier New" w:cs="Courier New"/>
          <w:lang w:val="en-GB"/>
        </w:rPr>
        <w:t>_link.au }}]({{ site.office_link.au }}) and navigate to "[Preferences]({{ site.office_link.au }}/#preferences)" under the "Setup" tab.</w:t>
      </w: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2. Under the "Transfer</w:t>
      </w:r>
      <w:r w:rsidRPr="007C64EB">
        <w:rPr>
          <w:rFonts w:ascii="Courier New" w:hAnsi="Courier New" w:cs="Courier New"/>
          <w:lang w:val="en-GB"/>
        </w:rPr>
        <w:t xml:space="preserve"> Music" option, choose whether you would like to use the standard </w:t>
      </w:r>
      <w:proofErr w:type="spellStart"/>
      <w:r w:rsidRPr="007C64EB">
        <w:rPr>
          <w:rFonts w:ascii="Courier New" w:hAnsi="Courier New" w:cs="Courier New"/>
          <w:lang w:val="en-GB"/>
        </w:rPr>
        <w:t>ringback</w:t>
      </w:r>
      <w:proofErr w:type="spellEnd"/>
      <w:r w:rsidRPr="007C64EB">
        <w:rPr>
          <w:rFonts w:ascii="Courier New" w:hAnsi="Courier New" w:cs="Courier New"/>
          <w:lang w:val="en-GB"/>
        </w:rPr>
        <w:t xml:space="preserve"> tone or if you would like to upload an audio file. If you would like to upload an audio file, you will be taken to a new screen where you can browse your computer to find the .wav o</w:t>
      </w:r>
      <w:r w:rsidRPr="007C64EB">
        <w:rPr>
          <w:rFonts w:ascii="Courier New" w:hAnsi="Courier New" w:cs="Courier New"/>
          <w:lang w:val="en-GB"/>
        </w:rPr>
        <w:t>r .mp3 file: \\</w:t>
      </w: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 xml:space="preserve">   </w:t>
      </w:r>
      <w:proofErr w:type="gramStart"/>
      <w:r w:rsidRPr="007C64EB">
        <w:rPr>
          <w:rFonts w:ascii="Courier New" w:hAnsi="Courier New" w:cs="Courier New"/>
          <w:lang w:val="en-GB"/>
        </w:rPr>
        <w:t>![</w:t>
      </w:r>
      <w:proofErr w:type="gramEnd"/>
      <w:r w:rsidRPr="007C64EB">
        <w:rPr>
          <w:rFonts w:ascii="Courier New" w:hAnsi="Courier New" w:cs="Courier New"/>
          <w:lang w:val="en-GB"/>
        </w:rPr>
        <w:t xml:space="preserve">transfer music]({{ </w:t>
      </w:r>
      <w:proofErr w:type="spellStart"/>
      <w:r w:rsidRPr="007C64EB">
        <w:rPr>
          <w:rFonts w:ascii="Courier New" w:hAnsi="Courier New" w:cs="Courier New"/>
          <w:lang w:val="en-GB"/>
        </w:rPr>
        <w:t>site.baseurl</w:t>
      </w:r>
      <w:proofErr w:type="spellEnd"/>
      <w:r w:rsidRPr="007C64EB">
        <w:rPr>
          <w:rFonts w:ascii="Courier New" w:hAnsi="Courier New" w:cs="Courier New"/>
          <w:lang w:val="en-GB"/>
        </w:rPr>
        <w:t xml:space="preserve"> }}/assets/images/</w:t>
      </w:r>
      <w:proofErr w:type="spellStart"/>
      <w:r w:rsidRPr="007C64EB">
        <w:rPr>
          <w:rFonts w:ascii="Courier New" w:hAnsi="Courier New" w:cs="Courier New"/>
          <w:lang w:val="en-GB"/>
        </w:rPr>
        <w:t>ooma_office_manager</w:t>
      </w:r>
      <w:proofErr w:type="spellEnd"/>
      <w:r w:rsidRPr="007C64EB">
        <w:rPr>
          <w:rFonts w:ascii="Courier New" w:hAnsi="Courier New" w:cs="Courier New"/>
          <w:lang w:val="en-GB"/>
        </w:rPr>
        <w:t>/transfer_music.png)</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3. Choose the type of transfer music you would like to use.</w:t>
      </w: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 xml:space="preserve">4. If you have uploaded an audio file, you can test it by clicking the </w:t>
      </w:r>
      <w:proofErr w:type="gramStart"/>
      <w:r w:rsidRPr="007C64EB">
        <w:rPr>
          <w:rFonts w:ascii="Courier New" w:hAnsi="Courier New" w:cs="Courier New"/>
          <w:lang w:val="en-GB"/>
        </w:rPr>
        <w:t>[ !</w:t>
      </w:r>
      <w:proofErr w:type="gramEnd"/>
      <w:r w:rsidRPr="007C64EB">
        <w:rPr>
          <w:rFonts w:ascii="Courier New" w:hAnsi="Courier New" w:cs="Courier New"/>
          <w:lang w:val="en-GB"/>
        </w:rPr>
        <w:t>[listen]({{</w:t>
      </w:r>
      <w:r w:rsidRPr="007C64EB">
        <w:rPr>
          <w:rFonts w:ascii="Courier New" w:hAnsi="Courier New" w:cs="Courier New"/>
          <w:lang w:val="en-GB"/>
        </w:rPr>
        <w:t xml:space="preserve"> </w:t>
      </w:r>
      <w:proofErr w:type="spellStart"/>
      <w:r w:rsidRPr="007C64EB">
        <w:rPr>
          <w:rFonts w:ascii="Courier New" w:hAnsi="Courier New" w:cs="Courier New"/>
          <w:lang w:val="en-GB"/>
        </w:rPr>
        <w:t>site.baseurl</w:t>
      </w:r>
      <w:proofErr w:type="spellEnd"/>
      <w:r w:rsidRPr="007C64EB">
        <w:rPr>
          <w:rFonts w:ascii="Courier New" w:hAnsi="Courier New" w:cs="Courier New"/>
          <w:lang w:val="en-GB"/>
        </w:rPr>
        <w:t xml:space="preserve"> }}/assets/images/</w:t>
      </w:r>
      <w:proofErr w:type="spellStart"/>
      <w:r w:rsidRPr="007C64EB">
        <w:rPr>
          <w:rFonts w:ascii="Courier New" w:hAnsi="Courier New" w:cs="Courier New"/>
          <w:lang w:val="en-GB"/>
        </w:rPr>
        <w:t>ooma_office_manager</w:t>
      </w:r>
      <w:proofErr w:type="spellEnd"/>
      <w:r w:rsidRPr="007C64EB">
        <w:rPr>
          <w:rFonts w:ascii="Courier New" w:hAnsi="Courier New" w:cs="Courier New"/>
          <w:lang w:val="en-GB"/>
        </w:rPr>
        <w:t xml:space="preserve">/listen.png) ] button next to the file's name. You can upload a different file by clicking the </w:t>
      </w:r>
      <w:proofErr w:type="gramStart"/>
      <w:r w:rsidRPr="007C64EB">
        <w:rPr>
          <w:rFonts w:ascii="Courier New" w:hAnsi="Courier New" w:cs="Courier New"/>
          <w:lang w:val="en-GB"/>
        </w:rPr>
        <w:t>[ !</w:t>
      </w:r>
      <w:proofErr w:type="gramEnd"/>
      <w:r w:rsidRPr="007C64EB">
        <w:rPr>
          <w:rFonts w:ascii="Courier New" w:hAnsi="Courier New" w:cs="Courier New"/>
          <w:lang w:val="en-GB"/>
        </w:rPr>
        <w:t xml:space="preserve">[settings]({{ </w:t>
      </w:r>
      <w:proofErr w:type="spellStart"/>
      <w:r w:rsidRPr="007C64EB">
        <w:rPr>
          <w:rFonts w:ascii="Courier New" w:hAnsi="Courier New" w:cs="Courier New"/>
          <w:lang w:val="en-GB"/>
        </w:rPr>
        <w:t>site.baseurl</w:t>
      </w:r>
      <w:proofErr w:type="spellEnd"/>
      <w:r w:rsidRPr="007C64EB">
        <w:rPr>
          <w:rFonts w:ascii="Courier New" w:hAnsi="Courier New" w:cs="Courier New"/>
          <w:lang w:val="en-GB"/>
        </w:rPr>
        <w:t xml:space="preserve"> }}/assets/images/</w:t>
      </w:r>
      <w:proofErr w:type="spellStart"/>
      <w:r w:rsidRPr="007C64EB">
        <w:rPr>
          <w:rFonts w:ascii="Courier New" w:hAnsi="Courier New" w:cs="Courier New"/>
          <w:lang w:val="en-GB"/>
        </w:rPr>
        <w:t>ooma_office_manager</w:t>
      </w:r>
      <w:proofErr w:type="spellEnd"/>
      <w:r w:rsidRPr="007C64EB">
        <w:rPr>
          <w:rFonts w:ascii="Courier New" w:hAnsi="Courier New" w:cs="Courier New"/>
          <w:lang w:val="en-GB"/>
        </w:rPr>
        <w:t>/settings.png) ] button.</w:t>
      </w: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5. Click "Save" when</w:t>
      </w:r>
      <w:r w:rsidRPr="007C64EB">
        <w:rPr>
          <w:rFonts w:ascii="Courier New" w:hAnsi="Courier New" w:cs="Courier New"/>
          <w:lang w:val="en-GB"/>
        </w:rPr>
        <w:t xml:space="preserve"> you're done.</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 xml:space="preserve">## What is the difference between </w:t>
      </w:r>
      <w:proofErr w:type="spellStart"/>
      <w:r w:rsidRPr="007C64EB">
        <w:rPr>
          <w:rFonts w:ascii="Courier New" w:hAnsi="Courier New" w:cs="Courier New"/>
          <w:lang w:val="en-GB"/>
        </w:rPr>
        <w:t>ringback</w:t>
      </w:r>
      <w:proofErr w:type="spellEnd"/>
      <w:r w:rsidRPr="007C64EB">
        <w:rPr>
          <w:rFonts w:ascii="Courier New" w:hAnsi="Courier New" w:cs="Courier New"/>
          <w:lang w:val="en-GB"/>
        </w:rPr>
        <w:t xml:space="preserve"> and an audio file?</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 xml:space="preserve">A </w:t>
      </w:r>
      <w:proofErr w:type="spellStart"/>
      <w:r w:rsidRPr="007C64EB">
        <w:rPr>
          <w:rFonts w:ascii="Courier New" w:hAnsi="Courier New" w:cs="Courier New"/>
          <w:lang w:val="en-GB"/>
        </w:rPr>
        <w:t>ringback</w:t>
      </w:r>
      <w:proofErr w:type="spellEnd"/>
      <w:r w:rsidRPr="007C64EB">
        <w:rPr>
          <w:rFonts w:ascii="Courier New" w:hAnsi="Courier New" w:cs="Courier New"/>
          <w:lang w:val="en-GB"/>
        </w:rPr>
        <w:t xml:space="preserve"> tone will simulate the standard ringing of an incoming call that you hear when you are waiting for the phone to be picked up.</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You can create an audio file by recordin</w:t>
      </w:r>
      <w:r w:rsidRPr="007C64EB">
        <w:rPr>
          <w:rFonts w:ascii="Courier New" w:hAnsi="Courier New" w:cs="Courier New"/>
          <w:lang w:val="en-GB"/>
        </w:rPr>
        <w:t>g information about your business that might be relevant to your customers, or you can upload music that you are licensed to use.</w:t>
      </w:r>
    </w:p>
    <w:p w:rsidR="00000000" w:rsidRPr="007C64EB" w:rsidRDefault="005E1006" w:rsidP="002120DC">
      <w:pPr>
        <w:pStyle w:val="PlainText"/>
        <w:rPr>
          <w:rFonts w:ascii="Courier New" w:hAnsi="Courier New" w:cs="Courier New"/>
          <w:lang w:val="en-GB"/>
        </w:rPr>
      </w:pPr>
    </w:p>
    <w:p w:rsidR="00000000" w:rsidRPr="007C64EB" w:rsidRDefault="005E1006" w:rsidP="002120DC">
      <w:pPr>
        <w:pStyle w:val="PlainText"/>
        <w:rPr>
          <w:rFonts w:ascii="Courier New" w:hAnsi="Courier New" w:cs="Courier New"/>
          <w:lang w:val="en-GB"/>
        </w:rPr>
      </w:pPr>
      <w:r w:rsidRPr="007C64EB">
        <w:rPr>
          <w:rFonts w:ascii="Courier New" w:hAnsi="Courier New" w:cs="Courier New"/>
          <w:lang w:val="en-GB"/>
        </w:rPr>
        <w:t>## What size and format can my audio file be?</w:t>
      </w:r>
    </w:p>
    <w:p w:rsidR="00000000" w:rsidRPr="007C64EB" w:rsidRDefault="005E1006" w:rsidP="002120DC">
      <w:pPr>
        <w:pStyle w:val="PlainText"/>
        <w:rPr>
          <w:rFonts w:ascii="Courier New" w:hAnsi="Courier New" w:cs="Courier New"/>
          <w:lang w:val="en-GB"/>
        </w:rPr>
      </w:pPr>
    </w:p>
    <w:p w:rsidR="005E1006" w:rsidRPr="007C64EB" w:rsidRDefault="005E1006" w:rsidP="002120DC">
      <w:pPr>
        <w:pStyle w:val="PlainText"/>
        <w:rPr>
          <w:rFonts w:ascii="Courier New" w:hAnsi="Courier New" w:cs="Courier New"/>
          <w:lang w:val="en-GB"/>
        </w:rPr>
      </w:pPr>
      <w:r w:rsidRPr="007C64EB">
        <w:rPr>
          <w:rFonts w:ascii="Courier New" w:hAnsi="Courier New" w:cs="Courier New"/>
          <w:lang w:val="en-GB"/>
        </w:rPr>
        <w:t xml:space="preserve">Your audio file can be saved as a .wav or </w:t>
      </w:r>
      <w:proofErr w:type="gramStart"/>
      <w:r w:rsidRPr="007C64EB">
        <w:rPr>
          <w:rFonts w:ascii="Courier New" w:hAnsi="Courier New" w:cs="Courier New"/>
          <w:lang w:val="en-GB"/>
        </w:rPr>
        <w:t>a</w:t>
      </w:r>
      <w:proofErr w:type="gramEnd"/>
      <w:r w:rsidRPr="007C64EB">
        <w:rPr>
          <w:rFonts w:ascii="Courier New" w:hAnsi="Courier New" w:cs="Courier New"/>
          <w:lang w:val="en-GB"/>
        </w:rPr>
        <w:t xml:space="preserve"> .mp3, and can be up to 5 MB in siz</w:t>
      </w:r>
      <w:r w:rsidRPr="007C64EB">
        <w:rPr>
          <w:rFonts w:ascii="Courier New" w:hAnsi="Courier New" w:cs="Courier New"/>
          <w:lang w:val="en-GB"/>
        </w:rPr>
        <w:t>e.</w:t>
      </w:r>
    </w:p>
    <w:sectPr w:rsidR="005E1006" w:rsidRPr="007C64EB" w:rsidSect="002120DC">
      <w:pgSz w:w="11907" w:h="16840" w:code="9"/>
      <w:pgMar w:top="1440" w:right="1335" w:bottom="1440" w:left="13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7A"/>
    <w:rsid w:val="00171115"/>
    <w:rsid w:val="002120DC"/>
    <w:rsid w:val="00427CAC"/>
    <w:rsid w:val="005E1006"/>
    <w:rsid w:val="006C7C5D"/>
    <w:rsid w:val="007C64EB"/>
    <w:rsid w:val="00CC1754"/>
    <w:rsid w:val="00EC2921"/>
    <w:rsid w:val="00F61C7A"/>
    <w:rsid w:val="00F8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2A690-F4C1-4A55-817E-38525FE5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20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120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2017-06-03T20:30:00Z</dcterms:created>
  <dcterms:modified xsi:type="dcterms:W3CDTF">2017-06-03T20:31:00Z</dcterms:modified>
</cp:coreProperties>
</file>