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r w:rsidRPr="00137A6B">
        <w:rPr>
          <w:rFonts w:ascii="Courier New" w:hAnsi="Courier New" w:cs="Courier New"/>
        </w:rPr>
        <w:t>---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proofErr w:type="gramStart"/>
      <w:r w:rsidRPr="00137A6B">
        <w:rPr>
          <w:rFonts w:ascii="Courier New" w:hAnsi="Courier New" w:cs="Courier New"/>
        </w:rPr>
        <w:t>layout</w:t>
      </w:r>
      <w:proofErr w:type="gramEnd"/>
      <w:r w:rsidRPr="00137A6B">
        <w:rPr>
          <w:rFonts w:ascii="Courier New" w:hAnsi="Courier New" w:cs="Courier New"/>
        </w:rPr>
        <w:t>: post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proofErr w:type="gramStart"/>
      <w:r w:rsidRPr="00137A6B">
        <w:rPr>
          <w:rFonts w:ascii="Courier New" w:hAnsi="Courier New" w:cs="Courier New"/>
        </w:rPr>
        <w:t>title</w:t>
      </w:r>
      <w:proofErr w:type="gramEnd"/>
      <w:r w:rsidRPr="00137A6B">
        <w:rPr>
          <w:rFonts w:ascii="Courier New" w:hAnsi="Courier New" w:cs="Courier New"/>
        </w:rPr>
        <w:t>:  Caller ID Blocking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proofErr w:type="gramStart"/>
      <w:r w:rsidRPr="00137A6B">
        <w:rPr>
          <w:rFonts w:ascii="Courier New" w:hAnsi="Courier New" w:cs="Courier New"/>
        </w:rPr>
        <w:t>date</w:t>
      </w:r>
      <w:proofErr w:type="gramEnd"/>
      <w:r w:rsidRPr="00137A6B">
        <w:rPr>
          <w:rFonts w:ascii="Courier New" w:hAnsi="Courier New" w:cs="Courier New"/>
        </w:rPr>
        <w:t>:   2017-02-07 10:00:00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proofErr w:type="gramStart"/>
      <w:r w:rsidRPr="00137A6B">
        <w:rPr>
          <w:rFonts w:ascii="Courier New" w:hAnsi="Courier New" w:cs="Courier New"/>
        </w:rPr>
        <w:t>category</w:t>
      </w:r>
      <w:proofErr w:type="gramEnd"/>
      <w:r w:rsidRPr="00137A6B">
        <w:rPr>
          <w:rFonts w:ascii="Courier New" w:hAnsi="Courier New" w:cs="Courier New"/>
        </w:rPr>
        <w:t>: [</w:t>
      </w:r>
      <w:proofErr w:type="spellStart"/>
      <w:r w:rsidRPr="00137A6B">
        <w:rPr>
          <w:rFonts w:ascii="Courier New" w:hAnsi="Courier New" w:cs="Courier New"/>
        </w:rPr>
        <w:t>wework</w:t>
      </w:r>
      <w:proofErr w:type="spellEnd"/>
      <w:r w:rsidRPr="00137A6B">
        <w:rPr>
          <w:rFonts w:ascii="Courier New" w:hAnsi="Courier New" w:cs="Courier New"/>
        </w:rPr>
        <w:t>]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proofErr w:type="gramStart"/>
      <w:r w:rsidRPr="00137A6B">
        <w:rPr>
          <w:rFonts w:ascii="Courier New" w:hAnsi="Courier New" w:cs="Courier New"/>
        </w:rPr>
        <w:t>tags</w:t>
      </w:r>
      <w:proofErr w:type="gramEnd"/>
      <w:r w:rsidRPr="00137A6B">
        <w:rPr>
          <w:rFonts w:ascii="Courier New" w:hAnsi="Courier New" w:cs="Courier New"/>
        </w:rPr>
        <w:t xml:space="preserve">: [end-user-features, calling, </w:t>
      </w:r>
      <w:proofErr w:type="spellStart"/>
      <w:r w:rsidRPr="00137A6B">
        <w:rPr>
          <w:rFonts w:ascii="Courier New" w:hAnsi="Courier New" w:cs="Courier New"/>
        </w:rPr>
        <w:t>wework</w:t>
      </w:r>
      <w:proofErr w:type="spellEnd"/>
      <w:r w:rsidRPr="00137A6B">
        <w:rPr>
          <w:rFonts w:ascii="Courier New" w:hAnsi="Courier New" w:cs="Courier New"/>
        </w:rPr>
        <w:t>]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  <w:r w:rsidRPr="00137A6B">
        <w:rPr>
          <w:rFonts w:ascii="Courier New" w:hAnsi="Courier New" w:cs="Courier New"/>
        </w:rPr>
        <w:t>---</w:t>
      </w:r>
    </w:p>
    <w:p w:rsidR="00000000" w:rsidRPr="00137A6B" w:rsidRDefault="00F014DB" w:rsidP="00137A6B">
      <w:pPr>
        <w:pStyle w:val="PlainText"/>
        <w:rPr>
          <w:rFonts w:ascii="Courier New" w:hAnsi="Courier New" w:cs="Courier New"/>
        </w:rPr>
      </w:pPr>
    </w:p>
    <w:p w:rsidR="00F014DB" w:rsidRPr="00137A6B" w:rsidRDefault="00F014DB" w:rsidP="00137A6B">
      <w:pPr>
        <w:pStyle w:val="PlainText"/>
        <w:rPr>
          <w:rFonts w:ascii="Courier New" w:hAnsi="Courier New" w:cs="Courier New"/>
        </w:rPr>
      </w:pPr>
      <w:r w:rsidRPr="00137A6B">
        <w:rPr>
          <w:rFonts w:ascii="Courier New" w:hAnsi="Courier New" w:cs="Courier New"/>
        </w:rPr>
        <w:t>If you need to make a call and you don't want your phone number to be seen, you can choose to block your outgoing cal</w:t>
      </w:r>
      <w:r w:rsidRPr="00137A6B">
        <w:rPr>
          <w:rFonts w:ascii="Courier New" w:hAnsi="Courier New" w:cs="Courier New"/>
        </w:rPr>
        <w:t>ler</w:t>
      </w:r>
      <w:del w:id="0" w:author="DL" w:date="2017-05-24T11:14:00Z">
        <w:r w:rsidRPr="00137A6B" w:rsidDel="00A03F45">
          <w:rPr>
            <w:rFonts w:ascii="Courier New" w:hAnsi="Courier New" w:cs="Courier New"/>
          </w:rPr>
          <w:delText>-</w:delText>
        </w:r>
      </w:del>
      <w:ins w:id="1" w:author="DL" w:date="2017-05-24T11:15:00Z">
        <w:r w:rsidR="00A03F45">
          <w:rPr>
            <w:rFonts w:ascii="Courier New" w:hAnsi="Courier New" w:cs="Courier New"/>
          </w:rPr>
          <w:t xml:space="preserve"> </w:t>
        </w:r>
      </w:ins>
      <w:r w:rsidRPr="00137A6B">
        <w:rPr>
          <w:rFonts w:ascii="Courier New" w:hAnsi="Courier New" w:cs="Courier New"/>
        </w:rPr>
        <w:t xml:space="preserve">ID. To do this, simply dial [*67] when you pick up the phone and then dial the number </w:t>
      </w:r>
      <w:del w:id="2" w:author="DL" w:date="2017-05-24T11:15:00Z">
        <w:r w:rsidRPr="00137A6B" w:rsidDel="00A03F45">
          <w:rPr>
            <w:rFonts w:ascii="Courier New" w:hAnsi="Courier New" w:cs="Courier New"/>
          </w:rPr>
          <w:delText xml:space="preserve">that </w:delText>
        </w:r>
      </w:del>
      <w:r w:rsidRPr="00137A6B">
        <w:rPr>
          <w:rFonts w:ascii="Courier New" w:hAnsi="Courier New" w:cs="Courier New"/>
        </w:rPr>
        <w:t>you would like to reach as you normally would. The recipient's caller-ID display will not show your information when the incomi</w:t>
      </w:r>
      <w:bookmarkStart w:id="3" w:name="_GoBack"/>
      <w:bookmarkEnd w:id="3"/>
      <w:r w:rsidRPr="00137A6B">
        <w:rPr>
          <w:rFonts w:ascii="Courier New" w:hAnsi="Courier New" w:cs="Courier New"/>
        </w:rPr>
        <w:t>ng call rings.</w:t>
      </w:r>
    </w:p>
    <w:sectPr w:rsidR="00F014DB" w:rsidRPr="00137A6B" w:rsidSect="00137A6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137A6B"/>
    <w:rsid w:val="003B7D00"/>
    <w:rsid w:val="00486F8D"/>
    <w:rsid w:val="00601714"/>
    <w:rsid w:val="006D4213"/>
    <w:rsid w:val="008540A9"/>
    <w:rsid w:val="009D4A99"/>
    <w:rsid w:val="009E1586"/>
    <w:rsid w:val="00A03F45"/>
    <w:rsid w:val="00DF025A"/>
    <w:rsid w:val="00EB7324"/>
    <w:rsid w:val="00F0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4F457-4831-4002-9043-8DE4E90B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7A6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A6B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2017-05-24T08:02:00Z</dcterms:created>
  <dcterms:modified xsi:type="dcterms:W3CDTF">2017-05-24T08:18:00Z</dcterms:modified>
</cp:coreProperties>
</file>